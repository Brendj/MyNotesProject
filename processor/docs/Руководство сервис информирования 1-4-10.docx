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ins w:id="0" w:author="Автор">
        <w:r w:rsidR="004A1A30">
          <w:rPr>
            <w:szCs w:val="22"/>
          </w:rPr>
          <w:t>25</w:t>
        </w:r>
      </w:ins>
      <w:del w:id="1" w:author="Автор">
        <w:r w:rsidR="00C66E25" w:rsidRPr="004A1A30" w:rsidDel="004A1A30">
          <w:rPr>
            <w:szCs w:val="22"/>
          </w:rPr>
          <w:delText>17</w:delText>
        </w:r>
      </w:del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r w:rsidR="00C66E25" w:rsidRPr="004A1A30">
        <w:rPr>
          <w:szCs w:val="22"/>
        </w:rPr>
        <w:t>9</w:t>
      </w:r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9F0FA0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ins w:id="2" w:author="Автор">
        <w:r w:rsidR="004A1A30">
          <w:rPr>
            <w:szCs w:val="22"/>
          </w:rPr>
          <w:t>8</w:t>
        </w:r>
        <w:del w:id="3" w:author="Автор">
          <w:r w:rsidR="00C66E25" w:rsidRPr="009F0FA0" w:rsidDel="004A1A30">
            <w:rPr>
              <w:szCs w:val="22"/>
              <w:rPrChange w:id="4" w:author="Автор">
                <w:rPr>
                  <w:szCs w:val="22"/>
                  <w:lang w:val="en-US"/>
                </w:rPr>
              </w:rPrChange>
            </w:rPr>
            <w:delText>7</w:delText>
          </w:r>
        </w:del>
      </w:ins>
      <w:del w:id="5" w:author="Автор">
        <w:r w:rsidR="0034732F" w:rsidDel="00C66E25">
          <w:rPr>
            <w:szCs w:val="22"/>
          </w:rPr>
          <w:delText>5</w:delText>
        </w:r>
      </w:del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ins w:id="6" w:author="Автор">
        <w:r w:rsidR="004A1A30">
          <w:t>202</w:t>
        </w:r>
        <w:del w:id="7" w:author="Автор">
          <w:r w:rsidR="003B67D5" w:rsidRPr="00B905AA" w:rsidDel="004A1A30">
            <w:rPr>
              <w:rPrChange w:id="8" w:author="Автор">
                <w:rPr>
                  <w:lang w:val="en-US"/>
                </w:rPr>
              </w:rPrChange>
            </w:rPr>
            <w:delText>198</w:delText>
          </w:r>
        </w:del>
      </w:ins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BB3453" w:rsidRDefault="00E74A07">
      <w:pPr>
        <w:pStyle w:val="17"/>
        <w:rPr>
          <w:ins w:id="9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ins w:id="10" w:author="Автор">
        <w:r w:rsidR="00BB3453" w:rsidRPr="001A5425">
          <w:rPr>
            <w:rStyle w:val="aff7"/>
          </w:rPr>
          <w:fldChar w:fldCharType="begin"/>
        </w:r>
        <w:r w:rsidR="00BB3453" w:rsidRPr="001A5425">
          <w:rPr>
            <w:rStyle w:val="aff7"/>
          </w:rPr>
          <w:instrText xml:space="preserve"> </w:instrText>
        </w:r>
        <w:r w:rsidR="00BB3453">
          <w:instrText>HYPERLINK \l "_Toc415625887"</w:instrText>
        </w:r>
        <w:r w:rsidR="00BB3453" w:rsidRPr="001A5425">
          <w:rPr>
            <w:rStyle w:val="aff7"/>
          </w:rPr>
          <w:instrText xml:space="preserve"> </w:instrText>
        </w:r>
        <w:r w:rsidR="00BB3453" w:rsidRPr="001A5425">
          <w:rPr>
            <w:rStyle w:val="aff7"/>
          </w:rPr>
        </w:r>
        <w:r w:rsidR="00BB3453" w:rsidRPr="001A5425">
          <w:rPr>
            <w:rStyle w:val="aff7"/>
          </w:rPr>
          <w:fldChar w:fldCharType="separate"/>
        </w:r>
        <w:r w:rsidR="00BB3453" w:rsidRPr="001A5425">
          <w:rPr>
            <w:rStyle w:val="aff7"/>
          </w:rPr>
          <w:t>1</w:t>
        </w:r>
        <w:r w:rsidR="00BB3453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BB3453" w:rsidRPr="001A5425">
          <w:rPr>
            <w:rStyle w:val="aff7"/>
          </w:rPr>
          <w:t>Общие сведения</w:t>
        </w:r>
        <w:r w:rsidR="00BB3453">
          <w:rPr>
            <w:webHidden/>
          </w:rPr>
          <w:tab/>
        </w:r>
        <w:r w:rsidR="00BB3453">
          <w:rPr>
            <w:webHidden/>
          </w:rPr>
          <w:fldChar w:fldCharType="begin"/>
        </w:r>
        <w:r w:rsidR="00BB3453">
          <w:rPr>
            <w:webHidden/>
          </w:rPr>
          <w:instrText xml:space="preserve"> PAGEREF _Toc415625887 \h </w:instrText>
        </w:r>
        <w:r w:rsidR="00BB3453">
          <w:rPr>
            <w:webHidden/>
          </w:rPr>
        </w:r>
      </w:ins>
      <w:r w:rsidR="00BB3453">
        <w:rPr>
          <w:webHidden/>
        </w:rPr>
        <w:fldChar w:fldCharType="separate"/>
      </w:r>
      <w:ins w:id="11" w:author="Автор">
        <w:r w:rsidR="00BB3453">
          <w:rPr>
            <w:webHidden/>
          </w:rPr>
          <w:t>14</w:t>
        </w:r>
        <w:r w:rsidR="00BB3453">
          <w:rPr>
            <w:webHidden/>
          </w:rPr>
          <w:fldChar w:fldCharType="end"/>
        </w:r>
        <w:r w:rsidR="00BB3453" w:rsidRPr="001A5425">
          <w:rPr>
            <w:rStyle w:val="aff7"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"_Toc415625888"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" w:author="Автор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"_Toc415625889"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" w:author="Автор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" w:author="Автор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" w:author="Автор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" w:author="Автор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17"/>
        <w:rPr>
          <w:ins w:id="27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ins w:id="28" w:author="Автор">
        <w:r w:rsidRPr="001A5425">
          <w:rPr>
            <w:rStyle w:val="aff7"/>
          </w:rPr>
          <w:fldChar w:fldCharType="begin"/>
        </w:r>
        <w:r w:rsidRPr="001A5425">
          <w:rPr>
            <w:rStyle w:val="aff7"/>
          </w:rPr>
          <w:instrText xml:space="preserve"> </w:instrText>
        </w:r>
        <w:r>
          <w:instrText>HYPERLINK \l "_Toc415625893"</w:instrText>
        </w:r>
        <w:r w:rsidRPr="001A5425">
          <w:rPr>
            <w:rStyle w:val="aff7"/>
          </w:rPr>
          <w:instrText xml:space="preserve"> </w:instrText>
        </w:r>
        <w:r w:rsidRPr="001A5425">
          <w:rPr>
            <w:rStyle w:val="aff7"/>
          </w:rPr>
        </w:r>
        <w:r w:rsidRPr="001A5425">
          <w:rPr>
            <w:rStyle w:val="aff7"/>
          </w:rPr>
          <w:fldChar w:fldCharType="separate"/>
        </w:r>
        <w:r w:rsidRPr="001A5425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1A5425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_Toc415625893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29" w:author="Автор">
        <w:r>
          <w:rPr>
            <w:webHidden/>
          </w:rPr>
          <w:t>20</w:t>
        </w:r>
        <w:r>
          <w:rPr>
            <w:webHidden/>
          </w:rPr>
          <w:fldChar w:fldCharType="end"/>
        </w:r>
        <w:r w:rsidRPr="001A5425">
          <w:rPr>
            <w:rStyle w:val="aff7"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 Операция «Получение данных об организации»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" w:author="Автор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" w:author="Автор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" w:author="Автор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" w:author="Автор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" w:author="Автор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"_Toc415625899"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_Toc415625899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" w:author="Автор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" w:author="Автор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" w:author="Автор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" w:author="Автор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"_Toc415625909"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" w:author="Автор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" w:author="Автор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" w:author="Автор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 Операция «Получение данных о детях по номеру мобильного телефона»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" w:author="Автор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" w:author="Автор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" w:author="Автор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" w:author="Автор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" w:author="Автор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" w:author="Автор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" w:author="Автор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"_Toc415625919"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" w:author="Автор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" w:author="Автор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3" w:author="Автор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6" w:author="Автор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9" w:author="Автор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2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2.6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2" w:author="Автор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24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5" w:author="Автор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2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28" w:author="Автор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1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4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"_Toc415625929"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7" w:author="Автор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3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2.7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0" w:author="Автор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3" w:author="Автор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6" w:author="Автор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4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49" w:author="Автор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5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2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5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5" w:author="Автор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5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2.8 Операция «Получение данных о посещении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58" w:author="Автор"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1" w:author="Автор"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4" w:author="Автор"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"_Toc415625939"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7" w:author="Автор"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6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0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3" w:author="Автор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2.9 Операция «Получение данных о посещении дошкольного образовательного учреждения с информацией о представителе ребенка»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6" w:author="Автор"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7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79" w:author="Автор"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8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2" w:author="Автор"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8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5" w:author="Автор"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8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88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1" w:author="Автор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2.10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4" w:author="Автор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"_Toc415625949"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7" w:author="Автор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9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0" w:author="Автор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3" w:author="Автор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6" w:author="Автор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0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09" w:author="Автор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1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2.11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2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1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5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1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18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1" w:author="Автор"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4" w:author="Автор"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"_Toc415625959"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7" w:author="Автор"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2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2.12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0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3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6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3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39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41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2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4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5" w:author="Автор"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4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2.13 Операция «Изменить адрес </w:t>
        </w:r>
        <w:r w:rsidRPr="001A5425">
          <w:rPr>
            <w:rStyle w:val="aff7"/>
            <w:noProof/>
            <w:lang w:val="en-US"/>
          </w:rPr>
          <w:t>e</w:t>
        </w:r>
        <w:r w:rsidRPr="001A5425">
          <w:rPr>
            <w:rStyle w:val="aff7"/>
            <w:noProof/>
          </w:rPr>
          <w:t>-</w:t>
        </w:r>
        <w:r w:rsidRPr="001A5425">
          <w:rPr>
            <w:rStyle w:val="aff7"/>
            <w:noProof/>
            <w:lang w:val="en-US"/>
          </w:rPr>
          <w:t>mail</w:t>
        </w:r>
        <w:r w:rsidRPr="001A5425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48" w:author="Автор"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1" w:author="Автор"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4" w:author="Автор"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"_Toc415625969"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7" w:author="Автор"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5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0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3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2.14 Операция «Включить/отключить </w:t>
        </w:r>
        <w:r w:rsidRPr="001A5425">
          <w:rPr>
            <w:rStyle w:val="aff7"/>
            <w:noProof/>
            <w:lang w:val="en-US"/>
          </w:rPr>
          <w:t>PUSH</w:t>
        </w:r>
        <w:r w:rsidRPr="001A5425">
          <w:rPr>
            <w:rStyle w:val="aff7"/>
            <w:noProof/>
          </w:rPr>
          <w:t>-уведомления»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6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6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69" w:author="Автор"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7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2" w:author="Автор"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7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5" w:author="Автор"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7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78" w:author="Автор"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1" w:author="Автор"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2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2.15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4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"_Toc415625979"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7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8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0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3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6" w:author="Автор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2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29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99" w:author="Автор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0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2.16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2" w:author="Автор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0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5" w:author="Автор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0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08" w:author="Автор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1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4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"_Toc415625989"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7" w:author="Автор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1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2.17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0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3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6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2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29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3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2" w:author="Автор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3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5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3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2.18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38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1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4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"_Toc415625999"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_Toc415625999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7" w:author="Автор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4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0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3" w:author="Автор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2.19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6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5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59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61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2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6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5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6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68" w:author="Автор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2.19.5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1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2.20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4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"_Toc415626009"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7" w:author="Автор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7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0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3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6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3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8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2.21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89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9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2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9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5" w:author="Автор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39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98" w:author="Автор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3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1" w:author="Автор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2.22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4" w:author="Автор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"_Toc415626019"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7" w:author="Автор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0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0" w:author="Автор"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3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6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1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2.23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19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2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2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2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5" w:author="Автор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2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28" w:author="Автор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1" w:author="Автор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2.24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4" w:author="Автор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"_Toc415626029"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7" w:author="Автор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3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0" w:author="Автор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3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6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4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49" w:author="Автор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5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2.25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2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5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5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5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58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1" w:author="Автор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4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"_Toc415626039"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2.26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67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6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0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3" w:author="Автор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6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7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79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81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2.27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2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8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5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8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88" w:author="Автор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1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4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4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"_Toc415626049"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2.28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97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4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49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0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3" w:author="Автор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6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0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09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1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2" w:author="Автор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5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1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2.29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5" w:author="Автор"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1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18" w:author="Автор"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1" w:author="Автор"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4" w:author="Автор"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"_Toc415626059"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27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2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2.29.5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0" w:author="Автор"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5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2.30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3" w:author="Автор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6" w:author="Автор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3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39" w:author="Автор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4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2" w:author="Автор"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4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5" w:author="Автор"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4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48" w:author="Автор"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5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2.31 Операция «Активация подписки на АП клиенту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1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4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"_Toc415626069"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57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5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"_Toc415626070"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0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"_Toc415626071"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3" w:author="Автор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"_Toc415626072"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6" w:author="Автор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5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6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"_Toc415626079"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2.32 Операция «Получение данных об активной подписке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69" w:author="Автор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7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2" w:author="Автор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7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5" w:author="Автор"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7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78" w:author="Автор"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1" w:author="Автор"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4" w:author="Автор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5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2.33 Операция «Получение данных об активной подписке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87" w:author="Автор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8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0" w:author="Автор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3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5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6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5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59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"_Toc415626089"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599" w:author="Автор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0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2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0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2.34 Операция «Получение настроек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5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0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8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1" w:author="Автор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2.34.1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4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2.34.2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17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1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2.34.3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0" w:author="Автор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2.35 Операция «Приостановка действия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3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6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2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"_Toc415626099"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_Toc415626099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29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3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2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3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5" w:author="Автор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3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8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2.36 Операция «Приостановка действия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1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4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47" w:author="Автор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4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0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3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6" w:author="Автор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5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"_Toc415626109"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2.37 Операция «Возобновление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59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6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2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6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5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6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8" w:author="Автор"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1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4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2.38 Операция «Возобновление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77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7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0" w:author="Автор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3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6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8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"_Toc415626119"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89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9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2" w:author="Автор"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6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9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2.39 Операция «Добавление циклограммы питания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5" w:author="Автор"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69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8" w:author="Автор"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6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1" w:author="Автор"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4" w:author="Автор"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07" w:author="Автор"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0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2.39.5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0" w:author="Автор"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7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2.40 Операция «Добавление циклограммы питания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3" w:author="Автор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5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6" w:author="Автор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1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1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"_Toc415626129"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19" w:author="Автор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2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2" w:author="Автор"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2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5" w:author="Автор"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2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8" w:author="Автор"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7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2.41 Операция «Получение списка активной и ждущих активации циклограмм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1" w:author="Автор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4" w:author="Автор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37" w:author="Автор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3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0" w:author="Автор"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3" w:author="Автор"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6" w:author="Автор"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7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4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"_Toc415626139"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2.42 Операция «Получение списка активной и ждущих активации циклограмм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49" w:author="Автор"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5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2" w:author="Автор"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5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5" w:author="Автор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5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8" w:author="Автор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1" w:author="Автор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4" w:author="Автор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7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2.43 Операция «Получить список комплексов, которые участвуют в АП,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67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6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0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3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6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7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"_Toc415626149"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79" w:author="Автор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8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2" w:author="Автор"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7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8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2.44 Операция «Получить список комплексов, которые участвуют в АП,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5" w:author="Автор"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8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8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1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4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97" w:author="Автор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7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79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0" w:author="Автор"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2.45 Операция «Получение журнала изменений подписки,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3" w:author="Автор"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6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0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"_Toc415626159"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09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1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1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"_Toc415626160"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2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1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1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"_Toc415626161"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5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1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1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"_Toc415626162"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8" w:author="Автор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1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"_Toc415626169"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2.46 Операция «Получения истории изменений циклограмм,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_Toc415626169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1" w:author="Автор"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2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4" w:author="Автор"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2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27" w:author="Автор"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2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29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0" w:author="Автор"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3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3" w:author="Автор"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3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6" w:author="Автор"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3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3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2.47 Операция «Получения истории изменений циклограмм,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39" w:author="Автор"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4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4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2" w:author="Автор"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4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4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5" w:author="Автор"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4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4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8" w:author="Автор"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4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"_Toc415626179"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_Toc415626179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1" w:author="Автор"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5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4" w:author="Автор"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5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2.48 Операция «Получения списка меню столовой для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57" w:author="Автор"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5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5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0" w:author="Автор"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6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3" w:author="Автор"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6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6" w:author="Автор"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6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6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69" w:author="Автор"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7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7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2" w:author="Автор"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7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7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2.49 Операция «Установка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5" w:author="Автор"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7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7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8" w:author="Автор"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7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"_Toc415626189"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_Toc415626189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1" w:author="Автор"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8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4" w:author="Автор"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8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87" w:author="Автор"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8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8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2.49.5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0" w:author="Автор"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89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9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2.50 Операция «Снятия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3" w:author="Автор"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9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9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6" w:author="Автор"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89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89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99" w:author="Автор"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0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0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2" w:author="Автор"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0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0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5" w:author="Автор"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0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0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08" w:author="Автор"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90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1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"_Toc415626199"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2.51 Операция «Получение данных о представителях ребенка по номеру контракта»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_Toc415626199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1" w:author="Автор"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1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1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4" w:author="Автор"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1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1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17" w:author="Автор"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1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1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0" w:author="Автор"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2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2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3" w:author="Автор"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2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2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6" w:author="Автор"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92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2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2.52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29" w:author="Автор"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3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3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2" w:author="Автор"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3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3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5" w:author="Автор"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3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3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38" w:author="Автор"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3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4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"_Toc415626209"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_Toc415626209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1" w:author="Автор"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4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4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4" w:author="Автор"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94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4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2.53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47" w:author="Автор"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4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49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0" w:author="Автор"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5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5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3" w:author="Автор"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5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5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6" w:author="Автор"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5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5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59" w:author="Автор"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6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6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2" w:author="Автор"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96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6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2.54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5" w:author="Автор"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6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6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68" w:author="Автор"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6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7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"_Toc415626219"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1" w:author="Автор"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7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7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4" w:author="Автор"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7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7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77" w:author="Автор"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7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7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0" w:author="Автор"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98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8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2.55 Операция «Получение статистики по клиентам внутри здания за сегодня»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3" w:author="Автор"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8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8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6" w:author="Автор"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8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8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89" w:author="Автор"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9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9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2" w:author="Автор"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9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9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5" w:author="Автор"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99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99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998" w:author="Автор"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99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0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"_Toc415626229"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2.56 Операция «Получение статистики по клиентам внутри здания в указанную дату»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1" w:author="Автор"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0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0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4" w:author="Автор"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0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0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07" w:author="Автор"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0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0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0" w:author="Автор"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1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1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3" w:author="Автор"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1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1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16" w:author="Автор"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17"/>
        <w:rPr>
          <w:ins w:id="1017" w:author="Автор"/>
          <w:rFonts w:asciiTheme="minorHAnsi" w:eastAsiaTheme="minorEastAsia" w:hAnsiTheme="minorHAnsi" w:cstheme="minorBidi"/>
          <w:caps w:val="0"/>
          <w:sz w:val="22"/>
          <w:szCs w:val="22"/>
        </w:rPr>
      </w:pPr>
      <w:ins w:id="1018" w:author="Автор">
        <w:r w:rsidRPr="001A5425">
          <w:rPr>
            <w:rStyle w:val="aff7"/>
          </w:rPr>
          <w:fldChar w:fldCharType="begin"/>
        </w:r>
        <w:r w:rsidRPr="001A5425">
          <w:rPr>
            <w:rStyle w:val="aff7"/>
          </w:rPr>
          <w:instrText xml:space="preserve"> </w:instrText>
        </w:r>
        <w:r>
          <w:instrText>HYPERLINK \l "_Toc415626235"</w:instrText>
        </w:r>
        <w:r w:rsidRPr="001A5425">
          <w:rPr>
            <w:rStyle w:val="aff7"/>
          </w:rPr>
          <w:instrText xml:space="preserve"> </w:instrText>
        </w:r>
        <w:r w:rsidRPr="001A5425">
          <w:rPr>
            <w:rStyle w:val="aff7"/>
          </w:rPr>
        </w:r>
        <w:r w:rsidRPr="001A5425">
          <w:rPr>
            <w:rStyle w:val="aff7"/>
          </w:rPr>
          <w:fldChar w:fldCharType="separate"/>
        </w:r>
        <w:r w:rsidRPr="001A5425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_Toc415626235 \h </w:instrText>
        </w:r>
        <w:r>
          <w:rPr>
            <w:webHidden/>
          </w:rPr>
        </w:r>
      </w:ins>
      <w:r>
        <w:rPr>
          <w:webHidden/>
        </w:rPr>
        <w:fldChar w:fldCharType="separate"/>
      </w:r>
      <w:ins w:id="1019" w:author="Автор">
        <w:r>
          <w:rPr>
            <w:webHidden/>
          </w:rPr>
          <w:t>123</w:t>
        </w:r>
        <w:r>
          <w:rPr>
            <w:webHidden/>
          </w:rPr>
          <w:fldChar w:fldCharType="end"/>
        </w:r>
        <w:r w:rsidRPr="001A5425">
          <w:rPr>
            <w:rStyle w:val="aff7"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02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2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  <w:lang w:val="en-US"/>
          </w:rPr>
          <w:t>2.57</w:t>
        </w:r>
        <w:r w:rsidRPr="001A5425">
          <w:rPr>
            <w:rStyle w:val="aff7"/>
            <w:noProof/>
          </w:rPr>
          <w:t xml:space="preserve">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2" w:author="Автор"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25"/>
        <w:tabs>
          <w:tab w:val="right" w:leader="dot" w:pos="10195"/>
        </w:tabs>
        <w:rPr>
          <w:ins w:id="102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2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  <w:lang w:val="en-US"/>
          </w:rPr>
          <w:t>2.58</w:t>
        </w:r>
        <w:r w:rsidRPr="001A5425">
          <w:rPr>
            <w:rStyle w:val="aff7"/>
            <w:noProof/>
          </w:rPr>
          <w:t xml:space="preserve"> Описание</w:t>
        </w:r>
        <w:r w:rsidRPr="001A5425">
          <w:rPr>
            <w:rStyle w:val="aff7"/>
            <w:noProof/>
            <w:lang w:val="en-US"/>
          </w:rPr>
          <w:t xml:space="preserve"> </w:t>
        </w:r>
        <w:r w:rsidRPr="001A5425">
          <w:rPr>
            <w:rStyle w:val="aff7"/>
            <w:noProof/>
          </w:rPr>
          <w:t>общих</w:t>
        </w:r>
        <w:r w:rsidRPr="001A5425">
          <w:rPr>
            <w:rStyle w:val="aff7"/>
            <w:noProof/>
            <w:lang w:val="en-US"/>
          </w:rPr>
          <w:t xml:space="preserve"> </w:t>
        </w:r>
        <w:r w:rsidRPr="001A5425">
          <w:rPr>
            <w:rStyle w:val="aff7"/>
            <w:noProof/>
          </w:rPr>
          <w:t>структур</w:t>
        </w:r>
        <w:r w:rsidRPr="001A5425">
          <w:rPr>
            <w:rStyle w:val="aff7"/>
            <w:noProof/>
            <w:lang w:val="en-US"/>
          </w:rPr>
          <w:t xml:space="preserve"> </w:t>
        </w:r>
        <w:r w:rsidRPr="001A5425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5" w:author="Автор"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2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2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2.58.1 Параметр комплексного типа: orgSummary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28" w:author="Автор"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2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3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"_Toc415626239"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2.58.2 Параметр комплексного типа: </w:t>
        </w:r>
        <w:r w:rsidRPr="001A5425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1" w:author="Автор"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3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3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2.58.3 Параметр комплексного типа: </w:t>
        </w:r>
        <w:r w:rsidRPr="001A5425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4" w:author="Автор">
        <w:r>
          <w:rPr>
            <w:noProof/>
            <w:webHidden/>
          </w:rPr>
          <w:t>192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3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3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2.58.4 Параметр комплексного типа: </w:t>
        </w:r>
        <w:r w:rsidRPr="001A5425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37" w:author="Автор"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3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3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2.58.5 Параметр комплексного типа: PurchaseElementExt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0" w:author="Автор"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4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4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2.58.6 Параметр комплексного типа: </w:t>
        </w:r>
        <w:r w:rsidRPr="001A5425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3" w:author="Автор"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4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4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2.58.7 Параметр комплексного типа: </w:t>
        </w:r>
        <w:r w:rsidRPr="001A5425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6" w:author="Автор"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4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4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2.58.8 Параметр комплексного типа: </w:t>
        </w:r>
        <w:r w:rsidRPr="001A5425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49" w:author="Автор"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5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5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2.58.1 Параметр комплексного </w:t>
        </w:r>
        <w:r w:rsidRPr="001A5425">
          <w:rPr>
            <w:rStyle w:val="aff7"/>
            <w:noProof/>
            <w:lang w:val="en-US"/>
          </w:rPr>
          <w:t>типа: subscriptionFeedingSettingExt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2" w:author="Автор"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5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5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2.58.2 Параметр комплексного типа: </w:t>
        </w:r>
        <w:r w:rsidRPr="001A5425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5" w:author="Автор"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5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5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"_Toc415626248"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2.58.3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58" w:author="Автор"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5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6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"_Toc415626249"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2.58.4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_Toc415626249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1" w:author="Автор"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6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6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2.58.5 Параметр комплексного типа: </w:t>
        </w:r>
        <w:r w:rsidRPr="001A5425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4" w:author="Автор"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6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6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2.58.6 Параметр комплексного типа: </w:t>
        </w:r>
        <w:r w:rsidRPr="001A5425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67" w:author="Автор"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6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69" w:author="Автор">
        <w:r w:rsidRPr="001A5425">
          <w:rPr>
            <w:rStyle w:val="aff7"/>
            <w:noProof/>
          </w:rPr>
          <w:lastRenderedPageBreak/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2.58.7 Параметр комплексного типа: EnterEventWithRepList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0" w:author="Автор"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7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7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2.58.8 Параметр комплексного типа: </w:t>
        </w:r>
        <w:r w:rsidRPr="001A5425">
          <w:rPr>
            <w:rStyle w:val="aff7"/>
            <w:noProof/>
            <w:lang w:val="en-US"/>
          </w:rPr>
          <w:t>EnterEventWithRepItem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3" w:author="Автор"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7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7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2.58.9 Параметр комплексного типа: </w:t>
        </w:r>
        <w:r w:rsidRPr="001A5425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6" w:author="Автор"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7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7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2.58.10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79" w:author="Автор"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80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81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2.58.11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2" w:author="Автор"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83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84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"_Toc415626257"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2.58.12 Параметр комплексного типа: </w:t>
        </w:r>
        <w:r w:rsidRPr="001A5425">
          <w:rPr>
            <w:rStyle w:val="aff7"/>
            <w:noProof/>
            <w:lang w:val="en-US"/>
          </w:rPr>
          <w:t>CycleDiagramExt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5" w:author="Автор"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86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87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"_Toc415626259"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2.58.13 Параметр комплексного типа: </w:t>
        </w:r>
        <w:r w:rsidRPr="001A5425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_Toc415626259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88" w:author="Автор"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89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90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"_Toc415626260"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2.58.14 Параметр комплексного типа: </w:t>
        </w:r>
        <w:r w:rsidRPr="001A5425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91" w:author="Автор"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92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93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"_Toc415626261"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2.58.15 Параметр комплексного типа: ClientRepresentativesList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94" w:author="Автор"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95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96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"_Toc415626262"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 xml:space="preserve">2.58.16 Параметр комплексного типа: </w:t>
        </w:r>
        <w:r w:rsidRPr="001A5425">
          <w:rPr>
            <w:rStyle w:val="aff7"/>
            <w:noProof/>
            <w:lang w:val="en-US"/>
          </w:rPr>
          <w:t>ClientRepresentative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97" w:author="Автор"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098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099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"_Toc415626263"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2.58.17 Параметр комплексного типа: SubscriptionFeedingExt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0" w:author="Автор"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101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02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"_Toc415626264"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2.58.18 Параметр комплексного типа: SubscriptionFeedingJournalExt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3" w:author="Автор"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104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05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"_Toc415626265"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2.58.19 Параметр комплексного типа: visitorsSummaryList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6" w:author="Автор"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p w:rsidR="00BB3453" w:rsidRDefault="00BB3453">
      <w:pPr>
        <w:pStyle w:val="34"/>
        <w:tabs>
          <w:tab w:val="right" w:leader="dot" w:pos="10195"/>
        </w:tabs>
        <w:rPr>
          <w:ins w:id="1107" w:author="Автор"/>
          <w:rFonts w:asciiTheme="minorHAnsi" w:eastAsiaTheme="minorEastAsia" w:hAnsiTheme="minorHAnsi" w:cstheme="minorBidi"/>
          <w:noProof/>
          <w:sz w:val="22"/>
          <w:szCs w:val="22"/>
        </w:rPr>
      </w:pPr>
      <w:ins w:id="1108" w:author="Автор">
        <w:r w:rsidRPr="001A5425">
          <w:rPr>
            <w:rStyle w:val="aff7"/>
            <w:noProof/>
          </w:rPr>
          <w:fldChar w:fldCharType="begin"/>
        </w:r>
        <w:r w:rsidRPr="001A5425">
          <w:rPr>
            <w:rStyle w:val="aff7"/>
            <w:noProof/>
          </w:rPr>
          <w:instrText xml:space="preserve"> </w:instrText>
        </w:r>
        <w:r>
          <w:rPr>
            <w:noProof/>
          </w:rPr>
          <w:instrText>HYPERLINK \l "_Toc415626266"</w:instrText>
        </w:r>
        <w:r w:rsidRPr="001A5425">
          <w:rPr>
            <w:rStyle w:val="aff7"/>
            <w:noProof/>
          </w:rPr>
          <w:instrText xml:space="preserve"> </w:instrText>
        </w:r>
        <w:r w:rsidRPr="001A5425">
          <w:rPr>
            <w:rStyle w:val="aff7"/>
            <w:noProof/>
          </w:rPr>
        </w:r>
        <w:r w:rsidRPr="001A5425">
          <w:rPr>
            <w:rStyle w:val="aff7"/>
            <w:noProof/>
          </w:rPr>
          <w:fldChar w:fldCharType="separate"/>
        </w:r>
        <w:r w:rsidRPr="001A5425">
          <w:rPr>
            <w:rStyle w:val="aff7"/>
            <w:noProof/>
          </w:rPr>
          <w:t>2.58.20 Параметр комплексного типа: visitorsSummar</w:t>
        </w:r>
        <w:r w:rsidRPr="001A5425">
          <w:rPr>
            <w:rStyle w:val="aff7"/>
            <w:noProof/>
            <w:lang w:val="en-US"/>
          </w:rPr>
          <w:t>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_Toc415626266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109" w:author="Автор"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  <w:r w:rsidRPr="001A5425">
          <w:rPr>
            <w:rStyle w:val="aff7"/>
            <w:noProof/>
          </w:rPr>
          <w:fldChar w:fldCharType="end"/>
        </w:r>
      </w:ins>
    </w:p>
    <w:bookmarkStart w:id="1110" w:name="_GoBack"/>
    <w:bookmarkEnd w:id="1110"/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  <w:tblPrChange w:id="1111" w:author="Автор">
          <w:tblPr>
            <w:tblW w:w="9781" w:type="dxa"/>
            <w:tblInd w:w="392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8" w:space="0" w:color="auto"/>
              <w:insideV w:val="single" w:sz="8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276"/>
        <w:gridCol w:w="1536"/>
        <w:gridCol w:w="1817"/>
        <w:gridCol w:w="5152"/>
        <w:tblGridChange w:id="1112">
          <w:tblGrid>
            <w:gridCol w:w="1276"/>
            <w:gridCol w:w="1536"/>
            <w:gridCol w:w="23"/>
            <w:gridCol w:w="1701"/>
            <w:gridCol w:w="93"/>
            <w:gridCol w:w="5152"/>
          </w:tblGrid>
        </w:tblGridChange>
      </w:tblGrid>
      <w:tr w:rsidR="00FB702E" w:rsidRPr="00FB702E" w:rsidTr="00DF19BD">
        <w:trPr>
          <w:trHeight w:val="330"/>
          <w:trPrChange w:id="1113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1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417" w:type="dxa"/>
            <w:shd w:val="clear" w:color="auto" w:fill="auto"/>
            <w:noWrap/>
            <w:tcPrChange w:id="1115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843" w:type="dxa"/>
            <w:tcPrChange w:id="1116" w:author="Автор">
              <w:tcPr>
                <w:tcW w:w="1701" w:type="dxa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  <w:tcPrChange w:id="1117" w:author="Автор">
              <w:tcPr>
                <w:tcW w:w="5245" w:type="dxa"/>
                <w:gridSpan w:val="2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DF19BD">
        <w:trPr>
          <w:trHeight w:val="330"/>
          <w:trPrChange w:id="111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1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417" w:type="dxa"/>
            <w:shd w:val="clear" w:color="auto" w:fill="auto"/>
            <w:noWrap/>
            <w:tcPrChange w:id="1120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843" w:type="dxa"/>
            <w:tcPrChange w:id="1121" w:author="Автор">
              <w:tcPr>
                <w:tcW w:w="1701" w:type="dxa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1122" w:author="Автор">
              <w:tcPr>
                <w:tcW w:w="5245" w:type="dxa"/>
                <w:gridSpan w:val="2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DF19BD">
        <w:trPr>
          <w:trHeight w:val="330"/>
          <w:trPrChange w:id="1123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2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417" w:type="dxa"/>
            <w:shd w:val="clear" w:color="auto" w:fill="auto"/>
            <w:noWrap/>
            <w:tcPrChange w:id="1125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843" w:type="dxa"/>
            <w:tcPrChange w:id="1126" w:author="Автор">
              <w:tcPr>
                <w:tcW w:w="1701" w:type="dxa"/>
              </w:tcPr>
            </w:tcPrChange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1127" w:author="Автор">
              <w:tcPr>
                <w:tcW w:w="5245" w:type="dxa"/>
                <w:gridSpan w:val="2"/>
              </w:tcPr>
            </w:tcPrChange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DF19BD">
        <w:trPr>
          <w:trHeight w:val="315"/>
          <w:trPrChange w:id="1128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112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417" w:type="dxa"/>
            <w:shd w:val="clear" w:color="auto" w:fill="auto"/>
            <w:noWrap/>
            <w:tcPrChange w:id="1130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843" w:type="dxa"/>
            <w:tcPrChange w:id="1131" w:author="Автор">
              <w:tcPr>
                <w:tcW w:w="1701" w:type="dxa"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1132" w:author="Автор">
              <w:tcPr>
                <w:tcW w:w="5245" w:type="dxa"/>
                <w:gridSpan w:val="2"/>
              </w:tcPr>
            </w:tcPrChange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DF19BD">
        <w:trPr>
          <w:trHeight w:val="330"/>
          <w:trPrChange w:id="1133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3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417" w:type="dxa"/>
            <w:shd w:val="clear" w:color="auto" w:fill="auto"/>
            <w:noWrap/>
            <w:tcPrChange w:id="1135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843" w:type="dxa"/>
            <w:tcPrChange w:id="1136" w:author="Автор">
              <w:tcPr>
                <w:tcW w:w="1701" w:type="dxa"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1137" w:author="Автор">
              <w:tcPr>
                <w:tcW w:w="5245" w:type="dxa"/>
                <w:gridSpan w:val="2"/>
              </w:tcPr>
            </w:tcPrChange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DF19BD">
        <w:trPr>
          <w:trHeight w:val="315"/>
          <w:trPrChange w:id="1138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113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shd w:val="clear" w:color="auto" w:fill="auto"/>
            <w:noWrap/>
            <w:tcPrChange w:id="1140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843" w:type="dxa"/>
            <w:tcPrChange w:id="1141" w:author="Автор">
              <w:tcPr>
                <w:tcW w:w="1701" w:type="dxa"/>
              </w:tcPr>
            </w:tcPrChange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1142" w:author="Автор">
              <w:tcPr>
                <w:tcW w:w="5245" w:type="dxa"/>
                <w:gridSpan w:val="2"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DF19BD">
        <w:trPr>
          <w:trHeight w:val="315"/>
          <w:trPrChange w:id="1143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114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417" w:type="dxa"/>
            <w:shd w:val="clear" w:color="auto" w:fill="auto"/>
            <w:noWrap/>
            <w:tcPrChange w:id="1145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843" w:type="dxa"/>
            <w:tcPrChange w:id="1146" w:author="Автор">
              <w:tcPr>
                <w:tcW w:w="1701" w:type="dxa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1147" w:author="Автор">
              <w:tcPr>
                <w:tcW w:w="5245" w:type="dxa"/>
                <w:gridSpan w:val="2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DF19BD">
        <w:trPr>
          <w:trHeight w:val="330"/>
          <w:trPrChange w:id="114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4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417" w:type="dxa"/>
            <w:shd w:val="clear" w:color="auto" w:fill="auto"/>
            <w:noWrap/>
            <w:tcPrChange w:id="1150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843" w:type="dxa"/>
            <w:tcPrChange w:id="1151" w:author="Автор">
              <w:tcPr>
                <w:tcW w:w="1701" w:type="dxa"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1152" w:author="Автор">
              <w:tcPr>
                <w:tcW w:w="5245" w:type="dxa"/>
                <w:gridSpan w:val="2"/>
              </w:tcPr>
            </w:tcPrChange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DF19BD">
        <w:trPr>
          <w:trHeight w:val="315"/>
          <w:trPrChange w:id="1153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115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417" w:type="dxa"/>
            <w:shd w:val="clear" w:color="auto" w:fill="auto"/>
            <w:noWrap/>
            <w:tcPrChange w:id="1155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843" w:type="dxa"/>
            <w:tcPrChange w:id="1156" w:author="Автор">
              <w:tcPr>
                <w:tcW w:w="1701" w:type="dxa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1157" w:author="Автор">
              <w:tcPr>
                <w:tcW w:w="5245" w:type="dxa"/>
                <w:gridSpan w:val="2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DF19BD">
        <w:trPr>
          <w:trHeight w:val="330"/>
          <w:trPrChange w:id="115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5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417" w:type="dxa"/>
            <w:shd w:val="clear" w:color="auto" w:fill="auto"/>
            <w:noWrap/>
            <w:tcPrChange w:id="1160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843" w:type="dxa"/>
            <w:tcPrChange w:id="1161" w:author="Автор">
              <w:tcPr>
                <w:tcW w:w="1701" w:type="dxa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1162" w:author="Автор">
              <w:tcPr>
                <w:tcW w:w="5245" w:type="dxa"/>
                <w:gridSpan w:val="2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  <w:tr w:rsidR="00AD4202" w:rsidRPr="004C4032" w:rsidTr="00DF19BD">
        <w:trPr>
          <w:trHeight w:val="330"/>
          <w:ins w:id="1163" w:author="Автор"/>
          <w:trPrChange w:id="1164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165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AD4202" w:rsidRPr="00DF19BD" w:rsidRDefault="00AD4202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1166" w:author="Автор"/>
                <w:lang w:val="en-US"/>
                <w:rPrChange w:id="1167" w:author="Автор">
                  <w:rPr>
                    <w:ins w:id="1168" w:author="Автор"/>
                  </w:rPr>
                </w:rPrChange>
              </w:rPr>
            </w:pPr>
            <w:ins w:id="1169" w:author="Автор">
              <w:r>
                <w:rPr>
                  <w:lang w:val="en-US"/>
                </w:rPr>
                <w:t>1.4.</w:t>
              </w:r>
              <w:r w:rsidR="00F27A14">
                <w:rPr>
                  <w:lang w:val="en-US"/>
                </w:rPr>
                <w:t>7</w:t>
              </w:r>
              <w:del w:id="1170" w:author="Автор">
                <w:r w:rsidDel="00F27A14">
                  <w:rPr>
                    <w:lang w:val="en-US"/>
                  </w:rPr>
                  <w:delText>6</w:delText>
                </w:r>
              </w:del>
            </w:ins>
          </w:p>
        </w:tc>
        <w:tc>
          <w:tcPr>
            <w:tcW w:w="1417" w:type="dxa"/>
            <w:shd w:val="clear" w:color="auto" w:fill="auto"/>
            <w:noWrap/>
            <w:tcPrChange w:id="1171" w:author="Автор">
              <w:tcPr>
                <w:tcW w:w="1559" w:type="dxa"/>
                <w:gridSpan w:val="2"/>
                <w:shd w:val="clear" w:color="auto" w:fill="auto"/>
                <w:noWrap/>
              </w:tcPr>
            </w:tcPrChange>
          </w:tcPr>
          <w:p w:rsidR="00AD4202" w:rsidRPr="00DF19BD" w:rsidRDefault="00C66E25" w:rsidP="0034732F">
            <w:pPr>
              <w:widowControl/>
              <w:autoSpaceDN/>
              <w:adjustRightInd/>
              <w:spacing w:line="240" w:lineRule="auto"/>
              <w:rPr>
                <w:ins w:id="1172" w:author="Автор"/>
                <w:lang w:val="en-US"/>
                <w:rPrChange w:id="1173" w:author="Автор">
                  <w:rPr>
                    <w:ins w:id="1174" w:author="Автор"/>
                  </w:rPr>
                </w:rPrChange>
              </w:rPr>
            </w:pPr>
            <w:ins w:id="1175" w:author="Автор">
              <w:r>
                <w:rPr>
                  <w:lang w:val="en-US"/>
                </w:rPr>
                <w:t>17</w:t>
              </w:r>
              <w:del w:id="1176" w:author="Автор">
                <w:r w:rsidR="00AD4202" w:rsidDel="00C66E25">
                  <w:rPr>
                    <w:lang w:val="en-US"/>
                  </w:rPr>
                  <w:delText>08</w:delText>
                </w:r>
              </w:del>
              <w:r w:rsidR="00AD4202">
                <w:rPr>
                  <w:lang w:val="en-US"/>
                </w:rPr>
                <w:t>.09.2014</w:t>
              </w:r>
            </w:ins>
          </w:p>
        </w:tc>
        <w:tc>
          <w:tcPr>
            <w:tcW w:w="1843" w:type="dxa"/>
            <w:tcPrChange w:id="1177" w:author="Автор">
              <w:tcPr>
                <w:tcW w:w="1701" w:type="dxa"/>
              </w:tcPr>
            </w:tcPrChange>
          </w:tcPr>
          <w:p w:rsidR="00AD4202" w:rsidRPr="00AD4202" w:rsidRDefault="00AD4202" w:rsidP="0034732F">
            <w:pPr>
              <w:widowControl/>
              <w:autoSpaceDN/>
              <w:adjustRightInd/>
              <w:spacing w:line="240" w:lineRule="auto"/>
              <w:rPr>
                <w:ins w:id="1178" w:author="Автор"/>
              </w:rPr>
            </w:pPr>
            <w:ins w:id="1179" w:author="Автор">
              <w:r>
                <w:t>Скворцов А.В.</w:t>
              </w:r>
            </w:ins>
          </w:p>
        </w:tc>
        <w:tc>
          <w:tcPr>
            <w:tcW w:w="5245" w:type="dxa"/>
            <w:tcPrChange w:id="1180" w:author="Автор">
              <w:tcPr>
                <w:tcW w:w="5245" w:type="dxa"/>
                <w:gridSpan w:val="2"/>
              </w:tcPr>
            </w:tcPrChange>
          </w:tcPr>
          <w:p w:rsidR="00AD4202" w:rsidRDefault="00AD4202" w:rsidP="00985863">
            <w:pPr>
              <w:widowControl/>
              <w:autoSpaceDN/>
              <w:adjustRightInd/>
              <w:spacing w:line="240" w:lineRule="auto"/>
              <w:rPr>
                <w:ins w:id="1181" w:author="Автор"/>
              </w:rPr>
            </w:pPr>
            <w:ins w:id="1182" w:author="Автор">
              <w:r>
                <w:t xml:space="preserve">Добавление и </w:t>
              </w:r>
              <w:r w:rsidR="00985863">
                <w:t xml:space="preserve">актуализация </w:t>
              </w:r>
              <w:r>
                <w:t>методов</w:t>
              </w:r>
              <w:r w:rsidR="00985863">
                <w:t xml:space="preserve"> для МПГУ</w:t>
              </w:r>
            </w:ins>
          </w:p>
        </w:tc>
      </w:tr>
      <w:tr w:rsidR="00C17835" w:rsidRPr="004C4032" w:rsidTr="00DF19BD">
        <w:trPr>
          <w:trHeight w:val="330"/>
          <w:ins w:id="1183" w:author="Автор"/>
        </w:trPr>
        <w:tc>
          <w:tcPr>
            <w:tcW w:w="1276" w:type="dxa"/>
            <w:shd w:val="clear" w:color="auto" w:fill="auto"/>
            <w:noWrap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1184" w:author="Автор"/>
                <w:lang w:val="en-US"/>
              </w:rPr>
            </w:pPr>
            <w:ins w:id="1185" w:author="Автор">
              <w:r>
                <w:rPr>
                  <w:lang w:val="en-US"/>
                </w:rPr>
                <w:t>1.4.8</w:t>
              </w:r>
            </w:ins>
          </w:p>
        </w:tc>
        <w:tc>
          <w:tcPr>
            <w:tcW w:w="1417" w:type="dxa"/>
            <w:shd w:val="clear" w:color="auto" w:fill="auto"/>
            <w:noWrap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rPr>
                <w:ins w:id="1186" w:author="Автор"/>
                <w:lang w:val="en-US"/>
              </w:rPr>
            </w:pPr>
            <w:ins w:id="1187" w:author="Автор">
              <w:r>
                <w:rPr>
                  <w:lang w:val="en-US"/>
                </w:rPr>
                <w:t>25.09.2014</w:t>
              </w:r>
            </w:ins>
          </w:p>
        </w:tc>
        <w:tc>
          <w:tcPr>
            <w:tcW w:w="1843" w:type="dxa"/>
          </w:tcPr>
          <w:p w:rsidR="00C17835" w:rsidRDefault="00C17835" w:rsidP="0034732F">
            <w:pPr>
              <w:widowControl/>
              <w:autoSpaceDN/>
              <w:adjustRightInd/>
              <w:spacing w:line="240" w:lineRule="auto"/>
              <w:rPr>
                <w:ins w:id="1188" w:author="Автор"/>
              </w:rPr>
            </w:pPr>
            <w:ins w:id="1189" w:author="Автор">
              <w:r>
                <w:t>Скворцов А.В.</w:t>
              </w:r>
            </w:ins>
          </w:p>
        </w:tc>
        <w:tc>
          <w:tcPr>
            <w:tcW w:w="5245" w:type="dxa"/>
          </w:tcPr>
          <w:p w:rsidR="00C17835" w:rsidRDefault="00C17835" w:rsidP="00985863">
            <w:pPr>
              <w:widowControl/>
              <w:autoSpaceDN/>
              <w:adjustRightInd/>
              <w:spacing w:line="240" w:lineRule="auto"/>
              <w:rPr>
                <w:ins w:id="1190" w:author="Автор"/>
              </w:rPr>
            </w:pPr>
            <w:ins w:id="1191" w:author="Автор">
              <w:r>
                <w:t xml:space="preserve">Добавление методов </w:t>
              </w:r>
              <w:r w:rsidRPr="00C17835">
                <w:t>getVisitorsSummary</w:t>
              </w:r>
              <w:r>
                <w:t>*.</w:t>
              </w:r>
            </w:ins>
          </w:p>
        </w:tc>
      </w:tr>
      <w:tr w:rsidR="00CB670C" w:rsidRPr="004C4032" w:rsidTr="00DF19BD">
        <w:trPr>
          <w:trHeight w:val="330"/>
          <w:ins w:id="1192" w:author="Автор"/>
        </w:trPr>
        <w:tc>
          <w:tcPr>
            <w:tcW w:w="1276" w:type="dxa"/>
            <w:shd w:val="clear" w:color="auto" w:fill="auto"/>
            <w:noWrap/>
          </w:tcPr>
          <w:p w:rsidR="00CB670C" w:rsidRPr="00CB670C" w:rsidRDefault="00CB670C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1193" w:author="Автор"/>
                <w:rPrChange w:id="1194" w:author="Автор">
                  <w:rPr>
                    <w:ins w:id="1195" w:author="Автор"/>
                    <w:lang w:val="en-US"/>
                  </w:rPr>
                </w:rPrChange>
              </w:rPr>
            </w:pPr>
            <w:ins w:id="1196" w:author="Автор">
              <w:r>
                <w:t>1.4.9.</w:t>
              </w:r>
            </w:ins>
          </w:p>
        </w:tc>
        <w:tc>
          <w:tcPr>
            <w:tcW w:w="1417" w:type="dxa"/>
            <w:shd w:val="clear" w:color="auto" w:fill="auto"/>
            <w:noWrap/>
          </w:tcPr>
          <w:p w:rsidR="00CB670C" w:rsidRPr="00CB670C" w:rsidRDefault="00CB670C" w:rsidP="0034732F">
            <w:pPr>
              <w:widowControl/>
              <w:autoSpaceDN/>
              <w:adjustRightInd/>
              <w:spacing w:line="240" w:lineRule="auto"/>
              <w:rPr>
                <w:ins w:id="1197" w:author="Автор"/>
                <w:rPrChange w:id="1198" w:author="Автор">
                  <w:rPr>
                    <w:ins w:id="1199" w:author="Автор"/>
                    <w:lang w:val="en-US"/>
                  </w:rPr>
                </w:rPrChange>
              </w:rPr>
            </w:pPr>
            <w:ins w:id="1200" w:author="Автор">
              <w:r>
                <w:t>24.03.2015</w:t>
              </w:r>
            </w:ins>
          </w:p>
        </w:tc>
        <w:tc>
          <w:tcPr>
            <w:tcW w:w="1843" w:type="dxa"/>
          </w:tcPr>
          <w:p w:rsidR="00CB670C" w:rsidRDefault="00CB670C" w:rsidP="0034732F">
            <w:pPr>
              <w:widowControl/>
              <w:autoSpaceDN/>
              <w:adjustRightInd/>
              <w:spacing w:line="240" w:lineRule="auto"/>
              <w:rPr>
                <w:ins w:id="1201" w:author="Автор"/>
              </w:rPr>
            </w:pPr>
            <w:ins w:id="1202" w:author="Автор">
              <w:r>
                <w:t>Скворцов А.В.</w:t>
              </w:r>
            </w:ins>
          </w:p>
        </w:tc>
        <w:tc>
          <w:tcPr>
            <w:tcW w:w="5245" w:type="dxa"/>
          </w:tcPr>
          <w:p w:rsidR="00CB670C" w:rsidRDefault="00CB670C" w:rsidP="00985863">
            <w:pPr>
              <w:widowControl/>
              <w:autoSpaceDN/>
              <w:adjustRightInd/>
              <w:spacing w:line="240" w:lineRule="auto"/>
              <w:rPr>
                <w:ins w:id="1203" w:author="Автор"/>
              </w:rPr>
            </w:pPr>
            <w:ins w:id="1204" w:author="Автор">
              <w:r>
                <w:t xml:space="preserve">Обновление информации по методам </w:t>
              </w:r>
              <w:r w:rsidRPr="00C17835">
                <w:t>getVisitorsSummary</w:t>
              </w:r>
              <w:r>
                <w:t>*.</w:t>
              </w:r>
            </w:ins>
          </w:p>
        </w:tc>
      </w:tr>
      <w:tr w:rsidR="005563A2" w:rsidRPr="004C4032" w:rsidTr="00DF19BD">
        <w:trPr>
          <w:trHeight w:val="330"/>
          <w:ins w:id="1205" w:author="Автор"/>
        </w:trPr>
        <w:tc>
          <w:tcPr>
            <w:tcW w:w="1276" w:type="dxa"/>
            <w:shd w:val="clear" w:color="auto" w:fill="auto"/>
            <w:noWrap/>
          </w:tcPr>
          <w:p w:rsidR="005563A2" w:rsidRPr="005563A2" w:rsidRDefault="005563A2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1206" w:author="Автор"/>
                <w:lang w:val="en-US"/>
                <w:rPrChange w:id="1207" w:author="Автор">
                  <w:rPr>
                    <w:ins w:id="1208" w:author="Автор"/>
                  </w:rPr>
                </w:rPrChange>
              </w:rPr>
            </w:pPr>
            <w:ins w:id="1209" w:author="Автор">
              <w:r>
                <w:rPr>
                  <w:lang w:val="en-US"/>
                </w:rPr>
                <w:t>1.4.10</w:t>
              </w:r>
            </w:ins>
          </w:p>
        </w:tc>
        <w:tc>
          <w:tcPr>
            <w:tcW w:w="1417" w:type="dxa"/>
            <w:shd w:val="clear" w:color="auto" w:fill="auto"/>
            <w:noWrap/>
          </w:tcPr>
          <w:p w:rsidR="005563A2" w:rsidRPr="005563A2" w:rsidRDefault="005563A2" w:rsidP="0034732F">
            <w:pPr>
              <w:widowControl/>
              <w:autoSpaceDN/>
              <w:adjustRightInd/>
              <w:spacing w:line="240" w:lineRule="auto"/>
              <w:rPr>
                <w:ins w:id="1210" w:author="Автор"/>
                <w:lang w:val="en-US"/>
                <w:rPrChange w:id="1211" w:author="Автор">
                  <w:rPr>
                    <w:ins w:id="1212" w:author="Автор"/>
                  </w:rPr>
                </w:rPrChange>
              </w:rPr>
            </w:pPr>
            <w:ins w:id="1213" w:author="Автор">
              <w:r>
                <w:rPr>
                  <w:lang w:val="en-US"/>
                </w:rPr>
                <w:t>01.04.2015</w:t>
              </w:r>
            </w:ins>
          </w:p>
        </w:tc>
        <w:tc>
          <w:tcPr>
            <w:tcW w:w="1843" w:type="dxa"/>
          </w:tcPr>
          <w:p w:rsidR="005563A2" w:rsidRDefault="005563A2" w:rsidP="0034732F">
            <w:pPr>
              <w:widowControl/>
              <w:autoSpaceDN/>
              <w:adjustRightInd/>
              <w:spacing w:line="240" w:lineRule="auto"/>
              <w:rPr>
                <w:ins w:id="1214" w:author="Автор"/>
              </w:rPr>
            </w:pPr>
            <w:ins w:id="1215" w:author="Автор">
              <w:r>
                <w:t>Скворцов А.В.</w:t>
              </w:r>
            </w:ins>
          </w:p>
        </w:tc>
        <w:tc>
          <w:tcPr>
            <w:tcW w:w="5245" w:type="dxa"/>
          </w:tcPr>
          <w:p w:rsidR="005563A2" w:rsidRPr="00B74458" w:rsidRDefault="005563A2" w:rsidP="00B74458">
            <w:pPr>
              <w:widowControl/>
              <w:autoSpaceDN/>
              <w:adjustRightInd/>
              <w:spacing w:line="240" w:lineRule="auto"/>
              <w:rPr>
                <w:ins w:id="1216" w:author="Автор"/>
              </w:rPr>
            </w:pPr>
            <w:ins w:id="1217" w:author="Автор">
              <w:r>
                <w:t xml:space="preserve">Добавление атрибута </w:t>
              </w:r>
              <w:r w:rsidRPr="005563A2">
                <w:t>NotifyViaPUSH</w:t>
              </w:r>
              <w:r>
                <w:t xml:space="preserve"> в методы get</w:t>
              </w:r>
              <w:r w:rsidRPr="00C17835">
                <w:t>Summary</w:t>
              </w:r>
              <w:r>
                <w:t xml:space="preserve">*. </w:t>
              </w:r>
              <w:r w:rsidR="00B74458">
                <w:t xml:space="preserve">Добавление метода </w:t>
              </w:r>
              <w:r w:rsidR="00B74458" w:rsidRPr="00B77D1E">
                <w:t>enableNotificationByPUSH</w:t>
              </w:r>
              <w:r w:rsidR="00B74458">
                <w:t>.</w:t>
              </w:r>
            </w:ins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DC4A74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5563A2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rPrChange w:id="1218" w:author="Автор">
                  <w:rPr>
                    <w:lang w:val="en-US"/>
                  </w:rPr>
                </w:rPrChange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</w:t>
            </w:r>
            <w:r w:rsidRPr="0011285F"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>Services</w:t>
            </w:r>
            <w:r w:rsidRPr="0011285F"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>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E74A07">
              <w:fldChar w:fldCharType="begin"/>
            </w:r>
            <w:r w:rsidR="00E74A07" w:rsidRPr="00E74A07">
              <w:rPr>
                <w:lang w:val="en-US"/>
                <w:rPrChange w:id="1219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E74A07" w:rsidRPr="00E74A07">
              <w:rPr>
                <w:lang w:val="en-US"/>
                <w:rPrChange w:id="1220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E74A07" w:rsidRPr="00E74A07">
              <w:rPr>
                <w:lang w:val="en-US"/>
                <w:rPrChange w:id="1221" w:author="Автор">
                  <w:rPr/>
                </w:rPrChange>
              </w:rPr>
              <w:instrText xml:space="preserve">" </w:instrText>
            </w:r>
            <w:r w:rsidR="00E74A07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E74A07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DC4A74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1222" w:name="_Toc415625887"/>
      <w:r w:rsidR="0009437C" w:rsidRPr="004A24BF">
        <w:lastRenderedPageBreak/>
        <w:t>Общие сведения</w:t>
      </w:r>
      <w:bookmarkEnd w:id="1222"/>
    </w:p>
    <w:p w:rsidR="00A80AB5" w:rsidRPr="00AE26B4" w:rsidRDefault="00A80AB5" w:rsidP="00A80AB5">
      <w:pPr>
        <w:pStyle w:val="23"/>
      </w:pPr>
      <w:bookmarkStart w:id="1223" w:name="_Toc415625888"/>
      <w:r w:rsidRPr="00AE26B4">
        <w:t>Руководящие документы</w:t>
      </w:r>
      <w:bookmarkEnd w:id="1223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1224" w:name="_Toc294260366"/>
      <w:bookmarkStart w:id="1225" w:name="_Toc415625889"/>
      <w:r>
        <w:t>Описание электронного сервиса</w:t>
      </w:r>
      <w:bookmarkEnd w:id="12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1226" w:name="_Toc415625890"/>
      <w:r>
        <w:t>Операции (методы) электронного сервиса</w:t>
      </w:r>
      <w:bookmarkEnd w:id="1226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227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576"/>
        <w:gridCol w:w="3845"/>
        <w:tblGridChange w:id="1228">
          <w:tblGrid>
            <w:gridCol w:w="108"/>
            <w:gridCol w:w="5052"/>
            <w:gridCol w:w="1416"/>
            <w:gridCol w:w="108"/>
            <w:gridCol w:w="3511"/>
            <w:gridCol w:w="226"/>
            <w:gridCol w:w="108"/>
          </w:tblGrid>
        </w:tblGridChange>
      </w:tblGrid>
      <w:tr w:rsidR="00104473" w:rsidRPr="003D1D9F" w:rsidTr="00013BA1">
        <w:trPr>
          <w:trPrChange w:id="1229" w:author="Автор">
            <w:trPr>
              <w:gridAfter w:val="0"/>
            </w:trPr>
          </w:trPrChange>
        </w:trPr>
        <w:tc>
          <w:tcPr>
            <w:tcW w:w="6576" w:type="dxa"/>
            <w:tcPrChange w:id="1230" w:author="Автор">
              <w:tcPr>
                <w:tcW w:w="5160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3845" w:type="dxa"/>
            <w:tcPrChange w:id="1231" w:author="Автор">
              <w:tcPr>
                <w:tcW w:w="5035" w:type="dxa"/>
                <w:gridSpan w:val="3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985863" w:rsidRPr="003D1D9F" w:rsidTr="00013BA1">
        <w:trPr>
          <w:ins w:id="1232" w:author="Автор"/>
          <w:trPrChange w:id="1233" w:author="Автор">
            <w:trPr>
              <w:gridAfter w:val="0"/>
            </w:trPr>
          </w:trPrChange>
        </w:trPr>
        <w:tc>
          <w:tcPr>
            <w:tcW w:w="6576" w:type="dxa"/>
            <w:tcPrChange w:id="1234" w:author="Автор">
              <w:tcPr>
                <w:tcW w:w="5160" w:type="dxa"/>
                <w:gridSpan w:val="2"/>
              </w:tcPr>
            </w:tcPrChange>
          </w:tcPr>
          <w:p w:rsidR="00985863" w:rsidRPr="00DF19BD" w:rsidRDefault="00985863" w:rsidP="00AD72D3">
            <w:pPr>
              <w:pStyle w:val="af7"/>
              <w:ind w:firstLine="0"/>
              <w:rPr>
                <w:ins w:id="1235" w:author="Автор"/>
                <w:lang w:val="en-US"/>
                <w:rPrChange w:id="1236" w:author="Автор">
                  <w:rPr>
                    <w:ins w:id="1237" w:author="Автор"/>
                  </w:rPr>
                </w:rPrChange>
              </w:rPr>
            </w:pPr>
            <w:ins w:id="1238" w:author="Автор">
              <w:r>
                <w:rPr>
                  <w:lang w:val="en-US"/>
                </w:rPr>
                <w:t>getOrgSummary</w:t>
              </w:r>
            </w:ins>
          </w:p>
        </w:tc>
        <w:tc>
          <w:tcPr>
            <w:tcW w:w="3845" w:type="dxa"/>
            <w:tcPrChange w:id="1239" w:author="Автор">
              <w:tcPr>
                <w:tcW w:w="5035" w:type="dxa"/>
                <w:gridSpan w:val="3"/>
              </w:tcPr>
            </w:tcPrChange>
          </w:tcPr>
          <w:p w:rsidR="00985863" w:rsidRPr="003F42BB" w:rsidRDefault="00985863" w:rsidP="00AD72D3">
            <w:pPr>
              <w:pStyle w:val="af7"/>
              <w:ind w:firstLine="0"/>
              <w:rPr>
                <w:ins w:id="1240" w:author="Автор"/>
              </w:rPr>
            </w:pPr>
            <w:ins w:id="1241" w:author="Автор">
              <w:r>
                <w:t>Предоставление информации об организации: название и тип организации.</w:t>
              </w:r>
            </w:ins>
          </w:p>
        </w:tc>
      </w:tr>
      <w:tr w:rsidR="00104473" w:rsidRPr="003D1D9F" w:rsidTr="00013BA1">
        <w:trPr>
          <w:trPrChange w:id="1242" w:author="Автор">
            <w:trPr>
              <w:gridAfter w:val="0"/>
            </w:trPr>
          </w:trPrChange>
        </w:trPr>
        <w:tc>
          <w:tcPr>
            <w:tcW w:w="6576" w:type="dxa"/>
            <w:tcPrChange w:id="1243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3845" w:type="dxa"/>
            <w:tcPrChange w:id="1244" w:author="Автор">
              <w:tcPr>
                <w:tcW w:w="5035" w:type="dxa"/>
                <w:gridSpan w:val="3"/>
              </w:tcPr>
            </w:tcPrChange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  <w:ins w:id="1245" w:author="Автор">
              <w:r w:rsidR="00985863">
                <w:t>, тип организации.</w:t>
              </w:r>
            </w:ins>
          </w:p>
        </w:tc>
      </w:tr>
      <w:tr w:rsidR="006B7E13" w:rsidRPr="003D1D9F" w:rsidTr="00013BA1">
        <w:trPr>
          <w:trPrChange w:id="1246" w:author="Автор">
            <w:trPr>
              <w:gridAfter w:val="0"/>
            </w:trPr>
          </w:trPrChange>
        </w:trPr>
        <w:tc>
          <w:tcPr>
            <w:tcW w:w="6576" w:type="dxa"/>
            <w:tcPrChange w:id="1247" w:author="Автор">
              <w:tcPr>
                <w:tcW w:w="5160" w:type="dxa"/>
                <w:gridSpan w:val="2"/>
              </w:tcPr>
            </w:tcPrChange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3845" w:type="dxa"/>
            <w:tcPrChange w:id="1248" w:author="Автор">
              <w:tcPr>
                <w:tcW w:w="5035" w:type="dxa"/>
                <w:gridSpan w:val="3"/>
              </w:tcPr>
            </w:tcPrChange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  <w:ins w:id="1249" w:author="Автор">
              <w:r w:rsidR="002008CA">
                <w:t>, тип организации.</w:t>
              </w:r>
            </w:ins>
          </w:p>
        </w:tc>
      </w:tr>
      <w:tr w:rsidR="00C115CA" w:rsidRPr="003D1D9F" w:rsidTr="00013BA1">
        <w:trPr>
          <w:ins w:id="1250" w:author="Автор"/>
          <w:trPrChange w:id="1251" w:author="Автор">
            <w:trPr>
              <w:gridAfter w:val="0"/>
            </w:trPr>
          </w:trPrChange>
        </w:trPr>
        <w:tc>
          <w:tcPr>
            <w:tcW w:w="6576" w:type="dxa"/>
            <w:tcPrChange w:id="1252" w:author="Автор">
              <w:tcPr>
                <w:tcW w:w="5160" w:type="dxa"/>
                <w:gridSpan w:val="2"/>
              </w:tcPr>
            </w:tcPrChange>
          </w:tcPr>
          <w:p w:rsidR="00C115CA" w:rsidRPr="00C115CA" w:rsidRDefault="00C115CA" w:rsidP="00B9482C">
            <w:pPr>
              <w:rPr>
                <w:ins w:id="1253" w:author="Автор"/>
                <w:lang w:val="en-US"/>
              </w:rPr>
            </w:pPr>
            <w:ins w:id="1254" w:author="Автор">
              <w:r w:rsidRPr="00C115CA">
                <w:rPr>
                  <w:lang w:val="en-US"/>
                </w:rPr>
                <w:lastRenderedPageBreak/>
                <w:t>getSummaryByGuardMobile</w:t>
              </w:r>
            </w:ins>
          </w:p>
        </w:tc>
        <w:tc>
          <w:tcPr>
            <w:tcW w:w="3845" w:type="dxa"/>
            <w:tcPrChange w:id="1255" w:author="Автор">
              <w:tcPr>
                <w:tcW w:w="5035" w:type="dxa"/>
                <w:gridSpan w:val="3"/>
              </w:tcPr>
            </w:tcPrChange>
          </w:tcPr>
          <w:p w:rsidR="00C115CA" w:rsidRPr="003F42BB" w:rsidRDefault="00C115CA" w:rsidP="003D1D9F">
            <w:pPr>
              <w:pStyle w:val="af7"/>
              <w:ind w:firstLine="0"/>
              <w:rPr>
                <w:ins w:id="1256" w:author="Автор"/>
              </w:rPr>
            </w:pPr>
            <w:ins w:id="1257" w:author="Автор">
              <w:r>
                <w:t>Получение данных о детях по номеру мобильного телефона</w:t>
              </w:r>
              <w:r w:rsidR="002008CA">
                <w:t>, тип организации.</w:t>
              </w:r>
            </w:ins>
          </w:p>
        </w:tc>
      </w:tr>
      <w:tr w:rsidR="00104473" w:rsidRPr="003D1D9F" w:rsidTr="00013BA1">
        <w:trPr>
          <w:trPrChange w:id="1258" w:author="Автор">
            <w:trPr>
              <w:gridAfter w:val="0"/>
            </w:trPr>
          </w:trPrChange>
        </w:trPr>
        <w:tc>
          <w:tcPr>
            <w:tcW w:w="6576" w:type="dxa"/>
            <w:tcPrChange w:id="1259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1260" w:author="Автор">
              <w:tcPr>
                <w:tcW w:w="5035" w:type="dxa"/>
                <w:gridSpan w:val="3"/>
              </w:tcPr>
            </w:tcPrChange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013BA1">
        <w:trPr>
          <w:trPrChange w:id="1261" w:author="Автор">
            <w:trPr>
              <w:gridAfter w:val="0"/>
            </w:trPr>
          </w:trPrChange>
        </w:trPr>
        <w:tc>
          <w:tcPr>
            <w:tcW w:w="6576" w:type="dxa"/>
            <w:tcPrChange w:id="1262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1263" w:author="Автор">
              <w:tcPr>
                <w:tcW w:w="5035" w:type="dxa"/>
                <w:gridSpan w:val="3"/>
              </w:tcPr>
            </w:tcPrChange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013BA1">
        <w:trPr>
          <w:trPrChange w:id="1264" w:author="Автор">
            <w:trPr>
              <w:gridAfter w:val="0"/>
            </w:trPr>
          </w:trPrChange>
        </w:trPr>
        <w:tc>
          <w:tcPr>
            <w:tcW w:w="6576" w:type="dxa"/>
            <w:tcPrChange w:id="1265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3845" w:type="dxa"/>
            <w:tcPrChange w:id="1266" w:author="Автор">
              <w:tcPr>
                <w:tcW w:w="5035" w:type="dxa"/>
                <w:gridSpan w:val="3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013BA1">
        <w:trPr>
          <w:trPrChange w:id="1267" w:author="Автор">
            <w:trPr>
              <w:gridAfter w:val="0"/>
            </w:trPr>
          </w:trPrChange>
        </w:trPr>
        <w:tc>
          <w:tcPr>
            <w:tcW w:w="6576" w:type="dxa"/>
            <w:tcPrChange w:id="1268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t xml:space="preserve">Получение данных </w:t>
            </w:r>
            <w:ins w:id="1269" w:author="Автор">
              <w:r w:rsidR="002B3BFF">
                <w:t xml:space="preserve">о </w:t>
              </w:r>
            </w:ins>
            <w:r w:rsidRPr="003F42BB">
              <w:t>посещениях образовательного учреждения</w:t>
            </w:r>
          </w:p>
        </w:tc>
        <w:tc>
          <w:tcPr>
            <w:tcW w:w="3845" w:type="dxa"/>
            <w:tcPrChange w:id="1270" w:author="Автор">
              <w:tcPr>
                <w:tcW w:w="5035" w:type="dxa"/>
                <w:gridSpan w:val="3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2B3BFF" w:rsidRPr="003D1D9F" w:rsidTr="00013BA1">
        <w:trPr>
          <w:ins w:id="1271" w:author="Автор"/>
          <w:trPrChange w:id="1272" w:author="Автор">
            <w:trPr>
              <w:gridAfter w:val="0"/>
            </w:trPr>
          </w:trPrChange>
        </w:trPr>
        <w:tc>
          <w:tcPr>
            <w:tcW w:w="6576" w:type="dxa"/>
            <w:tcPrChange w:id="1273" w:author="Автор">
              <w:tcPr>
                <w:tcW w:w="5160" w:type="dxa"/>
                <w:gridSpan w:val="2"/>
              </w:tcPr>
            </w:tcPrChange>
          </w:tcPr>
          <w:p w:rsidR="002B3BFF" w:rsidRDefault="002B3BFF" w:rsidP="00B9482C">
            <w:pPr>
              <w:rPr>
                <w:ins w:id="1274" w:author="Автор"/>
              </w:rPr>
            </w:pPr>
            <w:ins w:id="1275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  <w:p w:rsidR="002B3BFF" w:rsidRPr="009A5310" w:rsidRDefault="002B3BFF" w:rsidP="00B9482C">
            <w:pPr>
              <w:rPr>
                <w:ins w:id="1276" w:author="Автор"/>
              </w:rPr>
            </w:pPr>
            <w:ins w:id="1277" w:author="Автор">
              <w:r w:rsidRPr="003F42BB">
                <w:t xml:space="preserve">Получение данных </w:t>
              </w:r>
              <w:r>
                <w:t xml:space="preserve">о </w:t>
              </w:r>
              <w:r w:rsidRPr="003F42BB">
                <w:t xml:space="preserve">посещениях </w:t>
              </w:r>
              <w:r>
                <w:t xml:space="preserve">дошкольного </w:t>
              </w:r>
              <w:r w:rsidRPr="003F42BB">
                <w:t>образовательного учреждения</w:t>
              </w:r>
            </w:ins>
          </w:p>
        </w:tc>
        <w:tc>
          <w:tcPr>
            <w:tcW w:w="3845" w:type="dxa"/>
            <w:tcPrChange w:id="1278" w:author="Автор">
              <w:tcPr>
                <w:tcW w:w="5035" w:type="dxa"/>
                <w:gridSpan w:val="3"/>
              </w:tcPr>
            </w:tcPrChange>
          </w:tcPr>
          <w:p w:rsidR="002B3BFF" w:rsidRPr="009A5310" w:rsidRDefault="002B3BFF" w:rsidP="00556606">
            <w:pPr>
              <w:pStyle w:val="1"/>
              <w:numPr>
                <w:ilvl w:val="0"/>
                <w:numId w:val="0"/>
              </w:numPr>
              <w:rPr>
                <w:ins w:id="1279" w:author="Автор"/>
              </w:rPr>
            </w:pPr>
            <w:ins w:id="1280" w:author="Автор">
              <w:r>
                <w:t xml:space="preserve">Получение данных о посещении дошкольного образовательного учреждения с информацией </w:t>
              </w:r>
              <w:r w:rsidR="00556606">
                <w:t>о</w:t>
              </w:r>
              <w:r>
                <w:t xml:space="preserve"> </w:t>
              </w:r>
              <w:r w:rsidR="00556606">
                <w:t>представителе ребенка</w:t>
              </w:r>
            </w:ins>
          </w:p>
        </w:tc>
      </w:tr>
      <w:tr w:rsidR="009A5310" w:rsidRPr="003D1D9F" w:rsidTr="00013BA1">
        <w:trPr>
          <w:trPrChange w:id="1281" w:author="Автор">
            <w:trPr>
              <w:gridAfter w:val="0"/>
            </w:trPr>
          </w:trPrChange>
        </w:trPr>
        <w:tc>
          <w:tcPr>
            <w:tcW w:w="6576" w:type="dxa"/>
            <w:tcPrChange w:id="1282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3845" w:type="dxa"/>
            <w:tcPrChange w:id="1283" w:author="Автор">
              <w:tcPr>
                <w:tcW w:w="5035" w:type="dxa"/>
                <w:gridSpan w:val="3"/>
              </w:tcPr>
            </w:tcPrChange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013BA1">
        <w:trPr>
          <w:trPrChange w:id="1284" w:author="Автор">
            <w:trPr>
              <w:gridAfter w:val="0"/>
            </w:trPr>
          </w:trPrChange>
        </w:trPr>
        <w:tc>
          <w:tcPr>
            <w:tcW w:w="6576" w:type="dxa"/>
            <w:tcPrChange w:id="1285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3845" w:type="dxa"/>
            <w:tcPrChange w:id="1286" w:author="Автор">
              <w:tcPr>
                <w:tcW w:w="5035" w:type="dxa"/>
                <w:gridSpan w:val="3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013BA1">
        <w:trPr>
          <w:trPrChange w:id="1287" w:author="Автор">
            <w:trPr>
              <w:gridAfter w:val="0"/>
            </w:trPr>
          </w:trPrChange>
        </w:trPr>
        <w:tc>
          <w:tcPr>
            <w:tcW w:w="6576" w:type="dxa"/>
            <w:tcPrChange w:id="1288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3845" w:type="dxa"/>
            <w:tcPrChange w:id="1289" w:author="Автор">
              <w:tcPr>
                <w:tcW w:w="5035" w:type="dxa"/>
                <w:gridSpan w:val="3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013BA1">
        <w:trPr>
          <w:trPrChange w:id="1290" w:author="Автор">
            <w:trPr>
              <w:gridAfter w:val="0"/>
            </w:trPr>
          </w:trPrChange>
        </w:trPr>
        <w:tc>
          <w:tcPr>
            <w:tcW w:w="6576" w:type="dxa"/>
            <w:tcPrChange w:id="1291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3845" w:type="dxa"/>
            <w:tcPrChange w:id="1292" w:author="Автор">
              <w:tcPr>
                <w:tcW w:w="5035" w:type="dxa"/>
                <w:gridSpan w:val="3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B83F1C" w:rsidRPr="003D1D9F" w:rsidTr="00013BA1">
        <w:trPr>
          <w:ins w:id="1293" w:author="Автор"/>
        </w:trPr>
        <w:tc>
          <w:tcPr>
            <w:tcW w:w="6576" w:type="dxa"/>
          </w:tcPr>
          <w:p w:rsidR="005563A2" w:rsidRDefault="005563A2" w:rsidP="005563A2">
            <w:pPr>
              <w:rPr>
                <w:ins w:id="1294" w:author="Автор"/>
              </w:rPr>
            </w:pPr>
            <w:ins w:id="1295" w:author="Автор">
              <w:r w:rsidRPr="005563A2">
                <w:t>enableNotificationByPUSH</w:t>
              </w:r>
            </w:ins>
          </w:p>
          <w:p w:rsidR="00B83F1C" w:rsidRPr="005563A2" w:rsidRDefault="005563A2" w:rsidP="005563A2">
            <w:pPr>
              <w:rPr>
                <w:ins w:id="1296" w:author="Автор"/>
              </w:rPr>
            </w:pPr>
            <w:ins w:id="1297" w:author="Автор">
              <w:r w:rsidRPr="006B7E13">
                <w:t xml:space="preserve">Включить/отключить </w:t>
              </w:r>
              <w:r>
                <w:rPr>
                  <w:lang w:val="en-US"/>
                </w:rPr>
                <w:t>PUSH</w:t>
              </w:r>
              <w:r w:rsidRPr="005563A2">
                <w:rPr>
                  <w:rPrChange w:id="1298" w:author="Автор">
                    <w:rPr>
                      <w:lang w:val="en-US"/>
                    </w:rPr>
                  </w:rPrChange>
                </w:rPr>
                <w:t>-</w:t>
              </w:r>
              <w:r>
                <w:t>уведомления</w:t>
              </w:r>
            </w:ins>
          </w:p>
        </w:tc>
        <w:tc>
          <w:tcPr>
            <w:tcW w:w="3845" w:type="dxa"/>
          </w:tcPr>
          <w:p w:rsidR="00B83F1C" w:rsidRPr="005563A2" w:rsidRDefault="005563A2" w:rsidP="005563A2">
            <w:pPr>
              <w:pStyle w:val="1"/>
              <w:numPr>
                <w:ilvl w:val="0"/>
                <w:numId w:val="0"/>
              </w:numPr>
              <w:rPr>
                <w:ins w:id="1299" w:author="Автор"/>
              </w:rPr>
            </w:pPr>
            <w:ins w:id="1300" w:author="Автор">
              <w:r w:rsidRPr="009A5310">
                <w:t xml:space="preserve">Изменение настроек </w:t>
              </w:r>
              <w:r>
                <w:rPr>
                  <w:lang w:val="en-US"/>
                </w:rPr>
                <w:t>PUSH-</w:t>
              </w:r>
              <w:r>
                <w:t>уведомления</w:t>
              </w:r>
            </w:ins>
          </w:p>
        </w:tc>
      </w:tr>
      <w:tr w:rsidR="005D1B09" w:rsidRPr="003D1D9F" w:rsidTr="00013BA1">
        <w:trPr>
          <w:trPrChange w:id="1301" w:author="Автор">
            <w:trPr>
              <w:gridAfter w:val="0"/>
            </w:trPr>
          </w:trPrChange>
        </w:trPr>
        <w:tc>
          <w:tcPr>
            <w:tcW w:w="6576" w:type="dxa"/>
            <w:tcPrChange w:id="1302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3845" w:type="dxa"/>
            <w:tcPrChange w:id="1303" w:author="Автор">
              <w:tcPr>
                <w:tcW w:w="5035" w:type="dxa"/>
                <w:gridSpan w:val="3"/>
              </w:tcPr>
            </w:tcPrChange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013BA1">
        <w:trPr>
          <w:trPrChange w:id="1304" w:author="Автор">
            <w:trPr>
              <w:gridAfter w:val="0"/>
            </w:trPr>
          </w:trPrChange>
        </w:trPr>
        <w:tc>
          <w:tcPr>
            <w:tcW w:w="6576" w:type="dxa"/>
            <w:tcPrChange w:id="1305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3845" w:type="dxa"/>
            <w:tcPrChange w:id="1306" w:author="Автор">
              <w:tcPr>
                <w:tcW w:w="5035" w:type="dxa"/>
                <w:gridSpan w:val="3"/>
              </w:tcPr>
            </w:tcPrChange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013BA1">
        <w:trPr>
          <w:trPrChange w:id="1307" w:author="Автор">
            <w:trPr>
              <w:gridAfter w:val="0"/>
            </w:trPr>
          </w:trPrChange>
        </w:trPr>
        <w:tc>
          <w:tcPr>
            <w:tcW w:w="6576" w:type="dxa"/>
            <w:tcPrChange w:id="1308" w:author="Автор">
              <w:tcPr>
                <w:tcW w:w="5160" w:type="dxa"/>
                <w:gridSpan w:val="2"/>
              </w:tcPr>
            </w:tcPrChange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3845" w:type="dxa"/>
            <w:tcPrChange w:id="1309" w:author="Автор">
              <w:tcPr>
                <w:tcW w:w="5035" w:type="dxa"/>
                <w:gridSpan w:val="3"/>
              </w:tcPr>
            </w:tcPrChange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013BA1">
        <w:trPr>
          <w:trPrChange w:id="1310" w:author="Автор">
            <w:trPr>
              <w:gridAfter w:val="0"/>
            </w:trPr>
          </w:trPrChange>
        </w:trPr>
        <w:tc>
          <w:tcPr>
            <w:tcW w:w="6576" w:type="dxa"/>
            <w:tcPrChange w:id="1311" w:author="Автор">
              <w:tcPr>
                <w:tcW w:w="5160" w:type="dxa"/>
                <w:gridSpan w:val="2"/>
              </w:tcPr>
            </w:tcPrChange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lastRenderedPageBreak/>
              <w:t>Сформировать код активации и отправить по номеру телефона</w:t>
            </w:r>
          </w:p>
        </w:tc>
        <w:tc>
          <w:tcPr>
            <w:tcW w:w="3845" w:type="dxa"/>
            <w:tcPrChange w:id="1312" w:author="Автор">
              <w:tcPr>
                <w:tcW w:w="5035" w:type="dxa"/>
                <w:gridSpan w:val="3"/>
              </w:tcPr>
            </w:tcPrChange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lastRenderedPageBreak/>
              <w:t xml:space="preserve">Сформировать код активации и </w:t>
            </w:r>
            <w:r>
              <w:lastRenderedPageBreak/>
              <w:t xml:space="preserve">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013BA1">
        <w:trPr>
          <w:trPrChange w:id="1313" w:author="Автор">
            <w:trPr>
              <w:gridAfter w:val="0"/>
            </w:trPr>
          </w:trPrChange>
        </w:trPr>
        <w:tc>
          <w:tcPr>
            <w:tcW w:w="6576" w:type="dxa"/>
            <w:tcPrChange w:id="1314" w:author="Автор">
              <w:tcPr>
                <w:tcW w:w="5160" w:type="dxa"/>
                <w:gridSpan w:val="2"/>
              </w:tcPr>
            </w:tcPrChange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lastRenderedPageBreak/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3845" w:type="dxa"/>
            <w:tcPrChange w:id="1315" w:author="Автор">
              <w:tcPr>
                <w:tcW w:w="5035" w:type="dxa"/>
                <w:gridSpan w:val="3"/>
              </w:tcPr>
            </w:tcPrChange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013BA1">
        <w:trPr>
          <w:trPrChange w:id="1316" w:author="Автор">
            <w:trPr>
              <w:gridAfter w:val="0"/>
            </w:trPr>
          </w:trPrChange>
        </w:trPr>
        <w:tc>
          <w:tcPr>
            <w:tcW w:w="6576" w:type="dxa"/>
            <w:tcPrChange w:id="1317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3845" w:type="dxa"/>
            <w:tcPrChange w:id="1318" w:author="Автор">
              <w:tcPr>
                <w:tcW w:w="5035" w:type="dxa"/>
                <w:gridSpan w:val="3"/>
              </w:tcPr>
            </w:tcPrChange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013BA1">
        <w:trPr>
          <w:trPrChange w:id="1319" w:author="Автор">
            <w:trPr>
              <w:gridAfter w:val="0"/>
            </w:trPr>
          </w:trPrChange>
        </w:trPr>
        <w:tc>
          <w:tcPr>
            <w:tcW w:w="6576" w:type="dxa"/>
            <w:tcPrChange w:id="1320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3845" w:type="dxa"/>
            <w:tcPrChange w:id="1321" w:author="Автор">
              <w:tcPr>
                <w:tcW w:w="5035" w:type="dxa"/>
                <w:gridSpan w:val="3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013BA1">
        <w:trPr>
          <w:trPrChange w:id="1322" w:author="Автор">
            <w:trPr>
              <w:gridAfter w:val="0"/>
            </w:trPr>
          </w:trPrChange>
        </w:trPr>
        <w:tc>
          <w:tcPr>
            <w:tcW w:w="6576" w:type="dxa"/>
            <w:tcPrChange w:id="1323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3845" w:type="dxa"/>
            <w:tcPrChange w:id="1324" w:author="Автор">
              <w:tcPr>
                <w:tcW w:w="5035" w:type="dxa"/>
                <w:gridSpan w:val="3"/>
              </w:tcPr>
            </w:tcPrChange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013BA1">
        <w:trPr>
          <w:trPrChange w:id="1325" w:author="Автор">
            <w:trPr>
              <w:gridAfter w:val="0"/>
            </w:trPr>
          </w:trPrChange>
        </w:trPr>
        <w:tc>
          <w:tcPr>
            <w:tcW w:w="6576" w:type="dxa"/>
            <w:tcPrChange w:id="1326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3845" w:type="dxa"/>
            <w:tcPrChange w:id="1327" w:author="Автор">
              <w:tcPr>
                <w:tcW w:w="5035" w:type="dxa"/>
                <w:gridSpan w:val="3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013BA1">
        <w:trPr>
          <w:trPrChange w:id="1328" w:author="Автор">
            <w:trPr>
              <w:gridAfter w:val="0"/>
            </w:trPr>
          </w:trPrChange>
        </w:trPr>
        <w:tc>
          <w:tcPr>
            <w:tcW w:w="6576" w:type="dxa"/>
            <w:tcPrChange w:id="1329" w:author="Автор">
              <w:tcPr>
                <w:tcW w:w="5160" w:type="dxa"/>
                <w:gridSpan w:val="2"/>
              </w:tcPr>
            </w:tcPrChange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3845" w:type="dxa"/>
            <w:tcPrChange w:id="1330" w:author="Автор">
              <w:tcPr>
                <w:tcW w:w="5035" w:type="dxa"/>
                <w:gridSpan w:val="3"/>
              </w:tcPr>
            </w:tcPrChange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E218FC" w:rsidRPr="003D1D9F" w:rsidTr="00013BA1">
        <w:trPr>
          <w:trPrChange w:id="1331" w:author="Автор">
            <w:trPr>
              <w:gridAfter w:val="0"/>
            </w:trPr>
          </w:trPrChange>
        </w:trPr>
        <w:tc>
          <w:tcPr>
            <w:tcW w:w="6576" w:type="dxa"/>
            <w:tcPrChange w:id="1332" w:author="Автор">
              <w:tcPr>
                <w:tcW w:w="5160" w:type="dxa"/>
                <w:gridSpan w:val="2"/>
              </w:tcPr>
            </w:tcPrChange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3845" w:type="dxa"/>
            <w:tcPrChange w:id="1333" w:author="Автор">
              <w:tcPr>
                <w:tcW w:w="5035" w:type="dxa"/>
                <w:gridSpan w:val="3"/>
              </w:tcPr>
            </w:tcPrChange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013BA1">
        <w:trPr>
          <w:trPrChange w:id="1334" w:author="Автор">
            <w:trPr>
              <w:gridAfter w:val="0"/>
            </w:trPr>
          </w:trPrChange>
        </w:trPr>
        <w:tc>
          <w:tcPr>
            <w:tcW w:w="6576" w:type="dxa"/>
            <w:tcPrChange w:id="1335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1336" w:author="Автор">
              <w:tcPr>
                <w:tcW w:w="5035" w:type="dxa"/>
                <w:gridSpan w:val="3"/>
              </w:tcPr>
            </w:tcPrChange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1337" w:author="Автор">
            <w:trPr>
              <w:gridAfter w:val="0"/>
            </w:trPr>
          </w:trPrChange>
        </w:trPr>
        <w:tc>
          <w:tcPr>
            <w:tcW w:w="6576" w:type="dxa"/>
            <w:tcPrChange w:id="1338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3845" w:type="dxa"/>
            <w:tcPrChange w:id="1339" w:author="Автор">
              <w:tcPr>
                <w:tcW w:w="5035" w:type="dxa"/>
                <w:gridSpan w:val="3"/>
              </w:tcPr>
            </w:tcPrChange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013BA1">
        <w:trPr>
          <w:trPrChange w:id="1340" w:author="Автор">
            <w:trPr>
              <w:gridAfter w:val="0"/>
            </w:trPr>
          </w:trPrChange>
        </w:trPr>
        <w:tc>
          <w:tcPr>
            <w:tcW w:w="6576" w:type="dxa"/>
            <w:tcPrChange w:id="1341" w:author="Автор">
              <w:tcPr>
                <w:tcW w:w="5160" w:type="dxa"/>
                <w:gridSpan w:val="2"/>
              </w:tcPr>
            </w:tcPrChange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3845" w:type="dxa"/>
            <w:tcPrChange w:id="1342" w:author="Автор">
              <w:tcPr>
                <w:tcW w:w="5035" w:type="dxa"/>
                <w:gridSpan w:val="3"/>
              </w:tcPr>
            </w:tcPrChange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013BA1">
        <w:trPr>
          <w:trPrChange w:id="1343" w:author="Автор">
            <w:trPr>
              <w:gridAfter w:val="0"/>
            </w:trPr>
          </w:trPrChange>
        </w:trPr>
        <w:tc>
          <w:tcPr>
            <w:tcW w:w="6576" w:type="dxa"/>
            <w:tcPrChange w:id="1344" w:author="Автор">
              <w:tcPr>
                <w:tcW w:w="5160" w:type="dxa"/>
                <w:gridSpan w:val="2"/>
              </w:tcPr>
            </w:tcPrChange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3845" w:type="dxa"/>
            <w:tcPrChange w:id="1345" w:author="Автор">
              <w:tcPr>
                <w:tcW w:w="5035" w:type="dxa"/>
                <w:gridSpan w:val="3"/>
              </w:tcPr>
            </w:tcPrChange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013BA1">
        <w:trPr>
          <w:trPrChange w:id="1346" w:author="Автор">
            <w:trPr>
              <w:gridAfter w:val="0"/>
            </w:trPr>
          </w:trPrChange>
        </w:trPr>
        <w:tc>
          <w:tcPr>
            <w:tcW w:w="6576" w:type="dxa"/>
            <w:tcPrChange w:id="1347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1348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013BA1">
        <w:trPr>
          <w:trPrChange w:id="1349" w:author="Автор">
            <w:trPr>
              <w:gridAfter w:val="0"/>
            </w:trPr>
          </w:trPrChange>
        </w:trPr>
        <w:tc>
          <w:tcPr>
            <w:tcW w:w="6576" w:type="dxa"/>
            <w:tcPrChange w:id="1350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1351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013BA1">
        <w:trPr>
          <w:trPrChange w:id="1352" w:author="Автор">
            <w:trPr>
              <w:gridAfter w:val="0"/>
            </w:trPr>
          </w:trPrChange>
        </w:trPr>
        <w:tc>
          <w:tcPr>
            <w:tcW w:w="6576" w:type="dxa"/>
            <w:tcPrChange w:id="1353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lastRenderedPageBreak/>
              <w:t>Перевод средств клиента между субсчетами</w:t>
            </w:r>
          </w:p>
        </w:tc>
        <w:tc>
          <w:tcPr>
            <w:tcW w:w="3845" w:type="dxa"/>
            <w:tcPrChange w:id="1354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Перевод средств клиента между </w:t>
            </w:r>
            <w:r>
              <w:rPr>
                <w:bCs/>
              </w:rPr>
              <w:lastRenderedPageBreak/>
              <w:t>субсчетами</w:t>
            </w:r>
          </w:p>
        </w:tc>
      </w:tr>
      <w:tr w:rsidR="00E218FC" w:rsidRPr="003D1D9F" w:rsidTr="00013BA1">
        <w:trPr>
          <w:trPrChange w:id="1355" w:author="Автор">
            <w:trPr>
              <w:gridAfter w:val="0"/>
            </w:trPr>
          </w:trPrChange>
        </w:trPr>
        <w:tc>
          <w:tcPr>
            <w:tcW w:w="6576" w:type="dxa"/>
            <w:tcPrChange w:id="1356" w:author="Автор">
              <w:tcPr>
                <w:tcW w:w="5160" w:type="dxa"/>
                <w:gridSpan w:val="2"/>
              </w:tcPr>
            </w:tcPrChange>
          </w:tcPr>
          <w:p w:rsidR="00B261D7" w:rsidRPr="009F0FA0" w:rsidRDefault="00E218FC" w:rsidP="00693C11">
            <w:pPr>
              <w:rPr>
                <w:ins w:id="1357" w:author="Автор"/>
                <w:bCs/>
                <w:rPrChange w:id="1358" w:author="Автор">
                  <w:rPr>
                    <w:ins w:id="1359" w:author="Автор"/>
                    <w:bCs/>
                    <w:lang w:val="en-US"/>
                  </w:rPr>
                </w:rPrChange>
              </w:rPr>
            </w:pPr>
            <w:del w:id="1360" w:author="Автор">
              <w:r w:rsidDel="00B261D7">
                <w:rPr>
                  <w:bCs/>
                  <w:lang w:val="en-US"/>
                </w:rPr>
                <w:lastRenderedPageBreak/>
                <w:delText>activ</w:delText>
              </w:r>
              <w:r w:rsidR="00693C11" w:rsidDel="00B261D7">
                <w:rPr>
                  <w:bCs/>
                  <w:lang w:val="en-US"/>
                </w:rPr>
                <w:delText>ate</w:delText>
              </w:r>
              <w:r w:rsidRPr="00C57523" w:rsidDel="00B261D7">
                <w:rPr>
                  <w:bCs/>
                  <w:lang w:val="en-US"/>
                </w:rPr>
                <w:delText>SubscriptionFeeding</w:delText>
              </w:r>
            </w:del>
          </w:p>
          <w:p w:rsidR="00693C11" w:rsidRPr="009F0FA0" w:rsidRDefault="00B261D7" w:rsidP="00693C11">
            <w:pPr>
              <w:rPr>
                <w:bCs/>
              </w:rPr>
            </w:pPr>
            <w:ins w:id="1361" w:author="Автор">
              <w:r w:rsidRPr="00B261D7">
                <w:rPr>
                  <w:bCs/>
                </w:rPr>
                <w:t>activateCurrentSubscriptionFeeading</w:t>
              </w:r>
            </w:ins>
            <w:del w:id="1362" w:author="Автор">
              <w:r w:rsidR="00693C11" w:rsidRPr="00693C11" w:rsidDel="00B261D7">
                <w:rPr>
                  <w:bCs/>
                </w:rPr>
                <w:delText xml:space="preserve"> </w:delText>
              </w:r>
            </w:del>
          </w:p>
          <w:p w:rsidR="00E218FC" w:rsidRPr="00693C11" w:rsidRDefault="00693C11" w:rsidP="00693C11">
            <w:pPr>
              <w:rPr>
                <w:bCs/>
              </w:rPr>
            </w:pPr>
            <w:del w:id="1363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364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  <w:tc>
          <w:tcPr>
            <w:tcW w:w="3845" w:type="dxa"/>
            <w:tcPrChange w:id="1365" w:author="Автор">
              <w:tcPr>
                <w:tcW w:w="5035" w:type="dxa"/>
                <w:gridSpan w:val="3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1366" w:author="Автор">
              <w:r w:rsidDel="009B37FE">
                <w:rPr>
                  <w:bCs/>
                </w:rPr>
                <w:delText xml:space="preserve">Подключить </w:delText>
              </w:r>
            </w:del>
            <w:ins w:id="1367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</w:t>
            </w:r>
            <w:ins w:id="1368" w:author="Автор">
              <w:r w:rsidR="009B37FE">
                <w:rPr>
                  <w:bCs/>
                </w:rPr>
                <w:t>и</w:t>
              </w:r>
            </w:ins>
            <w:del w:id="1369" w:author="Автор">
              <w:r w:rsidDel="009B37FE">
                <w:rPr>
                  <w:bCs/>
                </w:rPr>
                <w:delText>у</w:delText>
              </w:r>
            </w:del>
            <w:r>
              <w:rPr>
                <w:bCs/>
              </w:rPr>
              <w:t xml:space="preserve"> на АП по номеру ЛС</w:t>
            </w:r>
          </w:p>
        </w:tc>
      </w:tr>
      <w:tr w:rsidR="00693C11" w:rsidRPr="003D1D9F" w:rsidDel="00C040A6" w:rsidTr="00013BA1">
        <w:trPr>
          <w:del w:id="1370" w:author="Автор"/>
          <w:trPrChange w:id="1371" w:author="Автор">
            <w:trPr>
              <w:gridAfter w:val="0"/>
            </w:trPr>
          </w:trPrChange>
        </w:trPr>
        <w:tc>
          <w:tcPr>
            <w:tcW w:w="6576" w:type="dxa"/>
            <w:tcPrChange w:id="1372" w:author="Автор">
              <w:tcPr>
                <w:tcW w:w="5160" w:type="dxa"/>
                <w:gridSpan w:val="2"/>
              </w:tcPr>
            </w:tcPrChange>
          </w:tcPr>
          <w:p w:rsidR="00693C11" w:rsidRPr="00A770AE" w:rsidDel="00C040A6" w:rsidRDefault="00693C11" w:rsidP="00693C11">
            <w:pPr>
              <w:rPr>
                <w:del w:id="1373" w:author="Автор"/>
                <w:bCs/>
              </w:rPr>
            </w:pPr>
            <w:del w:id="1374" w:author="Автор">
              <w:r w:rsidDel="00C040A6">
                <w:rPr>
                  <w:bCs/>
                  <w:lang w:val="en-US"/>
                </w:rPr>
                <w:delText>activate</w:delText>
              </w:r>
              <w:r w:rsidRPr="0073077E" w:rsidDel="00C040A6">
                <w:rPr>
                  <w:bCs/>
                </w:rPr>
                <w:delText>SubscriptionFeedingBySan</w:delText>
              </w:r>
            </w:del>
          </w:p>
          <w:p w:rsidR="00693C11" w:rsidRPr="00693C11" w:rsidDel="00C040A6" w:rsidRDefault="00693C11" w:rsidP="00693C11">
            <w:pPr>
              <w:rPr>
                <w:del w:id="1375" w:author="Автор"/>
                <w:bCs/>
              </w:rPr>
            </w:pPr>
            <w:del w:id="1376" w:author="Автор">
              <w:r w:rsidDel="00C040A6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  <w:tc>
          <w:tcPr>
            <w:tcW w:w="3845" w:type="dxa"/>
            <w:tcPrChange w:id="1377" w:author="Автор">
              <w:tcPr>
                <w:tcW w:w="5035" w:type="dxa"/>
                <w:gridSpan w:val="3"/>
              </w:tcPr>
            </w:tcPrChange>
          </w:tcPr>
          <w:p w:rsidR="00693C11" w:rsidDel="00C040A6" w:rsidRDefault="00693C11" w:rsidP="002077E3">
            <w:pPr>
              <w:pStyle w:val="1"/>
              <w:numPr>
                <w:ilvl w:val="0"/>
                <w:numId w:val="0"/>
              </w:numPr>
              <w:rPr>
                <w:del w:id="1378" w:author="Автор"/>
                <w:bCs/>
              </w:rPr>
            </w:pPr>
            <w:del w:id="1379" w:author="Автор">
              <w:r w:rsidDel="00C040A6">
                <w:rPr>
                  <w:bCs/>
                </w:rPr>
                <w:delText>Подключить подписку на АП по номеру СНИЛС клиента</w:delText>
              </w:r>
            </w:del>
          </w:p>
        </w:tc>
      </w:tr>
      <w:tr w:rsidR="00CB4D69" w:rsidRPr="003D1D9F" w:rsidTr="00013BA1">
        <w:trPr>
          <w:trPrChange w:id="1380" w:author="Автор">
            <w:trPr>
              <w:gridAfter w:val="0"/>
            </w:trPr>
          </w:trPrChange>
        </w:trPr>
        <w:tc>
          <w:tcPr>
            <w:tcW w:w="6576" w:type="dxa"/>
            <w:tcPrChange w:id="1381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3845" w:type="dxa"/>
            <w:tcPrChange w:id="1382" w:author="Автор">
              <w:tcPr>
                <w:tcW w:w="5035" w:type="dxa"/>
                <w:gridSpan w:val="3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013BA1">
        <w:trPr>
          <w:trPrChange w:id="1383" w:author="Автор">
            <w:trPr>
              <w:gridAfter w:val="0"/>
            </w:trPr>
          </w:trPrChange>
        </w:trPr>
        <w:tc>
          <w:tcPr>
            <w:tcW w:w="6576" w:type="dxa"/>
            <w:tcPrChange w:id="1384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3845" w:type="dxa"/>
            <w:tcPrChange w:id="1385" w:author="Автор">
              <w:tcPr>
                <w:tcW w:w="5035" w:type="dxa"/>
                <w:gridSpan w:val="3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032EB7" w:rsidRPr="003D1D9F" w:rsidTr="00013BA1">
        <w:trPr>
          <w:ins w:id="1386" w:author="Автор"/>
          <w:trPrChange w:id="1387" w:author="Автор">
            <w:trPr>
              <w:gridBefore w:val="1"/>
            </w:trPr>
          </w:trPrChange>
        </w:trPr>
        <w:tc>
          <w:tcPr>
            <w:tcW w:w="6576" w:type="dxa"/>
            <w:tcPrChange w:id="1388" w:author="Автор">
              <w:tcPr>
                <w:tcW w:w="5160" w:type="dxa"/>
                <w:gridSpan w:val="3"/>
              </w:tcPr>
            </w:tcPrChange>
          </w:tcPr>
          <w:p w:rsidR="00032EB7" w:rsidRPr="009F0FA0" w:rsidRDefault="00032EB7" w:rsidP="00032EB7">
            <w:pPr>
              <w:rPr>
                <w:ins w:id="1389" w:author="Автор"/>
                <w:bCs/>
                <w:rPrChange w:id="1390" w:author="Автор">
                  <w:rPr>
                    <w:ins w:id="1391" w:author="Автор"/>
                    <w:bCs/>
                    <w:lang w:val="en-US"/>
                  </w:rPr>
                </w:rPrChange>
              </w:rPr>
            </w:pPr>
            <w:ins w:id="1392" w:author="Автор">
              <w:r w:rsidRPr="00032EB7">
                <w:rPr>
                  <w:bCs/>
                  <w:lang w:val="en-US"/>
                </w:rPr>
                <w:t>getSubscriptionFeedingSetting</w:t>
              </w:r>
            </w:ins>
          </w:p>
          <w:p w:rsidR="00032EB7" w:rsidRPr="00C57523" w:rsidRDefault="00032EB7" w:rsidP="00032EB7">
            <w:pPr>
              <w:rPr>
                <w:ins w:id="1393" w:author="Автор"/>
                <w:bCs/>
              </w:rPr>
            </w:pPr>
            <w:ins w:id="1394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  <w:tc>
          <w:tcPr>
            <w:tcW w:w="3845" w:type="dxa"/>
            <w:tcPrChange w:id="1395" w:author="Автор">
              <w:tcPr>
                <w:tcW w:w="5035" w:type="dxa"/>
                <w:gridSpan w:val="3"/>
              </w:tcPr>
            </w:tcPrChange>
          </w:tcPr>
          <w:p w:rsidR="00032EB7" w:rsidRDefault="00032EB7" w:rsidP="002077E3">
            <w:pPr>
              <w:pStyle w:val="1"/>
              <w:numPr>
                <w:ilvl w:val="0"/>
                <w:numId w:val="0"/>
              </w:numPr>
              <w:rPr>
                <w:ins w:id="1396" w:author="Автор"/>
                <w:bCs/>
              </w:rPr>
            </w:pPr>
            <w:ins w:id="1397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CB4D69" w:rsidRPr="003D1D9F" w:rsidTr="00013BA1">
        <w:trPr>
          <w:trPrChange w:id="1398" w:author="Автор">
            <w:trPr>
              <w:gridAfter w:val="0"/>
            </w:trPr>
          </w:trPrChange>
        </w:trPr>
        <w:tc>
          <w:tcPr>
            <w:tcW w:w="6576" w:type="dxa"/>
            <w:tcPrChange w:id="1399" w:author="Автор">
              <w:tcPr>
                <w:tcW w:w="5160" w:type="dxa"/>
                <w:gridSpan w:val="2"/>
              </w:tcPr>
            </w:tcPrChange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3845" w:type="dxa"/>
            <w:tcPrChange w:id="1400" w:author="Автор">
              <w:tcPr>
                <w:tcW w:w="5035" w:type="dxa"/>
                <w:gridSpan w:val="3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013BA1">
        <w:trPr>
          <w:trPrChange w:id="1401" w:author="Автор">
            <w:trPr>
              <w:gridAfter w:val="0"/>
            </w:trPr>
          </w:trPrChange>
        </w:trPr>
        <w:tc>
          <w:tcPr>
            <w:tcW w:w="6576" w:type="dxa"/>
            <w:tcPrChange w:id="1402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3845" w:type="dxa"/>
            <w:tcPrChange w:id="1403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013BA1">
        <w:trPr>
          <w:trPrChange w:id="1404" w:author="Автор">
            <w:trPr>
              <w:gridAfter w:val="0"/>
            </w:trPr>
          </w:trPrChange>
        </w:trPr>
        <w:tc>
          <w:tcPr>
            <w:tcW w:w="6576" w:type="dxa"/>
            <w:tcPrChange w:id="1405" w:author="Автор">
              <w:tcPr>
                <w:tcW w:w="5160" w:type="dxa"/>
                <w:gridSpan w:val="2"/>
              </w:tcPr>
            </w:tcPrChange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3845" w:type="dxa"/>
            <w:tcPrChange w:id="1406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013BA1">
        <w:trPr>
          <w:trPrChange w:id="1407" w:author="Автор">
            <w:trPr>
              <w:gridAfter w:val="0"/>
            </w:trPr>
          </w:trPrChange>
        </w:trPr>
        <w:tc>
          <w:tcPr>
            <w:tcW w:w="6576" w:type="dxa"/>
            <w:tcPrChange w:id="1408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3845" w:type="dxa"/>
            <w:tcPrChange w:id="1409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013BA1">
        <w:trPr>
          <w:trPrChange w:id="1410" w:author="Автор">
            <w:trPr>
              <w:gridAfter w:val="0"/>
            </w:trPr>
          </w:trPrChange>
        </w:trPr>
        <w:tc>
          <w:tcPr>
            <w:tcW w:w="6576" w:type="dxa"/>
            <w:tcPrChange w:id="1411" w:author="Автор">
              <w:tcPr>
                <w:tcW w:w="5160" w:type="dxa"/>
                <w:gridSpan w:val="2"/>
              </w:tcPr>
            </w:tcPrChange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3845" w:type="dxa"/>
            <w:tcPrChange w:id="1412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013BA1">
        <w:trPr>
          <w:trPrChange w:id="1413" w:author="Автор">
            <w:trPr>
              <w:gridAfter w:val="0"/>
            </w:trPr>
          </w:trPrChange>
        </w:trPr>
        <w:tc>
          <w:tcPr>
            <w:tcW w:w="6576" w:type="dxa"/>
            <w:tcPrChange w:id="1414" w:author="Автор">
              <w:tcPr>
                <w:tcW w:w="5160" w:type="dxa"/>
                <w:gridSpan w:val="2"/>
              </w:tcPr>
            </w:tcPrChange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3845" w:type="dxa"/>
            <w:tcPrChange w:id="1415" w:author="Автор">
              <w:tcPr>
                <w:tcW w:w="5035" w:type="dxa"/>
                <w:gridSpan w:val="3"/>
              </w:tcPr>
            </w:tcPrChange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013BA1">
        <w:trPr>
          <w:trPrChange w:id="1416" w:author="Автор">
            <w:trPr>
              <w:gridAfter w:val="0"/>
            </w:trPr>
          </w:trPrChange>
        </w:trPr>
        <w:tc>
          <w:tcPr>
            <w:tcW w:w="6576" w:type="dxa"/>
            <w:tcPrChange w:id="1417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3845" w:type="dxa"/>
            <w:tcPrChange w:id="1418" w:author="Автор">
              <w:tcPr>
                <w:tcW w:w="5035" w:type="dxa"/>
                <w:gridSpan w:val="3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013BA1">
        <w:trPr>
          <w:trPrChange w:id="1419" w:author="Автор">
            <w:trPr>
              <w:gridAfter w:val="0"/>
            </w:trPr>
          </w:trPrChange>
        </w:trPr>
        <w:tc>
          <w:tcPr>
            <w:tcW w:w="6576" w:type="dxa"/>
            <w:tcPrChange w:id="1420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3845" w:type="dxa"/>
            <w:tcPrChange w:id="1421" w:author="Автор">
              <w:tcPr>
                <w:tcW w:w="5035" w:type="dxa"/>
                <w:gridSpan w:val="3"/>
              </w:tcPr>
            </w:tcPrChange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013BA1">
        <w:trPr>
          <w:trPrChange w:id="1422" w:author="Автор">
            <w:trPr>
              <w:gridAfter w:val="0"/>
            </w:trPr>
          </w:trPrChange>
        </w:trPr>
        <w:tc>
          <w:tcPr>
            <w:tcW w:w="6576" w:type="dxa"/>
            <w:tcPrChange w:id="1423" w:author="Автор">
              <w:tcPr>
                <w:tcW w:w="5160" w:type="dxa"/>
                <w:gridSpan w:val="2"/>
              </w:tcPr>
            </w:tcPrChange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3845" w:type="dxa"/>
            <w:tcPrChange w:id="1424" w:author="Автор">
              <w:tcPr>
                <w:tcW w:w="5035" w:type="dxa"/>
                <w:gridSpan w:val="3"/>
              </w:tcPr>
            </w:tcPrChange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013BA1">
        <w:trPr>
          <w:trPrChange w:id="1425" w:author="Автор">
            <w:trPr>
              <w:gridAfter w:val="0"/>
            </w:trPr>
          </w:trPrChange>
        </w:trPr>
        <w:tc>
          <w:tcPr>
            <w:tcW w:w="6576" w:type="dxa"/>
            <w:tcPrChange w:id="1426" w:author="Автор">
              <w:tcPr>
                <w:tcW w:w="5160" w:type="dxa"/>
                <w:gridSpan w:val="2"/>
              </w:tcPr>
            </w:tcPrChange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3845" w:type="dxa"/>
            <w:tcPrChange w:id="1427" w:author="Автор">
              <w:tcPr>
                <w:tcW w:w="5035" w:type="dxa"/>
                <w:gridSpan w:val="3"/>
              </w:tcPr>
            </w:tcPrChange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комплексов, </w:t>
            </w:r>
            <w:r>
              <w:rPr>
                <w:bCs/>
              </w:rPr>
              <w:lastRenderedPageBreak/>
              <w:t>которые участвуют в АП, по номеру СНИЛС клиента</w:t>
            </w:r>
          </w:p>
        </w:tc>
      </w:tr>
      <w:tr w:rsidR="0084673F" w:rsidRPr="003D1D9F" w:rsidTr="00013BA1">
        <w:trPr>
          <w:trPrChange w:id="1428" w:author="Автор">
            <w:trPr>
              <w:gridAfter w:val="0"/>
            </w:trPr>
          </w:trPrChange>
        </w:trPr>
        <w:tc>
          <w:tcPr>
            <w:tcW w:w="6576" w:type="dxa"/>
            <w:tcPrChange w:id="1429" w:author="Автор">
              <w:tcPr>
                <w:tcW w:w="5160" w:type="dxa"/>
                <w:gridSpan w:val="2"/>
              </w:tcPr>
            </w:tcPrChange>
          </w:tcPr>
          <w:p w:rsidR="0084673F" w:rsidRPr="006030B7" w:rsidRDefault="00CE5927" w:rsidP="00C57523">
            <w:del w:id="1430" w:author="Автор">
              <w:r w:rsidRPr="00CE5927" w:rsidDel="00782C66">
                <w:lastRenderedPageBreak/>
                <w:delText>getSubscriptionFeedingHistoryList</w:delText>
              </w:r>
            </w:del>
            <w:ins w:id="1431" w:author="Автор">
              <w:r w:rsidR="00782C66" w:rsidRPr="00CE5927">
                <w:t>getSubscriptionFeeding</w:t>
              </w:r>
              <w:r w:rsidR="00782C66">
                <w:rPr>
                  <w:lang w:val="en-US"/>
                </w:rPr>
                <w:t>Journal</w:t>
              </w:r>
            </w:ins>
          </w:p>
          <w:p w:rsidR="005F6793" w:rsidRPr="0073077E" w:rsidRDefault="005F6793" w:rsidP="006030B7">
            <w:pPr>
              <w:rPr>
                <w:bCs/>
              </w:rPr>
            </w:pPr>
            <w:r w:rsidRPr="00CE5927">
              <w:t xml:space="preserve">Получения </w:t>
            </w:r>
            <w:del w:id="1432" w:author="Автор">
              <w:r w:rsidRPr="00CE5927" w:rsidDel="006030B7">
                <w:delText xml:space="preserve">истории </w:delText>
              </w:r>
            </w:del>
            <w:ins w:id="1433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  <w:tc>
          <w:tcPr>
            <w:tcW w:w="3845" w:type="dxa"/>
            <w:tcPrChange w:id="1434" w:author="Автор">
              <w:tcPr>
                <w:tcW w:w="5035" w:type="dxa"/>
                <w:gridSpan w:val="3"/>
              </w:tcPr>
            </w:tcPrChange>
          </w:tcPr>
          <w:p w:rsidR="0084673F" w:rsidRDefault="005F6793" w:rsidP="006030B7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</w:t>
            </w:r>
            <w:del w:id="1435" w:author="Автор">
              <w:r w:rsidRPr="00CE5927" w:rsidDel="006030B7">
                <w:delText xml:space="preserve">истории </w:delText>
              </w:r>
            </w:del>
            <w:ins w:id="1436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</w:tr>
      <w:tr w:rsidR="00E218FC" w:rsidRPr="003D1D9F" w:rsidDel="00DB28CB" w:rsidTr="00013BA1">
        <w:trPr>
          <w:del w:id="1437" w:author="Автор"/>
          <w:trPrChange w:id="1438" w:author="Автор">
            <w:trPr>
              <w:gridAfter w:val="0"/>
            </w:trPr>
          </w:trPrChange>
        </w:trPr>
        <w:tc>
          <w:tcPr>
            <w:tcW w:w="6576" w:type="dxa"/>
            <w:tcPrChange w:id="1439" w:author="Автор">
              <w:tcPr>
                <w:tcW w:w="5160" w:type="dxa"/>
                <w:gridSpan w:val="2"/>
              </w:tcPr>
            </w:tcPrChange>
          </w:tcPr>
          <w:p w:rsidR="00E218FC" w:rsidDel="00DB28CB" w:rsidRDefault="005F6793" w:rsidP="00C57523">
            <w:pPr>
              <w:rPr>
                <w:del w:id="1440" w:author="Автор"/>
              </w:rPr>
            </w:pPr>
            <w:del w:id="1441" w:author="Автор">
              <w:r w:rsidRPr="00CE5927" w:rsidDel="00DB28CB">
                <w:delText>getSubscriptionFeedingHistoryListBySan</w:delText>
              </w:r>
            </w:del>
          </w:p>
          <w:p w:rsidR="005F6793" w:rsidRPr="00C57523" w:rsidDel="00DB28CB" w:rsidRDefault="005F6793" w:rsidP="00C57523">
            <w:pPr>
              <w:rPr>
                <w:del w:id="1442" w:author="Автор"/>
                <w:bCs/>
              </w:rPr>
            </w:pPr>
            <w:del w:id="1443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  <w:tc>
          <w:tcPr>
            <w:tcW w:w="3845" w:type="dxa"/>
            <w:tcPrChange w:id="1444" w:author="Автор">
              <w:tcPr>
                <w:tcW w:w="5035" w:type="dxa"/>
                <w:gridSpan w:val="3"/>
              </w:tcPr>
            </w:tcPrChange>
          </w:tcPr>
          <w:p w:rsidR="00E218FC" w:rsidDel="00DB28CB" w:rsidRDefault="005F6793" w:rsidP="00D030A6">
            <w:pPr>
              <w:pStyle w:val="1"/>
              <w:numPr>
                <w:ilvl w:val="0"/>
                <w:numId w:val="0"/>
              </w:numPr>
              <w:rPr>
                <w:del w:id="1445" w:author="Автор"/>
                <w:bCs/>
              </w:rPr>
            </w:pPr>
            <w:del w:id="1446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E218FC" w:rsidRPr="003D1D9F" w:rsidTr="00013BA1">
        <w:trPr>
          <w:trPrChange w:id="1447" w:author="Автор">
            <w:trPr>
              <w:gridAfter w:val="0"/>
            </w:trPr>
          </w:trPrChange>
        </w:trPr>
        <w:tc>
          <w:tcPr>
            <w:tcW w:w="6576" w:type="dxa"/>
            <w:tcPrChange w:id="1448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  <w:tc>
          <w:tcPr>
            <w:tcW w:w="3845" w:type="dxa"/>
            <w:tcPrChange w:id="1449" w:author="Автор">
              <w:tcPr>
                <w:tcW w:w="5035" w:type="dxa"/>
                <w:gridSpan w:val="3"/>
              </w:tcPr>
            </w:tcPrChange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>Получения истории изменений циклограмм, по номеру ЛС</w:t>
            </w:r>
          </w:p>
        </w:tc>
      </w:tr>
      <w:tr w:rsidR="00E218FC" w:rsidRPr="003D1D9F" w:rsidTr="00013BA1">
        <w:trPr>
          <w:trPrChange w:id="1450" w:author="Автор">
            <w:trPr>
              <w:gridAfter w:val="0"/>
            </w:trPr>
          </w:trPrChange>
        </w:trPr>
        <w:tc>
          <w:tcPr>
            <w:tcW w:w="6576" w:type="dxa"/>
            <w:tcPrChange w:id="1451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3845" w:type="dxa"/>
            <w:tcPrChange w:id="1452" w:author="Автор">
              <w:tcPr>
                <w:tcW w:w="5035" w:type="dxa"/>
                <w:gridSpan w:val="3"/>
              </w:tcPr>
            </w:tcPrChange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013BA1">
        <w:trPr>
          <w:trPrChange w:id="1453" w:author="Автор">
            <w:trPr>
              <w:gridAfter w:val="0"/>
            </w:trPr>
          </w:trPrChange>
        </w:trPr>
        <w:tc>
          <w:tcPr>
            <w:tcW w:w="6576" w:type="dxa"/>
            <w:tcPrChange w:id="1454" w:author="Автор">
              <w:tcPr>
                <w:tcW w:w="5160" w:type="dxa"/>
                <w:gridSpan w:val="2"/>
              </w:tcPr>
            </w:tcPrChange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3845" w:type="dxa"/>
            <w:tcPrChange w:id="1455" w:author="Автор">
              <w:tcPr>
                <w:tcW w:w="5035" w:type="dxa"/>
                <w:gridSpan w:val="3"/>
              </w:tcPr>
            </w:tcPrChange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013BA1">
        <w:trPr>
          <w:trPrChange w:id="1456" w:author="Автор">
            <w:trPr>
              <w:gridAfter w:val="0"/>
            </w:trPr>
          </w:trPrChange>
        </w:trPr>
        <w:tc>
          <w:tcPr>
            <w:tcW w:w="6576" w:type="dxa"/>
            <w:tcPrChange w:id="1457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3845" w:type="dxa"/>
            <w:tcPrChange w:id="1458" w:author="Автор">
              <w:tcPr>
                <w:tcW w:w="5035" w:type="dxa"/>
                <w:gridSpan w:val="3"/>
              </w:tcPr>
            </w:tcPrChange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013BA1">
        <w:trPr>
          <w:trPrChange w:id="1459" w:author="Автор">
            <w:trPr>
              <w:gridAfter w:val="0"/>
            </w:trPr>
          </w:trPrChange>
        </w:trPr>
        <w:tc>
          <w:tcPr>
            <w:tcW w:w="6576" w:type="dxa"/>
            <w:tcPrChange w:id="1460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3845" w:type="dxa"/>
            <w:tcPrChange w:id="1461" w:author="Автор">
              <w:tcPr>
                <w:tcW w:w="5035" w:type="dxa"/>
                <w:gridSpan w:val="3"/>
              </w:tcPr>
            </w:tcPrChange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Del="002B3BFF" w:rsidTr="00013BA1">
        <w:trPr>
          <w:ins w:id="1462" w:author="Автор"/>
          <w:del w:id="1463" w:author="Автор"/>
          <w:trPrChange w:id="1464" w:author="Автор">
            <w:trPr>
              <w:gridAfter w:val="0"/>
            </w:trPr>
          </w:trPrChange>
        </w:trPr>
        <w:tc>
          <w:tcPr>
            <w:tcW w:w="6576" w:type="dxa"/>
            <w:tcPrChange w:id="1465" w:author="Автор">
              <w:tcPr>
                <w:tcW w:w="5160" w:type="dxa"/>
                <w:gridSpan w:val="2"/>
              </w:tcPr>
            </w:tcPrChange>
          </w:tcPr>
          <w:p w:rsidR="00732FDD" w:rsidRPr="000A0CDD" w:rsidDel="002B3BFF" w:rsidRDefault="00732FDD" w:rsidP="00C57523">
            <w:pPr>
              <w:rPr>
                <w:ins w:id="1466" w:author="Автор"/>
                <w:del w:id="1467" w:author="Автор"/>
                <w:bCs/>
              </w:rPr>
            </w:pPr>
            <w:ins w:id="1468" w:author="Автор">
              <w:del w:id="1469" w:author="Автор">
                <w:r w:rsidDel="002B3BFF">
                  <w:delText>getEnterEven</w:delText>
                </w:r>
                <w:r w:rsidDel="002B3BFF">
                  <w:rPr>
                    <w:lang w:val="en-US"/>
                  </w:rPr>
                  <w:delText>WithRep</w:delText>
                </w:r>
                <w:r w:rsidDel="002B3BFF">
                  <w:delText>List</w:delText>
                </w:r>
              </w:del>
            </w:ins>
          </w:p>
        </w:tc>
        <w:tc>
          <w:tcPr>
            <w:tcW w:w="3845" w:type="dxa"/>
            <w:tcPrChange w:id="1470" w:author="Автор">
              <w:tcPr>
                <w:tcW w:w="5035" w:type="dxa"/>
                <w:gridSpan w:val="3"/>
              </w:tcPr>
            </w:tcPrChange>
          </w:tcPr>
          <w:p w:rsidR="00732FDD" w:rsidDel="002B3BFF" w:rsidRDefault="00732FDD" w:rsidP="0073077E">
            <w:pPr>
              <w:pStyle w:val="1"/>
              <w:numPr>
                <w:ilvl w:val="0"/>
                <w:numId w:val="0"/>
              </w:numPr>
              <w:rPr>
                <w:ins w:id="1471" w:author="Автор"/>
                <w:del w:id="1472" w:author="Автор"/>
                <w:bCs/>
              </w:rPr>
            </w:pPr>
            <w:ins w:id="1473" w:author="Автор">
              <w:del w:id="1474" w:author="Автор">
                <w:r w:rsidDel="002B3BFF">
                  <w:delText>Получение данных посещениях образовательного учреждения и информации по опекуну</w:delText>
                </w:r>
              </w:del>
            </w:ins>
          </w:p>
        </w:tc>
      </w:tr>
      <w:tr w:rsidR="00C115CA" w:rsidRPr="003D1D9F" w:rsidDel="002B3BFF" w:rsidTr="00013BA1">
        <w:trPr>
          <w:ins w:id="1475" w:author="Автор"/>
          <w:trPrChange w:id="1476" w:author="Автор">
            <w:trPr>
              <w:gridAfter w:val="0"/>
            </w:trPr>
          </w:trPrChange>
        </w:trPr>
        <w:tc>
          <w:tcPr>
            <w:tcW w:w="6576" w:type="dxa"/>
            <w:tcPrChange w:id="1477" w:author="Автор">
              <w:tcPr>
                <w:tcW w:w="5160" w:type="dxa"/>
                <w:gridSpan w:val="2"/>
              </w:tcPr>
            </w:tcPrChange>
          </w:tcPr>
          <w:p w:rsidR="00C115CA" w:rsidDel="002B3BFF" w:rsidRDefault="00C115CA" w:rsidP="00C57523">
            <w:pPr>
              <w:rPr>
                <w:ins w:id="1478" w:author="Автор"/>
              </w:rPr>
            </w:pPr>
            <w:ins w:id="1479" w:author="Автор">
              <w:r w:rsidRPr="00C115CA">
                <w:t>getClientRepresentatives</w:t>
              </w:r>
            </w:ins>
          </w:p>
        </w:tc>
        <w:tc>
          <w:tcPr>
            <w:tcW w:w="3845" w:type="dxa"/>
            <w:tcPrChange w:id="1480" w:author="Автор">
              <w:tcPr>
                <w:tcW w:w="5035" w:type="dxa"/>
                <w:gridSpan w:val="3"/>
              </w:tcPr>
            </w:tcPrChange>
          </w:tcPr>
          <w:p w:rsidR="00C115CA" w:rsidDel="002B3BFF" w:rsidRDefault="00C115CA" w:rsidP="0073077E">
            <w:pPr>
              <w:pStyle w:val="1"/>
              <w:numPr>
                <w:ilvl w:val="0"/>
                <w:numId w:val="0"/>
              </w:numPr>
              <w:rPr>
                <w:ins w:id="1481" w:author="Автор"/>
              </w:rPr>
            </w:pPr>
            <w:ins w:id="1482" w:author="Автор">
              <w:r>
                <w:t>Получение данных о представителях ребенка по номеру контракта</w:t>
              </w:r>
            </w:ins>
          </w:p>
        </w:tc>
      </w:tr>
      <w:tr w:rsidR="00325F2A" w:rsidRPr="003D1D9F" w:rsidDel="002B3BFF" w:rsidTr="00013BA1">
        <w:trPr>
          <w:ins w:id="1483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1484" w:author="Автор"/>
                <w:rPrChange w:id="1485" w:author="Автор">
                  <w:rPr>
                    <w:ins w:id="1486" w:author="Автор"/>
                    <w:highlight w:val="yellow"/>
                  </w:rPr>
                </w:rPrChange>
              </w:rPr>
            </w:pPr>
            <w:ins w:id="1487" w:author="Автор">
              <w:r w:rsidRPr="00325F2A">
                <w:rPr>
                  <w:rPrChange w:id="1488" w:author="Автор">
                    <w:rPr>
                      <w:highlight w:val="yellow"/>
                    </w:rPr>
                  </w:rPrChange>
                </w:rPr>
                <w:t>getNotificationTypes</w:t>
              </w:r>
            </w:ins>
          </w:p>
          <w:p w:rsidR="00325F2A" w:rsidRPr="00C115CA" w:rsidRDefault="00325F2A" w:rsidP="00325F2A">
            <w:pPr>
              <w:rPr>
                <w:ins w:id="1489" w:author="Автор"/>
              </w:rPr>
            </w:pPr>
            <w:ins w:id="1490" w:author="Автор">
              <w:r w:rsidRPr="00325F2A">
                <w:rPr>
                  <w:rPrChange w:id="1491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1492" w:author="Автор"/>
              </w:rPr>
            </w:pPr>
            <w:ins w:id="1493" w:author="Автор">
              <w:r w:rsidRPr="00325F2A">
                <w:rPr>
                  <w:rPrChange w:id="1494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 для последующей настройки</w:t>
              </w:r>
            </w:ins>
          </w:p>
        </w:tc>
      </w:tr>
      <w:tr w:rsidR="00325F2A" w:rsidRPr="003D1D9F" w:rsidDel="002B3BFF" w:rsidTr="00013BA1">
        <w:trPr>
          <w:ins w:id="1495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1496" w:author="Автор"/>
                <w:rPrChange w:id="1497" w:author="Автор">
                  <w:rPr>
                    <w:ins w:id="1498" w:author="Автор"/>
                    <w:highlight w:val="yellow"/>
                  </w:rPr>
                </w:rPrChange>
              </w:rPr>
            </w:pPr>
            <w:ins w:id="1499" w:author="Автор">
              <w:r w:rsidRPr="00325F2A">
                <w:rPr>
                  <w:rPrChange w:id="1500" w:author="Автор">
                    <w:rPr>
                      <w:highlight w:val="yellow"/>
                    </w:rPr>
                  </w:rPrChange>
                </w:rPr>
                <w:t>getNotificationSettings</w:t>
              </w:r>
            </w:ins>
          </w:p>
          <w:p w:rsidR="00325F2A" w:rsidRPr="00325F2A" w:rsidRDefault="00325F2A" w:rsidP="00325F2A">
            <w:pPr>
              <w:rPr>
                <w:ins w:id="1501" w:author="Автор"/>
                <w:rPrChange w:id="1502" w:author="Автор">
                  <w:rPr>
                    <w:ins w:id="1503" w:author="Автор"/>
                    <w:highlight w:val="yellow"/>
                  </w:rPr>
                </w:rPrChange>
              </w:rPr>
            </w:pPr>
            <w:ins w:id="1504" w:author="Автор">
              <w:r w:rsidRPr="00325F2A">
                <w:rPr>
                  <w:rPrChange w:id="1505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1506" w:author="Автор"/>
              </w:rPr>
            </w:pPr>
            <w:ins w:id="1507" w:author="Автор">
              <w:r w:rsidRPr="00325F2A">
                <w:rPr>
                  <w:rPrChange w:id="1508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</w:tr>
      <w:tr w:rsidR="00325F2A" w:rsidRPr="003D1D9F" w:rsidDel="002B3BFF" w:rsidTr="00013BA1">
        <w:trPr>
          <w:ins w:id="1509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1510" w:author="Автор"/>
                <w:rPrChange w:id="1511" w:author="Автор">
                  <w:rPr>
                    <w:ins w:id="1512" w:author="Автор"/>
                    <w:highlight w:val="yellow"/>
                  </w:rPr>
                </w:rPrChange>
              </w:rPr>
            </w:pPr>
            <w:ins w:id="1513" w:author="Автор">
              <w:r w:rsidRPr="00325F2A">
                <w:rPr>
                  <w:rPrChange w:id="1514" w:author="Автор">
                    <w:rPr>
                      <w:highlight w:val="yellow"/>
                      <w:lang w:val="en-US"/>
                    </w:rPr>
                  </w:rPrChange>
                </w:rPr>
                <w:t>setNotificationSettings</w:t>
              </w:r>
            </w:ins>
          </w:p>
          <w:p w:rsidR="00325F2A" w:rsidRPr="00325F2A" w:rsidRDefault="00325F2A" w:rsidP="00325F2A">
            <w:pPr>
              <w:rPr>
                <w:ins w:id="1515" w:author="Автор"/>
                <w:rPrChange w:id="1516" w:author="Автор">
                  <w:rPr>
                    <w:ins w:id="1517" w:author="Автор"/>
                    <w:highlight w:val="yellow"/>
                  </w:rPr>
                </w:rPrChange>
              </w:rPr>
            </w:pPr>
            <w:ins w:id="1518" w:author="Автор">
              <w:r w:rsidRPr="00325F2A">
                <w:rPr>
                  <w:rPrChange w:id="1519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1520" w:author="Автор"/>
              </w:rPr>
            </w:pPr>
            <w:ins w:id="1521" w:author="Автор">
              <w:r w:rsidRPr="00325F2A">
                <w:rPr>
                  <w:rPrChange w:id="1522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</w:tr>
      <w:tr w:rsidR="00C17835" w:rsidRPr="003D1D9F" w:rsidDel="002B3BFF" w:rsidTr="00013BA1">
        <w:trPr>
          <w:ins w:id="1523" w:author="Автор"/>
        </w:trPr>
        <w:tc>
          <w:tcPr>
            <w:tcW w:w="6576" w:type="dxa"/>
          </w:tcPr>
          <w:p w:rsidR="00C17835" w:rsidRDefault="00C17835" w:rsidP="00325F2A">
            <w:pPr>
              <w:rPr>
                <w:ins w:id="1524" w:author="Автор"/>
              </w:rPr>
            </w:pPr>
            <w:ins w:id="1525" w:author="Автор">
              <w:r w:rsidRPr="00C17835">
                <w:t>getVisitorsSummary</w:t>
              </w:r>
            </w:ins>
          </w:p>
          <w:p w:rsidR="00C17835" w:rsidRPr="00C17835" w:rsidRDefault="00C17835" w:rsidP="00325F2A">
            <w:pPr>
              <w:rPr>
                <w:ins w:id="1526" w:author="Автор"/>
              </w:rPr>
            </w:pPr>
            <w:ins w:id="1527" w:author="Автор">
              <w:r>
                <w:t>Получение статистики по клиентам внутри здания</w:t>
              </w:r>
              <w:r w:rsidR="0034340B">
                <w:t xml:space="preserve"> за сегодня</w:t>
              </w:r>
            </w:ins>
          </w:p>
        </w:tc>
        <w:tc>
          <w:tcPr>
            <w:tcW w:w="3845" w:type="dxa"/>
          </w:tcPr>
          <w:p w:rsidR="00C17835" w:rsidRPr="0034340B" w:rsidRDefault="00C17835" w:rsidP="0073077E">
            <w:pPr>
              <w:pStyle w:val="1"/>
              <w:numPr>
                <w:ilvl w:val="0"/>
                <w:numId w:val="0"/>
              </w:numPr>
              <w:rPr>
                <w:ins w:id="1528" w:author="Автор"/>
              </w:rPr>
            </w:pPr>
            <w:ins w:id="1529" w:author="Автор">
              <w:r>
                <w:t>Получение статистики по клиентам внутри здания</w:t>
              </w:r>
              <w:r w:rsidR="0034340B" w:rsidRPr="0034340B">
                <w:rPr>
                  <w:rPrChange w:id="1530" w:author="Автор">
                    <w:rPr>
                      <w:lang w:val="en-US"/>
                    </w:rPr>
                  </w:rPrChange>
                </w:rPr>
                <w:t xml:space="preserve"> </w:t>
              </w:r>
              <w:r w:rsidR="0034340B">
                <w:t>на текущий момент</w:t>
              </w:r>
            </w:ins>
          </w:p>
        </w:tc>
      </w:tr>
      <w:tr w:rsidR="00C17835" w:rsidRPr="003D1D9F" w:rsidDel="002B3BFF" w:rsidTr="00013BA1">
        <w:trPr>
          <w:ins w:id="1531" w:author="Автор"/>
        </w:trPr>
        <w:tc>
          <w:tcPr>
            <w:tcW w:w="6576" w:type="dxa"/>
          </w:tcPr>
          <w:p w:rsidR="00C17835" w:rsidRDefault="00C17835" w:rsidP="00325F2A">
            <w:pPr>
              <w:rPr>
                <w:ins w:id="1532" w:author="Автор"/>
              </w:rPr>
            </w:pPr>
            <w:ins w:id="1533" w:author="Автор">
              <w:r w:rsidRPr="00C17835">
                <w:t>getVisitorsSummaryByDate</w:t>
              </w:r>
            </w:ins>
          </w:p>
          <w:p w:rsidR="00C17835" w:rsidRPr="00C17835" w:rsidRDefault="0034340B" w:rsidP="00325F2A">
            <w:pPr>
              <w:rPr>
                <w:ins w:id="1534" w:author="Автор"/>
              </w:rPr>
            </w:pPr>
            <w:ins w:id="1535" w:author="Автор">
              <w:r>
                <w:t>Получение статистики по клиентам внутри здания в указанную дату</w:t>
              </w:r>
            </w:ins>
          </w:p>
        </w:tc>
        <w:tc>
          <w:tcPr>
            <w:tcW w:w="3845" w:type="dxa"/>
          </w:tcPr>
          <w:p w:rsidR="00C17835" w:rsidRDefault="0034340B" w:rsidP="0034340B">
            <w:pPr>
              <w:pStyle w:val="1"/>
              <w:numPr>
                <w:ilvl w:val="0"/>
                <w:numId w:val="0"/>
              </w:numPr>
              <w:rPr>
                <w:ins w:id="1536" w:author="Автор"/>
              </w:rPr>
            </w:pPr>
            <w:ins w:id="1537" w:author="Автор">
              <w:r>
                <w:t>Получение статистики по клиентам внутри здания</w:t>
              </w:r>
              <w:r w:rsidRPr="00A046D3">
                <w:t xml:space="preserve"> </w:t>
              </w:r>
              <w:r>
                <w:t>в заданный момент времени</w:t>
              </w:r>
            </w:ins>
          </w:p>
        </w:tc>
      </w:tr>
    </w:tbl>
    <w:p w:rsidR="00706B3D" w:rsidRPr="00706B3D" w:rsidRDefault="00706B3D">
      <w:pPr>
        <w:pStyle w:val="23"/>
        <w:numPr>
          <w:ilvl w:val="0"/>
          <w:numId w:val="0"/>
        </w:numPr>
        <w:rPr>
          <w:ins w:id="1538" w:author="Автор"/>
          <w:rPrChange w:id="1539" w:author="Автор">
            <w:rPr>
              <w:ins w:id="1540" w:author="Автор"/>
              <w:lang w:val="en-US"/>
            </w:rPr>
          </w:rPrChange>
        </w:rPr>
        <w:pPrChange w:id="1541" w:author="Автор">
          <w:pPr>
            <w:pStyle w:val="23"/>
          </w:pPr>
        </w:pPrChange>
      </w:pPr>
    </w:p>
    <w:p w:rsidR="005952BB" w:rsidRDefault="005952BB" w:rsidP="005952BB">
      <w:pPr>
        <w:pStyle w:val="23"/>
      </w:pPr>
      <w:bookmarkStart w:id="1542" w:name="_Toc415625891"/>
      <w:r>
        <w:t>Сценарии использования</w:t>
      </w:r>
      <w:r w:rsidR="00E83360">
        <w:t xml:space="preserve"> и схема взаимодействия</w:t>
      </w:r>
      <w:bookmarkEnd w:id="1542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  <w:ins w:id="1543" w:author="Автор">
        <w:r w:rsidR="002008CA" w:rsidRPr="00DF19BD">
          <w:rPr>
            <w:rPrChange w:id="1544" w:author="Автор">
              <w:rPr>
                <w:lang w:val="en-US"/>
              </w:rPr>
            </w:rPrChange>
          </w:rPr>
          <w:t xml:space="preserve"> </w:t>
        </w:r>
        <w:r w:rsidR="002008CA">
          <w:t>и т.д.</w:t>
        </w:r>
      </w:ins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1545" w:name="_Toc415625892"/>
      <w:r w:rsidRPr="00DB527F">
        <w:t>Связи с другими электронными сервисами</w:t>
      </w:r>
      <w:bookmarkEnd w:id="1545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2008CA" w:rsidRDefault="002008CA">
      <w:pPr>
        <w:widowControl/>
        <w:autoSpaceDN/>
        <w:adjustRightInd/>
        <w:spacing w:line="240" w:lineRule="auto"/>
        <w:jc w:val="left"/>
        <w:textAlignment w:val="auto"/>
        <w:rPr>
          <w:ins w:id="1546" w:author="Автор"/>
        </w:rPr>
      </w:pPr>
      <w:ins w:id="1547" w:author="Автор">
        <w:r>
          <w:br w:type="page"/>
        </w:r>
      </w:ins>
    </w:p>
    <w:p w:rsidR="005B0EE4" w:rsidRPr="00DF19BD" w:rsidRDefault="005B0EE4" w:rsidP="004A24BF">
      <w:pPr>
        <w:pStyle w:val="12"/>
        <w:rPr>
          <w:ins w:id="1548" w:author="Автор"/>
          <w:b w:val="0"/>
          <w:rPrChange w:id="1549" w:author="Автор">
            <w:rPr>
              <w:ins w:id="1550" w:author="Автор"/>
              <w:rFonts w:asciiTheme="minorHAnsi" w:hAnsiTheme="minorHAnsi"/>
              <w:b w:val="0"/>
            </w:rPr>
          </w:rPrChange>
        </w:rPr>
      </w:pPr>
      <w:bookmarkStart w:id="1551" w:name="_Toc415625893"/>
      <w:r w:rsidRPr="00E938B3">
        <w:rPr>
          <w:b w:val="0"/>
        </w:rPr>
        <w:lastRenderedPageBreak/>
        <w:t>Руководство пользователя</w:t>
      </w:r>
      <w:bookmarkEnd w:id="1551"/>
    </w:p>
    <w:p w:rsidR="00DF19BD" w:rsidRDefault="00DF19BD" w:rsidP="00FC7683">
      <w:pPr>
        <w:pStyle w:val="21"/>
        <w:numPr>
          <w:ilvl w:val="0"/>
          <w:numId w:val="0"/>
        </w:numPr>
      </w:pPr>
    </w:p>
    <w:p w:rsidR="002008CA" w:rsidRDefault="002008CA" w:rsidP="0009076A">
      <w:pPr>
        <w:pStyle w:val="21"/>
      </w:pPr>
      <w:bookmarkStart w:id="1552" w:name="_Toc415625894"/>
      <w:r w:rsidRPr="0009076A">
        <w:t>Операция «Получение данных о</w:t>
      </w:r>
      <w:r>
        <w:t>б организации</w:t>
      </w:r>
      <w:r w:rsidRPr="0009076A">
        <w:t>»</w:t>
      </w:r>
      <w:bookmarkEnd w:id="1552"/>
    </w:p>
    <w:p w:rsidR="002008CA" w:rsidRPr="0009076A" w:rsidRDefault="002008CA" w:rsidP="002008CA">
      <w:pPr>
        <w:pStyle w:val="30"/>
      </w:pPr>
      <w:bookmarkStart w:id="1553" w:name="_Toc415625895"/>
      <w:r w:rsidRPr="0009076A">
        <w:t>Общие сведения</w:t>
      </w:r>
      <w:bookmarkEnd w:id="15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pPr>
              <w:pStyle w:val="af7"/>
              <w:ind w:firstLine="0"/>
              <w:rPr>
                <w:lang w:val="en-US"/>
              </w:rPr>
            </w:pPr>
            <w:r w:rsidRPr="0009076A">
              <w:t>get</w:t>
            </w:r>
            <w:r>
              <w:rPr>
                <w:lang w:val="en-US"/>
              </w:rPr>
              <w:t>Org</w:t>
            </w:r>
            <w:r w:rsidRPr="0009076A">
              <w:t>Summary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 w:rsidRPr="0009076A">
              <w:t>Получение данных о</w:t>
            </w:r>
            <w:r>
              <w:t>б организации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>
              <w:t>Предоставление информации об организации: название и тип организации.</w:t>
            </w:r>
          </w:p>
        </w:tc>
      </w:tr>
    </w:tbl>
    <w:p w:rsidR="002008CA" w:rsidRPr="0009076A" w:rsidRDefault="002008CA" w:rsidP="002008CA">
      <w:pPr>
        <w:pStyle w:val="30"/>
      </w:pPr>
      <w:bookmarkStart w:id="1554" w:name="_Toc415625896"/>
      <w:r w:rsidRPr="0009076A">
        <w:t>Описание входных параметров</w:t>
      </w:r>
      <w:bookmarkEnd w:id="1554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008CA">
        <w:rPr>
          <w:b/>
          <w:lang w:val="en-US"/>
        </w:rPr>
        <w:t>getOrgSummary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2008CA">
              <w:rPr>
                <w:sz w:val="20"/>
                <w:szCs w:val="20"/>
                <w:lang w:val="en-US"/>
              </w:rPr>
              <w:t>orgId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30"/>
      </w:pPr>
      <w:bookmarkStart w:id="1555" w:name="_Toc415625897"/>
      <w:r w:rsidRPr="0009076A">
        <w:t>Описание выходных параметров</w:t>
      </w:r>
      <w:bookmarkEnd w:id="1555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2008CA">
        <w:rPr>
          <w:b/>
          <w:lang w:val="en-US"/>
        </w:rPr>
        <w:t>orgSummaryResult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orgSummary</w:t>
            </w:r>
          </w:p>
        </w:tc>
        <w:tc>
          <w:tcPr>
            <w:tcW w:w="1903" w:type="dxa"/>
          </w:tcPr>
          <w:p w:rsidR="002008CA" w:rsidRPr="00DF19BD" w:rsidRDefault="002008CA" w:rsidP="00DF19BD">
            <w:pPr>
              <w:pStyle w:val="affff1"/>
              <w:ind w:left="0"/>
              <w:rPr>
                <w:sz w:val="20"/>
                <w:szCs w:val="20"/>
                <w:rPrChange w:id="1556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</w:rPr>
              <w:t xml:space="preserve">Данные </w:t>
            </w:r>
            <w:r w:rsidR="00DF19BD">
              <w:rPr>
                <w:sz w:val="20"/>
                <w:szCs w:val="20"/>
              </w:rPr>
              <w:t>об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DF19BD">
              <w:rPr>
                <w:sz w:val="20"/>
                <w:lang w:val="en-US"/>
              </w:rPr>
              <w:t>orgSummary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2008CA" w:rsidRPr="0009076A" w:rsidRDefault="002008CA" w:rsidP="002008CA">
      <w:pPr>
        <w:pStyle w:val="30"/>
      </w:pPr>
      <w:bookmarkStart w:id="1557" w:name="_Toc415625898"/>
      <w:r w:rsidRPr="0009076A">
        <w:t>Ошибки</w:t>
      </w:r>
      <w:bookmarkEnd w:id="1557"/>
    </w:p>
    <w:p w:rsidR="002008CA" w:rsidRPr="0009076A" w:rsidRDefault="002008CA" w:rsidP="002008C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Комментарий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</w:t>
            </w:r>
            <w:r w:rsidR="002008CA" w:rsidRPr="0009076A">
              <w:rPr>
                <w:sz w:val="20"/>
                <w:szCs w:val="20"/>
              </w:rPr>
              <w:t xml:space="preserve">не </w:t>
            </w:r>
            <w:r w:rsidR="002008CA" w:rsidRPr="0009076A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3276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Организация </w:t>
            </w:r>
            <w:r w:rsidR="004956E6">
              <w:rPr>
                <w:sz w:val="20"/>
                <w:szCs w:val="20"/>
              </w:rPr>
              <w:t xml:space="preserve">с данным </w:t>
            </w:r>
            <w:del w:id="1558" w:author="Автор">
              <w:r w:rsidR="004956E6" w:rsidDel="004956E6">
                <w:rPr>
                  <w:sz w:val="20"/>
                  <w:szCs w:val="20"/>
                </w:rPr>
                <w:lastRenderedPageBreak/>
                <w:delText>индентификатором</w:delText>
              </w:r>
            </w:del>
            <w:ins w:id="1559" w:author="Автор">
              <w:r w:rsidR="004956E6">
                <w:rPr>
                  <w:sz w:val="20"/>
                  <w:szCs w:val="20"/>
                </w:rPr>
                <w:t>идентификатором</w:t>
              </w:r>
            </w:ins>
            <w:r w:rsidR="004956E6">
              <w:rPr>
                <w:sz w:val="20"/>
                <w:szCs w:val="20"/>
              </w:rPr>
              <w:t xml:space="preserve"> </w:t>
            </w:r>
            <w:r w:rsidR="002008CA" w:rsidRPr="0009076A">
              <w:rPr>
                <w:sz w:val="20"/>
                <w:szCs w:val="20"/>
              </w:rPr>
              <w:t>не 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Default="002008CA" w:rsidP="002008CA">
      <w:pPr>
        <w:pStyle w:val="30"/>
      </w:pPr>
      <w:bookmarkStart w:id="1560" w:name="_Toc415625899"/>
      <w:r>
        <w:lastRenderedPageBreak/>
        <w:t>Контрольные примеры</w:t>
      </w:r>
      <w:bookmarkEnd w:id="1560"/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Запрос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AA6D91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&lt;orgId&gt;37&lt;/orgId&gt;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sz w:val="20"/>
          <w:szCs w:val="20"/>
          <w:lang w:val="en-US"/>
        </w:rPr>
      </w:pPr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E52BDC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&lt;ns2:getOrgSummaryResponse xmlns:ns2="http://soap.integra.partner.web.processor.ecafe.axetta.ru/"&gt;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&lt;description&gt;Ok.&lt;/description&gt;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&lt;id&gt;37&lt;/id&gt;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&lt;name&gt;Казань - Татарская гимназия №2&lt;/name&gt;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&lt;orgType&gt;ch&lt;/orgType&gt;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&lt;/orgSummary&gt;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&lt;/ns2:getOrgSummaryResponse&gt;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lang w:val="en-US"/>
        </w:rPr>
      </w:pPr>
    </w:p>
    <w:p w:rsidR="002008CA" w:rsidRPr="004956E6" w:rsidRDefault="002008CA">
      <w:pPr>
        <w:rPr>
          <w:lang w:val="en-US"/>
          <w:rPrChange w:id="1561" w:author="Автор">
            <w:rPr/>
          </w:rPrChange>
        </w:rPr>
        <w:pPrChange w:id="1562" w:author="Автор">
          <w:pPr>
            <w:pStyle w:val="21"/>
          </w:pPr>
        </w:pPrChange>
      </w:pPr>
    </w:p>
    <w:p w:rsidR="00FB733B" w:rsidRPr="0009076A" w:rsidRDefault="00CA5A84" w:rsidP="0009076A">
      <w:pPr>
        <w:pStyle w:val="21"/>
      </w:pPr>
      <w:bookmarkStart w:id="1563" w:name="_Toc415625900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1563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1564" w:name="_Toc415625901"/>
      <w:r w:rsidRPr="0009076A">
        <w:t>Общие сведения</w:t>
      </w:r>
      <w:bookmarkEnd w:id="15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1565" w:name="_Toc415625902"/>
      <w:r w:rsidRPr="0009076A">
        <w:t>Описание входных параметров</w:t>
      </w:r>
      <w:bookmarkEnd w:id="1565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Номер лицевого </w:t>
            </w:r>
            <w:r w:rsidRPr="0009076A">
              <w:rPr>
                <w:sz w:val="20"/>
                <w:szCs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1566" w:name="_Toc415625903"/>
      <w:r w:rsidRPr="0009076A">
        <w:lastRenderedPageBreak/>
        <w:t>Описание выходных параметров</w:t>
      </w:r>
      <w:bookmarkEnd w:id="1566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1567" w:name="_Toc415625904"/>
      <w:r w:rsidRPr="0009076A">
        <w:t>Ошибки</w:t>
      </w:r>
      <w:bookmarkEnd w:id="1567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1568" w:name="_Toc415625905"/>
      <w:r>
        <w:t>Контрольные примеры</w:t>
      </w:r>
      <w:bookmarkEnd w:id="1568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B83F1C" w:rsidRPr="00B83F1C" w:rsidRDefault="00B83F1C" w:rsidP="00B83F1C">
            <w:pPr>
              <w:spacing w:line="240" w:lineRule="auto"/>
              <w:jc w:val="left"/>
              <w:rPr>
                <w:ins w:id="1569" w:author="Автор"/>
                <w:i/>
                <w:sz w:val="20"/>
                <w:szCs w:val="20"/>
                <w:lang w:val="en-US"/>
              </w:rPr>
            </w:pPr>
            <w:ins w:id="1570" w:author="Автор">
              <w:r w:rsidRPr="00B83F1C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71" w:author="Автор"/>
                <w:i/>
                <w:sz w:val="20"/>
                <w:szCs w:val="20"/>
                <w:lang w:val="en-US"/>
              </w:rPr>
            </w:pPr>
            <w:ins w:id="1572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73" w:author="Автор"/>
                <w:i/>
                <w:sz w:val="20"/>
                <w:szCs w:val="20"/>
                <w:lang w:val="en-US"/>
              </w:rPr>
            </w:pPr>
            <w:ins w:id="1574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&lt;ns2:getSummaryResponse xmlns:ns2="http://soap.integra.partner.web.processor.ecafe.axetta.ru/"&gt;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75" w:author="Автор"/>
                <w:i/>
                <w:sz w:val="20"/>
                <w:szCs w:val="20"/>
                <w:lang w:val="en-US"/>
              </w:rPr>
            </w:pPr>
            <w:ins w:id="1576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77" w:author="Автор"/>
                <w:i/>
                <w:sz w:val="20"/>
                <w:szCs w:val="20"/>
                <w:lang w:val="en-US"/>
              </w:rPr>
            </w:pPr>
            <w:ins w:id="1578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   &lt;clientSummary ContractId="</w:t>
              </w:r>
              <w:r w:rsidRPr="00F85949">
                <w:rPr>
                  <w:i/>
                  <w:sz w:val="20"/>
                  <w:szCs w:val="20"/>
                  <w:lang w:val="en-US"/>
                </w:rPr>
                <w:t>200485</w:t>
              </w:r>
              <w:r w:rsidRPr="00B83F1C">
                <w:rPr>
                  <w:i/>
                  <w:sz w:val="20"/>
                  <w:szCs w:val="20"/>
                  <w:lang w:val="en-US"/>
                </w:rPr>
                <w:t xml:space="preserve">" DateOfContract="2012-05-03" StateOfContract="Не заключен" Balance="45560" SubBalance0="45560" SubBalance1="0" OverdraftLimit="0" ExpenditureLimit="0" </w:t>
              </w:r>
              <w:r w:rsidRPr="00B83F1C">
                <w:rPr>
                  <w:i/>
                  <w:sz w:val="20"/>
                  <w:szCs w:val="20"/>
                  <w:lang w:val="en-US"/>
                </w:rPr>
                <w:lastRenderedPageBreak/>
                <w:t>FirstName="Равиль" LastName="Исмагилов" MiddleName="" Grade="1Г" OfficialName="ГБОУ СОШ № 1716 &amp;quot;Эврика-Огонек&amp;quot;" LastEnterEventCode="1" LastEnterEventTime="2014-10-22T18:53:00" NotifyViaSMS="true" NotifyViaPUSH="false" NotifyViaEmail="true" MobilePhone="79037345406" Email="" DefaultMerchantId="16" DefaultMerchantInfo="{TSP.SBID=03644}{TSP.BMID=906}{TSP.MFR_ID=3814}{TSP.RNIP=03436}{TSP.RNIPSC=AAAAA034360000000001}" OrgType="sc" OrgId="82" Address="" Phone="79037345406" FreePayMaxCount="10" FreePayCount="0" DiscountMode="3" Limit="0"/&gt;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79" w:author="Автор"/>
                <w:i/>
                <w:sz w:val="20"/>
                <w:szCs w:val="20"/>
                <w:lang w:val="en-US"/>
              </w:rPr>
            </w:pPr>
            <w:ins w:id="1580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81" w:author="Автор"/>
                <w:i/>
                <w:sz w:val="20"/>
                <w:szCs w:val="20"/>
                <w:lang w:val="en-US"/>
              </w:rPr>
            </w:pPr>
            <w:ins w:id="1582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83" w:author="Автор"/>
                <w:i/>
                <w:sz w:val="20"/>
                <w:szCs w:val="20"/>
                <w:lang w:val="en-US"/>
              </w:rPr>
            </w:pPr>
            <w:ins w:id="1584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85" w:author="Автор"/>
                <w:i/>
                <w:sz w:val="20"/>
                <w:szCs w:val="20"/>
                <w:lang w:val="en-US"/>
              </w:rPr>
            </w:pPr>
            <w:ins w:id="1586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&lt;/ns2:getSummaryResponse&gt;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87" w:author="Автор"/>
                <w:i/>
                <w:sz w:val="20"/>
                <w:szCs w:val="20"/>
                <w:lang w:val="en-US"/>
              </w:rPr>
            </w:pPr>
            <w:ins w:id="1588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916933" w:rsidRPr="00F6672C" w:rsidRDefault="00B83F1C" w:rsidP="00F85949">
            <w:pPr>
              <w:spacing w:line="240" w:lineRule="auto"/>
              <w:jc w:val="left"/>
              <w:rPr>
                <w:i/>
                <w:lang w:val="en-US"/>
              </w:rPr>
            </w:pPr>
            <w:ins w:id="1589" w:author="Автор">
              <w:r w:rsidRPr="00B83F1C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77B28" w:rsidRPr="0009076A" w:rsidRDefault="00577B28" w:rsidP="00577B28">
      <w:pPr>
        <w:pStyle w:val="21"/>
      </w:pPr>
      <w:bookmarkStart w:id="1590" w:name="_Toc415625906"/>
      <w:r w:rsidRPr="0009076A"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1590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1591" w:name="_Toc415625907"/>
      <w:r w:rsidRPr="0009076A">
        <w:t>Общие сведения</w:t>
      </w:r>
      <w:bookmarkEnd w:id="15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1592" w:name="_Toc415625908"/>
      <w:r w:rsidRPr="0009076A">
        <w:t>Описание входных параметров</w:t>
      </w:r>
      <w:bookmarkEnd w:id="1592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1593" w:name="_Toc415625909"/>
      <w:r w:rsidRPr="0009076A">
        <w:t>Описание выходных параметров</w:t>
      </w:r>
      <w:bookmarkEnd w:id="1593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1594" w:name="_Toc415625910"/>
      <w:r w:rsidRPr="0009076A">
        <w:t>Ошибки</w:t>
      </w:r>
      <w:bookmarkEnd w:id="1594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1595" w:name="_Toc415625911"/>
      <w:r w:rsidRPr="00B418B5">
        <w:t>Контрольные</w:t>
      </w:r>
      <w:r>
        <w:t xml:space="preserve"> примеры</w:t>
      </w:r>
      <w:bookmarkEnd w:id="1595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E52BDC" w:rsidTr="006179CD">
        <w:tc>
          <w:tcPr>
            <w:tcW w:w="9604" w:type="dxa"/>
            <w:shd w:val="clear" w:color="auto" w:fill="F2F2F2"/>
          </w:tcPr>
          <w:p w:rsidR="00B83F1C" w:rsidRPr="00B83F1C" w:rsidRDefault="00B83F1C" w:rsidP="00B83F1C">
            <w:pPr>
              <w:spacing w:line="240" w:lineRule="auto"/>
              <w:jc w:val="left"/>
              <w:rPr>
                <w:ins w:id="1596" w:author="Автор"/>
                <w:i/>
                <w:sz w:val="20"/>
                <w:szCs w:val="20"/>
                <w:lang w:val="en-US"/>
              </w:rPr>
            </w:pPr>
            <w:ins w:id="1597" w:author="Автор">
              <w:r w:rsidRPr="00B83F1C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598" w:author="Автор"/>
                <w:i/>
                <w:sz w:val="20"/>
                <w:szCs w:val="20"/>
                <w:lang w:val="en-US"/>
              </w:rPr>
            </w:pPr>
            <w:ins w:id="1599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00" w:author="Автор"/>
                <w:i/>
                <w:sz w:val="20"/>
                <w:szCs w:val="20"/>
                <w:lang w:val="en-US"/>
              </w:rPr>
            </w:pPr>
            <w:ins w:id="1601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&lt;ns2:getSummaryResponse xmlns:ns2="http://soap.integra.partner.web.processor.ecafe.axetta.ru/"&gt;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02" w:author="Автор"/>
                <w:i/>
                <w:sz w:val="20"/>
                <w:szCs w:val="20"/>
                <w:lang w:val="en-US"/>
              </w:rPr>
            </w:pPr>
            <w:ins w:id="1603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04" w:author="Автор"/>
                <w:i/>
                <w:sz w:val="20"/>
                <w:szCs w:val="20"/>
                <w:lang w:val="en-US"/>
              </w:rPr>
            </w:pPr>
            <w:ins w:id="1605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   &lt;c</w:t>
              </w:r>
              <w:r>
                <w:rPr>
                  <w:i/>
                  <w:sz w:val="20"/>
                  <w:szCs w:val="20"/>
                  <w:lang w:val="en-US"/>
                </w:rPr>
                <w:t>lientSummary ContractId="200485</w:t>
              </w:r>
              <w:r w:rsidRPr="00B83F1C">
                <w:rPr>
                  <w:i/>
                  <w:sz w:val="20"/>
                  <w:szCs w:val="20"/>
                  <w:lang w:val="en-US"/>
                </w:rPr>
                <w:t>" DateOfContract="2012-05-03" StateOfContract="Не заключен" Balance="45560" SubBalance0="45560" SubBalance1="0" OverdraftLimit="0" ExpenditureLimit="0" FirstName="Равиль" LastName="Исмагилов" MiddleName="" Grade="1Г" OfficialName="ГБОУ СОШ № 1716 &amp;quot;Эврика-Огонек&amp;quot;" LastEnterEventCode="1" LastEnterEventTime="2014-10-22T18:53:00" NotifyViaSMS="true" NotifyViaPUSH="false" NotifyViaEmail="true" MobilePhone="79037345406" Email="" DefaultMerchantId="16" DefaultMerchantInfo="{TSP.SBID=03644}{TSP.BMID=906}{TSP.MFR_ID=3814}{TSP.RNIP=03436}{TSP.RNIPSC=AAAAA034360000000001}" OrgType="sc" OrgId="82" Address="" Phone="79037345406" FreePayMaxCount="10" FreePayCount="0" DiscountMode="3" Limit="0"/&gt;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06" w:author="Автор"/>
                <w:i/>
                <w:sz w:val="20"/>
                <w:szCs w:val="20"/>
                <w:lang w:val="en-US"/>
              </w:rPr>
            </w:pPr>
            <w:ins w:id="1607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08" w:author="Автор"/>
                <w:i/>
                <w:sz w:val="20"/>
                <w:szCs w:val="20"/>
                <w:lang w:val="en-US"/>
              </w:rPr>
            </w:pPr>
            <w:ins w:id="1609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10" w:author="Автор"/>
                <w:i/>
                <w:sz w:val="20"/>
                <w:szCs w:val="20"/>
                <w:lang w:val="en-US"/>
              </w:rPr>
            </w:pPr>
            <w:ins w:id="1611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12" w:author="Автор"/>
                <w:i/>
                <w:sz w:val="20"/>
                <w:szCs w:val="20"/>
                <w:lang w:val="en-US"/>
              </w:rPr>
            </w:pPr>
            <w:ins w:id="1613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   &lt;/ns2:getSummaryResponse&gt;</w:t>
              </w:r>
            </w:ins>
          </w:p>
          <w:p w:rsidR="00B83F1C" w:rsidRPr="00B83F1C" w:rsidRDefault="00B83F1C" w:rsidP="00B83F1C">
            <w:pPr>
              <w:spacing w:line="240" w:lineRule="auto"/>
              <w:jc w:val="left"/>
              <w:rPr>
                <w:ins w:id="1614" w:author="Автор"/>
                <w:i/>
                <w:sz w:val="20"/>
                <w:szCs w:val="20"/>
                <w:lang w:val="en-US"/>
              </w:rPr>
            </w:pPr>
            <w:ins w:id="1615" w:author="Автор">
              <w:r w:rsidRPr="00B83F1C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77B28" w:rsidRPr="00F6672C" w:rsidRDefault="00B83F1C" w:rsidP="000D3C28">
            <w:pPr>
              <w:spacing w:line="240" w:lineRule="auto"/>
              <w:jc w:val="left"/>
              <w:rPr>
                <w:i/>
                <w:lang w:val="en-US"/>
              </w:rPr>
            </w:pPr>
            <w:ins w:id="1616" w:author="Автор">
              <w:r w:rsidRPr="00B83F1C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0D3C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C115CA" w:rsidRDefault="00C115CA" w:rsidP="00C115CA">
      <w:pPr>
        <w:pStyle w:val="21"/>
      </w:pPr>
      <w:bookmarkStart w:id="1617" w:name="_Toc415625912"/>
      <w:r>
        <w:t>Операция «Получение данных о детях по номеру мобильного телефона»</w:t>
      </w:r>
      <w:bookmarkEnd w:id="1617"/>
      <w:r>
        <w:t xml:space="preserve"> 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1618" w:name="_Toc415625913"/>
      <w:r>
        <w:t>Общие сведения</w:t>
      </w:r>
      <w:bookmarkEnd w:id="16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Pr="00AA1F86" w:rsidRDefault="00C115CA" w:rsidP="001F17D3">
            <w:pPr>
              <w:pStyle w:val="af7"/>
              <w:ind w:firstLine="0"/>
              <w:rPr>
                <w:b/>
                <w:lang w:val="en-US"/>
              </w:rPr>
            </w:pPr>
            <w:r w:rsidRPr="0060707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getSummaryByGuardMobile</w:t>
            </w:r>
            <w:r w:rsidRPr="0060707F">
              <w:rPr>
                <w:rStyle w:val="apple-converted-space"/>
                <w:rFonts w:ascii="Arial" w:hAnsi="Arial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C115CA">
            <w:r>
              <w:t>Получение данных о детях по номеру мобильного телефона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r>
              <w:t>Получение данных о детях по номеру мобильного телефона</w:t>
            </w: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1619" w:name="_Toc415625914"/>
      <w:r>
        <w:t>Описание входных параметров</w:t>
      </w:r>
      <w:bookmarkEnd w:id="1619"/>
    </w:p>
    <w:p w:rsidR="00C115CA" w:rsidRPr="00C115CA" w:rsidRDefault="00C115CA" w:rsidP="00C115CA">
      <w:pPr>
        <w:pStyle w:val="af7"/>
        <w:rPr>
          <w:b/>
          <w:lang w:val="en-US"/>
          <w:rPrChange w:id="1620" w:author="Автор">
            <w:rPr>
              <w:b/>
            </w:rPr>
          </w:rPrChange>
        </w:rPr>
      </w:pPr>
      <w:r w:rsidRPr="00C115CA">
        <w:rPr>
          <w:b/>
          <w:lang w:val="en-US"/>
          <w:rPrChange w:id="1621" w:author="Автор">
            <w:rPr>
              <w:b/>
            </w:rPr>
          </w:rPrChange>
        </w:rPr>
        <w:t>Входные данные: getSummaryByGuardMobile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622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1623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2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3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3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 w:rsidRPr="00AA1F86">
              <w:rPr>
                <w:sz w:val="20"/>
                <w:szCs w:val="20"/>
              </w:rPr>
              <w:t>guardMobile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3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AA1F86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  <w:lang w:val="en-US"/>
              </w:rPr>
              <w:t>мобильного телефона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33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3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60707F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1636" w:name="_Toc415625915"/>
      <w:r>
        <w:t>Описание выходных параметров</w:t>
      </w:r>
      <w:bookmarkEnd w:id="1636"/>
    </w:p>
    <w:p w:rsidR="00C115CA" w:rsidRPr="0060707F" w:rsidRDefault="00C115CA" w:rsidP="00C115CA">
      <w:pPr>
        <w:pStyle w:val="af7"/>
        <w:rPr>
          <w:b/>
          <w:lang w:val="en-US"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getSummaryByGuardMobileRes</w:t>
      </w:r>
      <w:r>
        <w:rPr>
          <w:b/>
        </w:rPr>
        <w:t>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637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701"/>
        <w:gridCol w:w="1842"/>
        <w:gridCol w:w="1985"/>
        <w:gridCol w:w="2551"/>
        <w:gridCol w:w="1808"/>
        <w:tblGridChange w:id="163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3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4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4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4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4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4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45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4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47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4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4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A53C27">
            <w:pPr>
              <w:pStyle w:val="affff1"/>
              <w:ind w:left="0"/>
              <w:jc w:val="center"/>
              <w:rPr>
                <w:sz w:val="20"/>
                <w:szCs w:val="20"/>
              </w:rPr>
              <w:pPrChange w:id="1650" w:author="Автор">
                <w:pPr>
                  <w:pStyle w:val="affff1"/>
                  <w:ind w:left="0"/>
                </w:pPr>
              </w:pPrChange>
            </w:pPr>
            <w:ins w:id="1651" w:author="Автор">
              <w:r w:rsidRPr="00A53C27">
                <w:rPr>
                  <w:sz w:val="20"/>
                  <w:szCs w:val="20"/>
                  <w:lang w:val="en-US"/>
                </w:rPr>
                <w:t>ClientSummaryExt</w:t>
              </w:r>
            </w:ins>
            <w:del w:id="1652" w:author="Автор">
              <w:r w:rsidR="00C115CA" w:rsidRPr="00525309" w:rsidDel="00A53C27">
                <w:rPr>
                  <w:sz w:val="20"/>
                  <w:szCs w:val="20"/>
                  <w:lang w:val="en-US"/>
                </w:rPr>
                <w:delText>clientSummary</w:delText>
              </w:r>
            </w:del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5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5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5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5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5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5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5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66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6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6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63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6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66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1666" w:name="_Toc415625916"/>
      <w:r>
        <w:t>Ошибки</w:t>
      </w:r>
      <w:bookmarkEnd w:id="1666"/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Комментарий</w:t>
            </w: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1667" w:name="_Toc415625917"/>
      <w:r>
        <w:lastRenderedPageBreak/>
        <w:t>Контрольные примеры</w:t>
      </w:r>
      <w:bookmarkEnd w:id="1667"/>
    </w:p>
    <w:p w:rsidR="00C115CA" w:rsidRDefault="00C115CA" w:rsidP="00C115CA">
      <w:pPr>
        <w:pStyle w:val="af7"/>
        <w:rPr>
          <w:b/>
        </w:rPr>
      </w:pPr>
      <w:r>
        <w:rPr>
          <w:b/>
        </w:rPr>
        <w:t>Запрос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&lt;guardMobile&gt;89600</w:t>
            </w:r>
            <w:r>
              <w:rPr>
                <w:i/>
                <w:sz w:val="20"/>
                <w:szCs w:val="20"/>
                <w:lang w:val="en-US"/>
              </w:rPr>
              <w:t>000000</w:t>
            </w:r>
            <w:r w:rsidRPr="00525309">
              <w:rPr>
                <w:i/>
                <w:sz w:val="20"/>
                <w:szCs w:val="20"/>
                <w:lang w:val="en-US"/>
              </w:rPr>
              <w:t>&lt;/guardMobile&gt;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&lt;/soap:getSummaryByGuardMobile&gt;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115CA" w:rsidRDefault="00C115CA" w:rsidP="001F17D3">
            <w:pPr>
              <w:spacing w:line="240" w:lineRule="auto"/>
              <w:jc w:val="left"/>
              <w:rPr>
                <w:i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115CA" w:rsidRDefault="00C115CA" w:rsidP="00C115CA">
      <w:pPr>
        <w:pStyle w:val="af7"/>
        <w:rPr>
          <w:b/>
          <w:color w:val="A6A6A6"/>
          <w:sz w:val="20"/>
          <w:szCs w:val="20"/>
          <w:lang w:val="en-US"/>
        </w:rPr>
      </w:pPr>
    </w:p>
    <w:p w:rsidR="00C115CA" w:rsidRDefault="00C115CA" w:rsidP="00C115CA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RPr="00AA1F86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E52BDC" w:rsidRPr="00E52BDC" w:rsidRDefault="00E52BDC" w:rsidP="00E52BDC">
            <w:pPr>
              <w:spacing w:line="240" w:lineRule="auto"/>
              <w:jc w:val="left"/>
              <w:rPr>
                <w:ins w:id="1668" w:author="Автор"/>
                <w:i/>
                <w:sz w:val="20"/>
                <w:szCs w:val="20"/>
                <w:lang w:val="en-US"/>
              </w:rPr>
            </w:pPr>
            <w:ins w:id="1669" w:author="Автор">
              <w:r w:rsidRPr="00E52BDC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70" w:author="Автор"/>
                <w:i/>
                <w:sz w:val="20"/>
                <w:szCs w:val="20"/>
                <w:lang w:val="en-US"/>
              </w:rPr>
            </w:pPr>
            <w:ins w:id="1671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72" w:author="Автор"/>
                <w:i/>
                <w:sz w:val="20"/>
                <w:szCs w:val="20"/>
                <w:lang w:val="en-US"/>
              </w:rPr>
            </w:pPr>
            <w:ins w:id="1673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&lt;ns2:getSummaryResponse xmlns:ns2="http://soap.integra.partner.web.processor.ecafe.axetta.ru/"&gt;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74" w:author="Автор"/>
                <w:i/>
                <w:sz w:val="20"/>
                <w:szCs w:val="20"/>
                <w:lang w:val="en-US"/>
              </w:rPr>
            </w:pPr>
            <w:ins w:id="1675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76" w:author="Автор"/>
                <w:i/>
                <w:sz w:val="20"/>
                <w:szCs w:val="20"/>
                <w:lang w:val="en-US"/>
              </w:rPr>
            </w:pPr>
            <w:ins w:id="1677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      &lt;clientSummary ContractId="</w:t>
              </w:r>
              <w:r>
                <w:rPr>
                  <w:i/>
                  <w:sz w:val="20"/>
                  <w:szCs w:val="20"/>
                  <w:lang w:val="en-US"/>
                </w:rPr>
                <w:t>200485</w:t>
              </w:r>
              <w:r w:rsidRPr="00E52BDC">
                <w:rPr>
                  <w:i/>
                  <w:sz w:val="20"/>
                  <w:szCs w:val="20"/>
                  <w:lang w:val="en-US"/>
                </w:rPr>
                <w:t>" DateOfContract="2012-05-03" StateOfContract="Не заключен" Balance="45560" SubBalance0="45560" SubBalance1="0" OverdraftLimit="0" ExpenditureLimit="0" FirstName="Равиль" LastName="Исмагилов" MiddleName="" Grade="1Г" OfficialName="ГБОУ СОШ № 1716 &amp;quot;Эврика-Огонек&amp;quot;" LastEnterEventCode="1" LastEnterEventTime="2014-10-22T18:53:00" NotifyViaSMS="true" NotifyViaPUSH="false" NotifyViaEmail="true" MobilePhone="79037345406" Email="" DefaultMerchantId="16" DefaultMerchantInfo="{TSP.SBID=03644}{TSP.BMID=906}{TSP.MFR_ID=3814}{TSP.RNIP=03436}{TSP.RNIPSC=AAAAA034360000000001}" OrgType="sc" OrgId="82" Address="" Phone="79037345406" FreePayMaxCount="10" FreePayCount="0" DiscountMode="3" Limit="0"/&gt;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78" w:author="Автор"/>
                <w:i/>
                <w:sz w:val="20"/>
                <w:szCs w:val="20"/>
                <w:lang w:val="en-US"/>
              </w:rPr>
            </w:pPr>
            <w:ins w:id="1679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80" w:author="Автор"/>
                <w:i/>
                <w:sz w:val="20"/>
                <w:szCs w:val="20"/>
                <w:lang w:val="en-US"/>
              </w:rPr>
            </w:pPr>
            <w:ins w:id="1681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82" w:author="Автор"/>
                <w:i/>
                <w:sz w:val="20"/>
                <w:szCs w:val="20"/>
                <w:lang w:val="en-US"/>
              </w:rPr>
            </w:pPr>
            <w:ins w:id="1683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84" w:author="Автор"/>
                <w:i/>
                <w:sz w:val="20"/>
                <w:szCs w:val="20"/>
                <w:lang w:val="en-US"/>
              </w:rPr>
            </w:pPr>
            <w:ins w:id="1685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   &lt;/ns2:getSummaryResponse&gt;</w:t>
              </w:r>
            </w:ins>
          </w:p>
          <w:p w:rsidR="00E52BDC" w:rsidRPr="00E52BDC" w:rsidRDefault="00E52BDC" w:rsidP="00E52BDC">
            <w:pPr>
              <w:spacing w:line="240" w:lineRule="auto"/>
              <w:jc w:val="left"/>
              <w:rPr>
                <w:ins w:id="1686" w:author="Автор"/>
                <w:i/>
                <w:sz w:val="20"/>
                <w:szCs w:val="20"/>
                <w:lang w:val="en-US"/>
              </w:rPr>
            </w:pPr>
            <w:ins w:id="1687" w:author="Автор">
              <w:r w:rsidRPr="00E52BDC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115CA" w:rsidRPr="0060707F" w:rsidRDefault="00E52BDC" w:rsidP="001F17D3">
            <w:pPr>
              <w:spacing w:line="240" w:lineRule="auto"/>
              <w:jc w:val="left"/>
              <w:rPr>
                <w:i/>
              </w:rPr>
            </w:pPr>
            <w:ins w:id="1688" w:author="Автор">
              <w:r w:rsidRPr="00E52BDC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115CA" w:rsidRDefault="00C115CA" w:rsidP="00491CFA">
      <w:pPr>
        <w:pStyle w:val="21"/>
        <w:numPr>
          <w:ilvl w:val="0"/>
          <w:numId w:val="0"/>
        </w:numPr>
        <w:rPr>
          <w:lang w:val="en-US"/>
        </w:rPr>
      </w:pPr>
    </w:p>
    <w:p w:rsidR="000D3C28" w:rsidRPr="0009076A" w:rsidRDefault="000D3C28" w:rsidP="000D3C28">
      <w:pPr>
        <w:pStyle w:val="21"/>
      </w:pPr>
      <w:bookmarkStart w:id="1689" w:name="_Toc415625918"/>
      <w:r w:rsidRPr="0009076A"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1689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1690" w:name="_Toc415625919"/>
      <w:r w:rsidRPr="0009076A">
        <w:t>Общие сведения</w:t>
      </w:r>
      <w:bookmarkEnd w:id="16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1691" w:name="_Toc415625920"/>
      <w:r w:rsidRPr="0009076A">
        <w:t>Описание входных параметров</w:t>
      </w:r>
      <w:bookmarkEnd w:id="1691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лицевого </w:t>
            </w:r>
            <w:r>
              <w:rPr>
                <w:sz w:val="20"/>
                <w:szCs w:val="20"/>
              </w:rPr>
              <w:lastRenderedPageBreak/>
              <w:t>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1692" w:name="_Toc415625921"/>
      <w:r w:rsidRPr="0009076A">
        <w:t>Описание выходных параметров</w:t>
      </w:r>
      <w:bookmarkEnd w:id="1692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1693" w:name="_Toc415625922"/>
      <w:r w:rsidRPr="0009076A">
        <w:t>Ошибки</w:t>
      </w:r>
      <w:bookmarkEnd w:id="1693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1694" w:name="_Toc415625923"/>
      <w:r>
        <w:t>Контрольные примеры</w:t>
      </w:r>
      <w:bookmarkEnd w:id="1694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1695" w:name="_Toc415625924"/>
      <w:r w:rsidRPr="0009076A"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1695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1696" w:name="_Toc415625925"/>
      <w:r w:rsidRPr="0009076A">
        <w:t>Общие сведения</w:t>
      </w:r>
      <w:bookmarkEnd w:id="16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1697" w:name="_Toc415625926"/>
      <w:r w:rsidRPr="0009076A">
        <w:t>Описание входных параметров</w:t>
      </w:r>
      <w:bookmarkEnd w:id="1697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1698" w:name="_Toc415625927"/>
      <w:r w:rsidRPr="0009076A">
        <w:lastRenderedPageBreak/>
        <w:t>Описание выходных параметров</w:t>
      </w:r>
      <w:bookmarkEnd w:id="1698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1699" w:name="_Toc415625928"/>
      <w:r w:rsidRPr="0009076A">
        <w:t>Ошибки</w:t>
      </w:r>
      <w:bookmarkEnd w:id="1699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1700" w:name="_Toc415625929"/>
      <w:r>
        <w:t>Контрольные примеры</w:t>
      </w:r>
      <w:bookmarkEnd w:id="1700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1701" w:name="_Toc415625930"/>
      <w:r w:rsidRPr="0009076A"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1701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1702" w:name="_Toc415625931"/>
      <w:r w:rsidRPr="0009076A">
        <w:t>Общие сведения</w:t>
      </w:r>
      <w:bookmarkEnd w:id="17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1703" w:name="_Toc415625932"/>
      <w:r w:rsidRPr="0009076A">
        <w:t>Описание входных параметров</w:t>
      </w:r>
      <w:bookmarkEnd w:id="1703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1704" w:name="_Toc415625933"/>
      <w:r w:rsidRPr="0009076A">
        <w:t>Описание выходных параметров</w:t>
      </w:r>
      <w:bookmarkEnd w:id="1704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1705" w:name="_Toc415625934"/>
      <w:r w:rsidRPr="0009076A">
        <w:t>Ошибки</w:t>
      </w:r>
      <w:bookmarkEnd w:id="1705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1706" w:name="_Toc415625935"/>
      <w:r>
        <w:t>Контрольные примеры</w:t>
      </w:r>
      <w:bookmarkEnd w:id="1706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B83F1C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B83F1C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E74A07" w:rsidRPr="00B83F1C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B83F1C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4A2CC8" w:rsidRPr="00B83F1C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83F1C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B83F1C">
              <w:rPr>
                <w:i/>
                <w:sz w:val="20"/>
                <w:szCs w:val="20"/>
                <w:lang w:val="en-US"/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B83F1C">
              <w:rPr>
                <w:i/>
                <w:sz w:val="20"/>
                <w:szCs w:val="20"/>
                <w:lang w:val="en-US"/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B83F1C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B83F1C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83F1C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питьевой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B83F1C">
              <w:rPr>
                <w:i/>
                <w:sz w:val="20"/>
                <w:szCs w:val="20"/>
                <w:lang w:val="en-US"/>
              </w:rPr>
              <w:t>="3100"/&gt;</w:t>
            </w:r>
          </w:p>
          <w:p w:rsidR="004A2CC8" w:rsidRPr="00B83F1C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83F1C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B83F1C">
              <w:rPr>
                <w:i/>
                <w:sz w:val="20"/>
                <w:szCs w:val="20"/>
                <w:lang w:val="en-US"/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B83F1C">
              <w:rPr>
                <w:i/>
                <w:sz w:val="20"/>
                <w:szCs w:val="20"/>
                <w:lang w:val="en-US"/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B83F1C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B83F1C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83F1C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r w:rsidRPr="00B83F1C">
              <w:rPr>
                <w:i/>
                <w:sz w:val="20"/>
                <w:szCs w:val="20"/>
                <w:lang w:val="en-US"/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стак</w:t>
            </w:r>
            <w:r w:rsidRPr="00B83F1C">
              <w:rPr>
                <w:i/>
                <w:sz w:val="20"/>
                <w:szCs w:val="20"/>
                <w:lang w:val="en-US"/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B83F1C">
              <w:rPr>
                <w:i/>
                <w:sz w:val="20"/>
                <w:szCs w:val="20"/>
                <w:lang w:val="en-US"/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B83F1C">
              <w:rPr>
                <w:i/>
                <w:sz w:val="20"/>
                <w:szCs w:val="20"/>
                <w:lang w:val="en-US"/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B83F1C">
              <w:rPr>
                <w:i/>
                <w:sz w:val="20"/>
                <w:szCs w:val="20"/>
                <w:lang w:val="en-US"/>
              </w:rPr>
              <w:t>="1900"/&gt;</w:t>
            </w:r>
          </w:p>
          <w:p w:rsidR="004A2CC8" w:rsidRPr="00B83F1C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83F1C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83F1C">
              <w:rPr>
                <w:i/>
                <w:sz w:val="20"/>
                <w:szCs w:val="20"/>
                <w:lang w:val="en-US"/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B83F1C">
              <w:rPr>
                <w:i/>
                <w:sz w:val="20"/>
                <w:szCs w:val="20"/>
                <w:lang w:val="en-US"/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B83F1C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52BDC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83F1C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B83F1C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CB670C">
              <w:rPr>
                <w:i/>
                <w:sz w:val="20"/>
                <w:szCs w:val="20"/>
                <w:lang w:val="en-US"/>
                <w:rPrChange w:id="1707" w:author="Автор">
                  <w:rPr>
                    <w:i/>
                    <w:sz w:val="20"/>
                    <w:szCs w:val="20"/>
                  </w:rPr>
                </w:rPrChange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CB670C">
              <w:rPr>
                <w:i/>
                <w:sz w:val="20"/>
                <w:szCs w:val="20"/>
                <w:lang w:val="en-US"/>
                <w:rPrChange w:id="1708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CB670C">
              <w:rPr>
                <w:i/>
                <w:sz w:val="20"/>
                <w:szCs w:val="20"/>
                <w:lang w:val="en-US"/>
                <w:rPrChange w:id="1709" w:author="Автор">
                  <w:rPr>
                    <w:i/>
                    <w:sz w:val="20"/>
                    <w:szCs w:val="20"/>
                  </w:rPr>
                </w:rPrChange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CB670C">
              <w:rPr>
                <w:i/>
                <w:sz w:val="20"/>
                <w:szCs w:val="20"/>
                <w:lang w:val="en-US"/>
                <w:rPrChange w:id="1710" w:author="Автор">
                  <w:rPr>
                    <w:i/>
                    <w:sz w:val="20"/>
                    <w:szCs w:val="20"/>
                  </w:rPr>
                </w:rPrChange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CB670C">
              <w:rPr>
                <w:i/>
                <w:sz w:val="20"/>
                <w:szCs w:val="20"/>
                <w:lang w:val="en-US"/>
                <w:rPrChange w:id="1711" w:author="Автор">
                  <w:rPr>
                    <w:i/>
                    <w:sz w:val="20"/>
                    <w:szCs w:val="20"/>
                  </w:rPr>
                </w:rPrChange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C3AEA" w:rsidRPr="0009076A" w:rsidRDefault="000C3AEA" w:rsidP="000C3AEA">
      <w:pPr>
        <w:pStyle w:val="21"/>
      </w:pPr>
      <w:bookmarkStart w:id="1712" w:name="_Toc415625936"/>
      <w:r w:rsidRPr="0009076A">
        <w:t>Операция «</w:t>
      </w:r>
      <w:r w:rsidRPr="000C3AEA">
        <w:t xml:space="preserve">Получение данных </w:t>
      </w:r>
      <w:ins w:id="1713" w:author="Автор">
        <w:r w:rsidR="00556606">
          <w:t xml:space="preserve">о </w:t>
        </w:r>
      </w:ins>
      <w:r w:rsidRPr="000C3AEA">
        <w:t>посещени</w:t>
      </w:r>
      <w:ins w:id="1714" w:author="Автор">
        <w:r w:rsidR="00556606">
          <w:t>и</w:t>
        </w:r>
      </w:ins>
      <w:del w:id="1715" w:author="Автор">
        <w:r w:rsidRPr="000C3AEA" w:rsidDel="00556606">
          <w:delText>ях</w:delText>
        </w:r>
      </w:del>
      <w:r w:rsidRPr="000C3AEA">
        <w:t xml:space="preserve"> образовательного учреждения</w:t>
      </w:r>
      <w:r w:rsidRPr="0009076A">
        <w:t>»</w:t>
      </w:r>
      <w:bookmarkEnd w:id="1712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1716" w:name="_Toc415625937"/>
      <w:r w:rsidRPr="0009076A">
        <w:t>Общие сведения</w:t>
      </w:r>
      <w:bookmarkEnd w:id="17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 xml:space="preserve">Получение данных </w:t>
            </w:r>
            <w:ins w:id="1717" w:author="Автор">
              <w:r w:rsidR="00556606">
                <w:t xml:space="preserve">о </w:t>
              </w:r>
            </w:ins>
            <w:r w:rsidRPr="000C3AEA">
              <w:t>посещени</w:t>
            </w:r>
            <w:ins w:id="1718" w:author="Автор">
              <w:r w:rsidR="00556606">
                <w:t>и</w:t>
              </w:r>
            </w:ins>
            <w:del w:id="1719" w:author="Автор">
              <w:r w:rsidRPr="000C3AEA" w:rsidDel="00556606">
                <w:delText>ях</w:delText>
              </w:r>
            </w:del>
            <w:r w:rsidRPr="000C3AEA">
              <w:t xml:space="preserve">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1720" w:name="_Toc415625938"/>
      <w:r w:rsidRPr="0009076A">
        <w:t>Описание входных параметров</w:t>
      </w:r>
      <w:bookmarkEnd w:id="1720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1721" w:name="_Toc415625939"/>
      <w:r w:rsidRPr="0009076A">
        <w:t>Описание выходных параметров</w:t>
      </w:r>
      <w:bookmarkEnd w:id="1721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1722" w:name="_Toc415625940"/>
      <w:r w:rsidRPr="0009076A">
        <w:t>Ошибки</w:t>
      </w:r>
      <w:bookmarkEnd w:id="1722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1723" w:name="_Toc415625941"/>
      <w:r>
        <w:t>Контрольные примеры</w:t>
      </w:r>
      <w:bookmarkEnd w:id="1723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</w:t>
            </w:r>
            <w:r w:rsidRPr="00874D64">
              <w:rPr>
                <w:i/>
                <w:sz w:val="20"/>
                <w:szCs w:val="20"/>
                <w:lang w:val="en-US"/>
              </w:rPr>
              <w:lastRenderedPageBreak/>
              <w:t>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56606" w:rsidRDefault="00556606" w:rsidP="00556606">
      <w:pPr>
        <w:pStyle w:val="21"/>
        <w:rPr>
          <w:ins w:id="1724" w:author="Автор"/>
        </w:rPr>
      </w:pPr>
      <w:bookmarkStart w:id="1725" w:name="_Toc415625942"/>
      <w:ins w:id="1726" w:author="Автор">
        <w:r>
          <w:t>Операция «Получение данных о посещении дошкольного образовательного учреждения с информацией о представителе ребенка»</w:t>
        </w:r>
        <w:bookmarkEnd w:id="1725"/>
        <w:r>
          <w:t xml:space="preserve"> 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1727" w:author="Автор"/>
        </w:rPr>
      </w:pPr>
      <w:bookmarkStart w:id="1728" w:name="_Toc415625943"/>
      <w:ins w:id="1729" w:author="Автор">
        <w:r>
          <w:t>Общие сведения</w:t>
        </w:r>
        <w:bookmarkEnd w:id="172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56606" w:rsidTr="00556606">
        <w:trPr>
          <w:ins w:id="1730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1731" w:author="Автор"/>
                <w:b/>
              </w:rPr>
            </w:pPr>
            <w:ins w:id="1732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pStyle w:val="af7"/>
              <w:ind w:firstLine="0"/>
              <w:rPr>
                <w:ins w:id="1733" w:author="Автор"/>
                <w:lang w:val="en-US"/>
              </w:rPr>
            </w:pPr>
            <w:ins w:id="1734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556606" w:rsidTr="00556606">
        <w:trPr>
          <w:ins w:id="1735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1736" w:author="Автор"/>
                <w:b/>
              </w:rPr>
            </w:pPr>
            <w:ins w:id="1737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1738" w:author="Автор"/>
              </w:rPr>
            </w:pPr>
            <w:ins w:id="1739" w:author="Автор">
              <w:r w:rsidRPr="00556606">
                <w:t xml:space="preserve">Получение данных о посещении дошкольного образовательного учреждения с информацией </w:t>
              </w:r>
              <w:r>
                <w:t>о представителе ребенка</w:t>
              </w:r>
            </w:ins>
          </w:p>
        </w:tc>
      </w:tr>
      <w:tr w:rsidR="00556606" w:rsidTr="00556606">
        <w:trPr>
          <w:ins w:id="1740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1741" w:author="Автор"/>
                <w:b/>
              </w:rPr>
            </w:pPr>
            <w:ins w:id="1742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1743" w:author="Автор"/>
              </w:rPr>
            </w:pPr>
            <w:ins w:id="1744" w:author="Автор">
              <w:r>
                <w:t>Получение информации о посещении дошкольного образовательного учреждения: дата, направление входа, информация о представителе ребенка</w:t>
              </w:r>
            </w:ins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1745" w:author="Автор"/>
        </w:rPr>
      </w:pPr>
      <w:bookmarkStart w:id="1746" w:name="_Toc415625944"/>
      <w:ins w:id="1747" w:author="Автор">
        <w:r>
          <w:t>Описание входных параметров</w:t>
        </w:r>
        <w:bookmarkEnd w:id="1746"/>
      </w:ins>
    </w:p>
    <w:p w:rsidR="00556606" w:rsidRDefault="00556606" w:rsidP="00556606">
      <w:pPr>
        <w:pStyle w:val="af7"/>
        <w:rPr>
          <w:ins w:id="1748" w:author="Автор"/>
          <w:b/>
        </w:rPr>
      </w:pPr>
      <w:ins w:id="1749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750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1751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175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5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754" w:author="Автор"/>
                <w:lang w:val="en-US"/>
              </w:rPr>
            </w:pPr>
            <w:ins w:id="1755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5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757" w:author="Автор"/>
              </w:rPr>
            </w:pPr>
            <w:ins w:id="1758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5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760" w:author="Автор"/>
              </w:rPr>
            </w:pPr>
            <w:ins w:id="1761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6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763" w:author="Автор"/>
              </w:rPr>
            </w:pPr>
            <w:ins w:id="1764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65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766" w:author="Автор"/>
              </w:rPr>
            </w:pPr>
            <w:ins w:id="1767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6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769" w:author="Автор"/>
              </w:rPr>
            </w:pPr>
            <w:ins w:id="1770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177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7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773" w:author="Автор"/>
              </w:rPr>
            </w:pPr>
            <w:ins w:id="1774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7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76" w:author="Автор"/>
                <w:sz w:val="20"/>
                <w:szCs w:val="20"/>
              </w:rPr>
            </w:pPr>
            <w:ins w:id="1777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78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79" w:author="Автор"/>
                <w:sz w:val="20"/>
                <w:szCs w:val="20"/>
              </w:rPr>
            </w:pPr>
            <w:ins w:id="1780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8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82" w:author="Автор"/>
                <w:sz w:val="20"/>
                <w:szCs w:val="20"/>
              </w:rPr>
            </w:pPr>
            <w:ins w:id="178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8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85" w:author="Автор"/>
                <w:sz w:val="20"/>
                <w:szCs w:val="20"/>
              </w:rPr>
            </w:pPr>
            <w:ins w:id="1786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78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88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178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79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791" w:author="Автор"/>
                <w:lang w:val="en-US"/>
              </w:rPr>
            </w:pPr>
            <w:ins w:id="1792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9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94" w:author="Автор"/>
                <w:sz w:val="20"/>
                <w:szCs w:val="20"/>
                <w:lang w:val="en-US"/>
              </w:rPr>
            </w:pPr>
            <w:ins w:id="1795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9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797" w:author="Автор"/>
                <w:sz w:val="20"/>
                <w:szCs w:val="20"/>
              </w:rPr>
            </w:pPr>
            <w:ins w:id="1798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9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00" w:author="Автор"/>
                <w:sz w:val="20"/>
                <w:szCs w:val="20"/>
              </w:rPr>
            </w:pPr>
            <w:ins w:id="180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0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03" w:author="Автор"/>
                <w:sz w:val="20"/>
                <w:szCs w:val="20"/>
                <w:lang w:val="en-US"/>
              </w:rPr>
            </w:pPr>
            <w:ins w:id="1804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0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06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180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0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809" w:author="Автор"/>
              </w:rPr>
            </w:pPr>
            <w:ins w:id="1810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1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12" w:author="Автор"/>
                <w:sz w:val="20"/>
                <w:szCs w:val="20"/>
                <w:lang w:val="en-US"/>
              </w:rPr>
            </w:pPr>
            <w:ins w:id="1813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1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15" w:author="Автор"/>
                <w:sz w:val="20"/>
                <w:szCs w:val="20"/>
              </w:rPr>
            </w:pPr>
            <w:ins w:id="1816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1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18" w:author="Автор"/>
                <w:sz w:val="20"/>
                <w:szCs w:val="20"/>
                <w:lang w:val="en-US"/>
              </w:rPr>
            </w:pPr>
            <w:ins w:id="1819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2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21" w:author="Автор"/>
                <w:sz w:val="20"/>
                <w:szCs w:val="20"/>
                <w:lang w:val="en-US"/>
              </w:rPr>
            </w:pPr>
            <w:ins w:id="1822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82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24" w:author="Автор"/>
                <w:sz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1825" w:author="Автор"/>
        </w:rPr>
      </w:pPr>
      <w:bookmarkStart w:id="1826" w:name="_Toc415625945"/>
      <w:ins w:id="1827" w:author="Автор">
        <w:r>
          <w:t>Описание выходных параметров</w:t>
        </w:r>
        <w:bookmarkEnd w:id="1826"/>
      </w:ins>
    </w:p>
    <w:p w:rsidR="00556606" w:rsidRDefault="00556606" w:rsidP="00556606">
      <w:pPr>
        <w:pStyle w:val="af7"/>
        <w:rPr>
          <w:ins w:id="1828" w:author="Автор"/>
          <w:b/>
        </w:rPr>
      </w:pPr>
      <w:ins w:id="1829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830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1831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183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3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834" w:author="Автор"/>
                <w:lang w:val="en-US"/>
              </w:rPr>
            </w:pPr>
            <w:ins w:id="1835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3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837" w:author="Автор"/>
              </w:rPr>
            </w:pPr>
            <w:ins w:id="1838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39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840" w:author="Автор"/>
              </w:rPr>
            </w:pPr>
            <w:ins w:id="1841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4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843" w:author="Автор"/>
              </w:rPr>
            </w:pPr>
            <w:ins w:id="1844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45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846" w:author="Автор"/>
              </w:rPr>
            </w:pPr>
            <w:ins w:id="1847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4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1849" w:author="Автор"/>
              </w:rPr>
            </w:pPr>
            <w:ins w:id="1850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185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5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853" w:author="Автор"/>
              </w:rPr>
            </w:pPr>
            <w:ins w:id="1854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5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56" w:author="Автор"/>
                <w:sz w:val="20"/>
                <w:szCs w:val="20"/>
                <w:lang w:val="en-US"/>
              </w:rPr>
            </w:pPr>
            <w:ins w:id="1857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58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59" w:author="Автор"/>
                <w:sz w:val="20"/>
                <w:szCs w:val="20"/>
                <w:lang w:val="en-US"/>
              </w:rPr>
            </w:pPr>
            <w:ins w:id="1860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6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62" w:author="Автор"/>
                <w:sz w:val="20"/>
                <w:szCs w:val="20"/>
              </w:rPr>
            </w:pPr>
            <w:ins w:id="186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6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634B72" w:rsidP="00556606">
            <w:pPr>
              <w:pStyle w:val="affff1"/>
              <w:ind w:left="0"/>
              <w:rPr>
                <w:ins w:id="1865" w:author="Автор"/>
                <w:sz w:val="20"/>
                <w:szCs w:val="20"/>
              </w:rPr>
            </w:pPr>
            <w:ins w:id="1866" w:author="Автор">
              <w:r w:rsidRPr="00634B72">
                <w:rPr>
                  <w:sz w:val="20"/>
                  <w:lang w:val="en-US"/>
                </w:rPr>
                <w:t>EnterEventWithRepList</w:t>
              </w:r>
              <w:del w:id="1867" w:author="Автор">
                <w:r w:rsidR="00556606" w:rsidDel="00634B72">
                  <w:rPr>
                    <w:sz w:val="20"/>
                    <w:lang w:val="en-US"/>
                  </w:rPr>
                  <w:delText>EnterEventList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6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869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187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7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872" w:author="Автор"/>
              </w:rPr>
            </w:pPr>
            <w:ins w:id="1873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7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75" w:author="Автор"/>
                <w:sz w:val="20"/>
                <w:szCs w:val="20"/>
                <w:lang w:val="en-US"/>
              </w:rPr>
            </w:pPr>
            <w:ins w:id="1876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77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78" w:author="Автор"/>
                <w:sz w:val="20"/>
                <w:szCs w:val="20"/>
                <w:lang w:val="en-US"/>
              </w:rPr>
            </w:pPr>
            <w:ins w:id="1879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8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81" w:author="Автор"/>
                <w:sz w:val="20"/>
                <w:szCs w:val="20"/>
                <w:lang w:val="en-US"/>
              </w:rPr>
            </w:pPr>
            <w:ins w:id="188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8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84" w:author="Автор"/>
                <w:sz w:val="20"/>
                <w:szCs w:val="20"/>
                <w:lang w:val="en-US"/>
              </w:rPr>
            </w:pPr>
            <w:ins w:id="1885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8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887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188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88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890" w:author="Автор"/>
              </w:rPr>
            </w:pPr>
            <w:ins w:id="1891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9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93" w:author="Автор"/>
                <w:sz w:val="20"/>
                <w:szCs w:val="20"/>
                <w:lang w:val="en-US"/>
              </w:rPr>
            </w:pPr>
            <w:ins w:id="1894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9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96" w:author="Автор"/>
                <w:sz w:val="20"/>
                <w:szCs w:val="20"/>
                <w:lang w:val="en-US"/>
              </w:rPr>
            </w:pPr>
            <w:ins w:id="1897" w:author="Автор">
              <w:r>
                <w:rPr>
                  <w:sz w:val="20"/>
                  <w:szCs w:val="20"/>
                </w:rPr>
                <w:t xml:space="preserve">Описание результата </w:t>
              </w:r>
              <w:r>
                <w:rPr>
                  <w:sz w:val="20"/>
                  <w:szCs w:val="20"/>
                </w:rPr>
                <w:lastRenderedPageBreak/>
                <w:t>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9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899" w:author="Автор"/>
                <w:sz w:val="20"/>
                <w:szCs w:val="20"/>
              </w:rPr>
            </w:pPr>
            <w:ins w:id="1900" w:author="Автор">
              <w:r>
                <w:rPr>
                  <w:sz w:val="20"/>
                  <w:szCs w:val="20"/>
                  <w:lang w:val="en-US"/>
                </w:rPr>
                <w:lastRenderedPageBreak/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0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1902" w:author="Автор"/>
                <w:sz w:val="20"/>
                <w:szCs w:val="20"/>
                <w:lang w:val="en-US"/>
              </w:rPr>
            </w:pPr>
            <w:ins w:id="1903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0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1905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1906" w:author="Автор"/>
          <w:del w:id="190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90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1909" w:author="Автор"/>
                <w:del w:id="1910" w:author="Автор"/>
                <w:lang w:val="en-US"/>
              </w:rPr>
            </w:pPr>
            <w:ins w:id="1911" w:author="Автор">
              <w:del w:id="1912" w:author="Автор">
                <w:r w:rsidDel="00A53C27">
                  <w:rPr>
                    <w:lang w:val="en-US"/>
                  </w:rPr>
                  <w:lastRenderedPageBreak/>
                  <w:delText>4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1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14" w:author="Автор"/>
                <w:del w:id="1915" w:author="Автор"/>
                <w:sz w:val="20"/>
                <w:szCs w:val="20"/>
                <w:lang w:val="en-US"/>
              </w:rPr>
            </w:pPr>
            <w:ins w:id="1916" w:author="Автор">
              <w:del w:id="1917" w:author="Автор">
                <w:r w:rsidDel="00A53C27">
                  <w:rPr>
                    <w:sz w:val="20"/>
                    <w:szCs w:val="20"/>
                    <w:lang w:val="en-US"/>
                  </w:rPr>
                  <w:delText>repId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18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19" w:author="Автор"/>
                <w:del w:id="1920" w:author="Автор"/>
                <w:sz w:val="20"/>
                <w:szCs w:val="20"/>
              </w:rPr>
            </w:pPr>
            <w:ins w:id="1921" w:author="Автор">
              <w:del w:id="1922" w:author="Автор">
                <w:r w:rsidDel="00A53C27">
                  <w:rPr>
                    <w:sz w:val="20"/>
                    <w:szCs w:val="20"/>
                  </w:rPr>
                  <w:delText>Номер опекуна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23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24" w:author="Автор"/>
                <w:del w:id="1925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26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27" w:author="Автор"/>
                <w:del w:id="1928" w:author="Автор"/>
                <w:sz w:val="20"/>
                <w:szCs w:val="20"/>
                <w:lang w:val="en-US"/>
              </w:rPr>
            </w:pPr>
            <w:ins w:id="1929" w:author="Автор">
              <w:del w:id="1930" w:author="Автор">
                <w:r w:rsidDel="00A53C27">
                  <w:rPr>
                    <w:sz w:val="20"/>
                    <w:szCs w:val="20"/>
                    <w:lang w:val="en-US"/>
                  </w:rPr>
                  <w:delText>xs:long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3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1932" w:author="Автор"/>
                <w:del w:id="1933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1934" w:author="Автор"/>
          <w:del w:id="19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193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1937" w:author="Автор"/>
                <w:del w:id="1938" w:author="Автор"/>
                <w:lang w:val="en-US"/>
              </w:rPr>
            </w:pPr>
            <w:ins w:id="1939" w:author="Автор">
              <w:del w:id="1940" w:author="Автор">
                <w:r w:rsidDel="00A53C27">
                  <w:rPr>
                    <w:lang w:val="en-US"/>
                  </w:rPr>
                  <w:delText>5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4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jc w:val="left"/>
              <w:rPr>
                <w:ins w:id="1942" w:author="Автор"/>
                <w:del w:id="1943" w:author="Автор"/>
                <w:sz w:val="20"/>
                <w:szCs w:val="20"/>
                <w:lang w:val="en-US"/>
              </w:rPr>
            </w:pPr>
            <w:ins w:id="1944" w:author="Автор">
              <w:del w:id="1945" w:author="Автор">
                <w:r w:rsidDel="00A53C27">
                  <w:rPr>
                    <w:sz w:val="20"/>
                    <w:szCs w:val="20"/>
                    <w:lang w:val="en-US"/>
                  </w:rPr>
                  <w:delText>repName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4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47" w:author="Автор"/>
                <w:del w:id="1948" w:author="Автор"/>
                <w:sz w:val="20"/>
                <w:szCs w:val="20"/>
              </w:rPr>
            </w:pPr>
            <w:ins w:id="1949" w:author="Автор">
              <w:del w:id="1950" w:author="Автор">
                <w:r w:rsidDel="00A53C27">
                  <w:rPr>
                    <w:sz w:val="20"/>
                    <w:szCs w:val="20"/>
                  </w:rPr>
                  <w:delText>Имя опекуна который привел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95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52" w:author="Автор"/>
                <w:del w:id="1953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5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1955" w:author="Автор"/>
                <w:del w:id="1956" w:author="Автор"/>
                <w:sz w:val="20"/>
                <w:szCs w:val="20"/>
                <w:lang w:val="en-US"/>
              </w:rPr>
            </w:pPr>
            <w:ins w:id="1957" w:author="Автор">
              <w:del w:id="1958" w:author="Автор">
                <w:r w:rsidDel="00A53C27">
                  <w:rPr>
                    <w:sz w:val="20"/>
                    <w:szCs w:val="20"/>
                    <w:lang w:val="en-US"/>
                  </w:rPr>
                  <w:delText>xs:string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5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1960" w:author="Автор"/>
                <w:del w:id="1961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af7"/>
        <w:rPr>
          <w:ins w:id="1962" w:author="Автор"/>
        </w:rPr>
      </w:pPr>
      <w:ins w:id="1963" w:author="Автор">
        <w:r>
          <w:t>Параметры комплексного типа описаны в приложении «Описание общих структур данных».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1964" w:author="Автор"/>
        </w:rPr>
      </w:pPr>
      <w:bookmarkStart w:id="1965" w:name="_Toc415625946"/>
      <w:ins w:id="1966" w:author="Автор">
        <w:r>
          <w:t>Ошибки</w:t>
        </w:r>
        <w:bookmarkEnd w:id="1965"/>
      </w:ins>
    </w:p>
    <w:p w:rsidR="00556606" w:rsidRDefault="00556606" w:rsidP="00556606">
      <w:pPr>
        <w:pStyle w:val="af7"/>
        <w:rPr>
          <w:ins w:id="1967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56606" w:rsidTr="00556606">
        <w:trPr>
          <w:ins w:id="196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1969" w:author="Автор"/>
                <w:lang w:val="en-US"/>
              </w:rPr>
            </w:pPr>
            <w:ins w:id="1970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1971" w:author="Автор"/>
              </w:rPr>
            </w:pPr>
            <w:ins w:id="1972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1973" w:author="Автор"/>
              </w:rPr>
            </w:pPr>
            <w:ins w:id="1974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1975" w:author="Автор"/>
              </w:rPr>
            </w:pPr>
            <w:ins w:id="1976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1977" w:author="Автор"/>
              </w:rPr>
            </w:pPr>
            <w:ins w:id="1978" w:author="Автор">
              <w:r>
                <w:t>Комментарий</w:t>
              </w:r>
            </w:ins>
          </w:p>
        </w:tc>
      </w:tr>
      <w:tr w:rsidR="00556606" w:rsidTr="00556606">
        <w:trPr>
          <w:ins w:id="197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80" w:author="Автор"/>
                <w:sz w:val="20"/>
                <w:szCs w:val="20"/>
              </w:rPr>
            </w:pPr>
            <w:ins w:id="1981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82" w:author="Автор"/>
                <w:sz w:val="20"/>
                <w:szCs w:val="20"/>
                <w:lang w:val="en-US"/>
              </w:rPr>
            </w:pPr>
            <w:ins w:id="1983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84" w:author="Автор"/>
                <w:sz w:val="20"/>
                <w:szCs w:val="20"/>
              </w:rPr>
            </w:pPr>
            <w:ins w:id="1985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86" w:author="Автор"/>
                <w:sz w:val="20"/>
                <w:szCs w:val="20"/>
                <w:lang w:val="en-US"/>
              </w:rPr>
            </w:pPr>
            <w:ins w:id="1987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1988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198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90" w:author="Автор"/>
                <w:sz w:val="20"/>
                <w:szCs w:val="20"/>
              </w:rPr>
            </w:pPr>
            <w:ins w:id="1991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92" w:author="Автор"/>
                <w:sz w:val="20"/>
                <w:szCs w:val="20"/>
                <w:lang w:val="en-US"/>
              </w:rPr>
            </w:pPr>
            <w:ins w:id="1993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94" w:author="Автор"/>
                <w:sz w:val="20"/>
                <w:szCs w:val="20"/>
              </w:rPr>
            </w:pPr>
            <w:ins w:id="1995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1996" w:author="Автор"/>
                <w:sz w:val="20"/>
                <w:szCs w:val="20"/>
              </w:rPr>
            </w:pPr>
            <w:ins w:id="1997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1998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199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2000" w:author="Автор"/>
                <w:sz w:val="20"/>
                <w:szCs w:val="20"/>
              </w:rPr>
            </w:pPr>
            <w:ins w:id="2001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2002" w:author="Автор"/>
                <w:sz w:val="20"/>
                <w:szCs w:val="20"/>
                <w:lang w:val="en-US"/>
              </w:rPr>
            </w:pPr>
            <w:ins w:id="2003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2004" w:author="Автор"/>
                <w:sz w:val="20"/>
                <w:szCs w:val="20"/>
              </w:rPr>
            </w:pPr>
            <w:ins w:id="2005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2006" w:author="Автор"/>
                <w:sz w:val="20"/>
                <w:szCs w:val="20"/>
              </w:rPr>
            </w:pPr>
            <w:ins w:id="2007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2008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2009" w:author="Автор"/>
        </w:rPr>
      </w:pPr>
      <w:bookmarkStart w:id="2010" w:name="_Toc415625947"/>
      <w:ins w:id="2011" w:author="Автор">
        <w:r>
          <w:t>Контрольные примеры</w:t>
        </w:r>
        <w:bookmarkEnd w:id="2010"/>
      </w:ins>
    </w:p>
    <w:p w:rsidR="00556606" w:rsidRDefault="00556606" w:rsidP="00556606">
      <w:pPr>
        <w:pStyle w:val="af7"/>
        <w:rPr>
          <w:ins w:id="2012" w:author="Автор"/>
          <w:b/>
        </w:rPr>
      </w:pPr>
      <w:ins w:id="2013" w:author="Автор">
        <w:r>
          <w:rPr>
            <w:b/>
          </w:rPr>
          <w:t>Запрос</w:t>
        </w:r>
      </w:ins>
    </w:p>
    <w:p w:rsidR="00556606" w:rsidRDefault="00556606" w:rsidP="00556606">
      <w:pPr>
        <w:pStyle w:val="af7"/>
        <w:rPr>
          <w:ins w:id="201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2015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2016" w:author="Автор"/>
                <w:i/>
                <w:sz w:val="20"/>
                <w:szCs w:val="20"/>
                <w:lang w:val="en-US"/>
              </w:rPr>
            </w:pPr>
            <w:ins w:id="2017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18" w:author="Автор"/>
                <w:i/>
                <w:sz w:val="20"/>
                <w:szCs w:val="20"/>
                <w:lang w:val="en-US"/>
              </w:rPr>
            </w:pPr>
            <w:ins w:id="201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20" w:author="Автор"/>
                <w:i/>
                <w:sz w:val="20"/>
                <w:szCs w:val="20"/>
                <w:lang w:val="en-US"/>
              </w:rPr>
            </w:pPr>
            <w:ins w:id="202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22" w:author="Автор"/>
                <w:i/>
                <w:sz w:val="20"/>
                <w:szCs w:val="20"/>
                <w:lang w:val="en-US"/>
              </w:rPr>
            </w:pPr>
            <w:ins w:id="202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24" w:author="Автор"/>
                <w:i/>
                <w:sz w:val="20"/>
                <w:szCs w:val="20"/>
                <w:lang w:val="en-US"/>
              </w:rPr>
            </w:pPr>
            <w:ins w:id="202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26" w:author="Автор"/>
                <w:i/>
                <w:sz w:val="20"/>
                <w:szCs w:val="20"/>
                <w:lang w:val="en-US"/>
              </w:rPr>
            </w:pPr>
            <w:ins w:id="202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28" w:author="Автор"/>
                <w:i/>
                <w:sz w:val="20"/>
                <w:szCs w:val="20"/>
                <w:lang w:val="en-US"/>
              </w:rPr>
            </w:pPr>
            <w:ins w:id="202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30" w:author="Автор"/>
                <w:i/>
                <w:sz w:val="20"/>
                <w:szCs w:val="20"/>
                <w:lang w:val="en-US"/>
              </w:rPr>
            </w:pPr>
            <w:ins w:id="203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32" w:author="Автор"/>
                <w:i/>
                <w:sz w:val="20"/>
                <w:szCs w:val="20"/>
                <w:lang w:val="en-US"/>
              </w:rPr>
            </w:pPr>
            <w:ins w:id="203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34" w:author="Автор"/>
                <w:i/>
                <w:lang w:val="en-US"/>
              </w:rPr>
            </w:pPr>
            <w:ins w:id="2035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2036" w:author="Автор"/>
          <w:b/>
          <w:color w:val="A6A6A6"/>
          <w:sz w:val="20"/>
          <w:szCs w:val="20"/>
          <w:lang w:val="en-US"/>
        </w:rPr>
      </w:pPr>
    </w:p>
    <w:p w:rsidR="00556606" w:rsidRDefault="00556606" w:rsidP="00556606">
      <w:pPr>
        <w:pStyle w:val="af7"/>
        <w:rPr>
          <w:ins w:id="2037" w:author="Автор"/>
          <w:b/>
        </w:rPr>
      </w:pPr>
      <w:ins w:id="2038" w:author="Автор">
        <w:r>
          <w:rPr>
            <w:b/>
          </w:rPr>
          <w:t>Ответ на запрос в случае успешного исполнения</w:t>
        </w:r>
      </w:ins>
    </w:p>
    <w:p w:rsidR="00556606" w:rsidRDefault="00556606" w:rsidP="00556606">
      <w:pPr>
        <w:pStyle w:val="af7"/>
        <w:rPr>
          <w:ins w:id="203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2040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2041" w:author="Автор"/>
                <w:i/>
                <w:sz w:val="20"/>
                <w:szCs w:val="20"/>
                <w:lang w:val="en-US"/>
              </w:rPr>
            </w:pPr>
            <w:ins w:id="2042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43" w:author="Автор"/>
                <w:i/>
                <w:sz w:val="20"/>
                <w:szCs w:val="20"/>
                <w:lang w:val="en-US"/>
              </w:rPr>
            </w:pPr>
            <w:ins w:id="204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45" w:author="Автор"/>
                <w:i/>
                <w:sz w:val="20"/>
                <w:szCs w:val="20"/>
                <w:lang w:val="en-US"/>
              </w:rPr>
            </w:pPr>
            <w:ins w:id="204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47" w:author="Автор"/>
                <w:i/>
                <w:sz w:val="20"/>
                <w:szCs w:val="20"/>
                <w:lang w:val="en-US"/>
              </w:rPr>
            </w:pPr>
            <w:ins w:id="204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49" w:author="Автор"/>
                <w:i/>
                <w:sz w:val="20"/>
                <w:szCs w:val="20"/>
                <w:lang w:val="en-US"/>
              </w:rPr>
            </w:pPr>
            <w:ins w:id="205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51" w:author="Автор"/>
                <w:i/>
                <w:sz w:val="20"/>
                <w:szCs w:val="20"/>
                <w:lang w:val="en-US"/>
              </w:rPr>
            </w:pPr>
            <w:ins w:id="205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53" w:author="Автор"/>
                <w:i/>
                <w:sz w:val="20"/>
                <w:szCs w:val="20"/>
                <w:lang w:val="en-US"/>
              </w:rPr>
            </w:pPr>
            <w:ins w:id="205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55" w:author="Автор"/>
                <w:i/>
                <w:sz w:val="20"/>
                <w:szCs w:val="20"/>
                <w:lang w:val="en-US"/>
              </w:rPr>
            </w:pPr>
            <w:ins w:id="205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57" w:author="Автор"/>
                <w:i/>
                <w:sz w:val="20"/>
                <w:szCs w:val="20"/>
                <w:lang w:val="en-US"/>
              </w:rPr>
            </w:pPr>
            <w:ins w:id="205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59" w:author="Автор"/>
                <w:i/>
                <w:sz w:val="20"/>
                <w:szCs w:val="20"/>
                <w:lang w:val="en-US"/>
              </w:rPr>
            </w:pPr>
            <w:ins w:id="206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61" w:author="Автор"/>
                <w:i/>
                <w:sz w:val="20"/>
                <w:szCs w:val="20"/>
                <w:lang w:val="en-US"/>
              </w:rPr>
            </w:pPr>
            <w:ins w:id="206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63" w:author="Автор"/>
                <w:i/>
                <w:sz w:val="20"/>
                <w:szCs w:val="20"/>
                <w:lang w:val="en-US"/>
              </w:rPr>
            </w:pPr>
            <w:ins w:id="206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65" w:author="Автор"/>
                <w:i/>
                <w:sz w:val="20"/>
                <w:szCs w:val="20"/>
                <w:lang w:val="en-US"/>
              </w:rPr>
            </w:pPr>
            <w:ins w:id="206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67" w:author="Автор"/>
                <w:i/>
                <w:sz w:val="20"/>
                <w:szCs w:val="20"/>
                <w:lang w:val="en-US"/>
              </w:rPr>
            </w:pPr>
            <w:ins w:id="206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69" w:author="Автор"/>
                <w:i/>
                <w:sz w:val="20"/>
                <w:szCs w:val="20"/>
                <w:lang w:val="en-US"/>
              </w:rPr>
            </w:pPr>
            <w:ins w:id="207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2071" w:author="Автор"/>
                <w:i/>
                <w:lang w:val="en-US"/>
              </w:rPr>
            </w:pPr>
            <w:ins w:id="2072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2073" w:author="Автор"/>
          <w:b/>
          <w:color w:val="A6A6A6"/>
          <w:lang w:val="en-US"/>
        </w:rPr>
      </w:pPr>
    </w:p>
    <w:p w:rsidR="00885978" w:rsidRPr="0009076A" w:rsidRDefault="00885978" w:rsidP="00885978">
      <w:pPr>
        <w:pStyle w:val="21"/>
      </w:pPr>
      <w:bookmarkStart w:id="2074" w:name="_Toc415625948"/>
      <w:r w:rsidRPr="0009076A"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2074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2075" w:name="_Toc415625949"/>
      <w:r w:rsidRPr="0009076A">
        <w:t>Общие сведения</w:t>
      </w:r>
      <w:bookmarkEnd w:id="20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2076" w:name="_Toc415625950"/>
      <w:r w:rsidRPr="0009076A">
        <w:t>Описание входных параметров</w:t>
      </w:r>
      <w:bookmarkEnd w:id="2076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2077" w:name="_Toc415625951"/>
      <w:r w:rsidRPr="0009076A">
        <w:t>Описание выходных параметров</w:t>
      </w:r>
      <w:bookmarkEnd w:id="2077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2078" w:name="_Toc415625952"/>
      <w:r w:rsidRPr="0009076A">
        <w:t>Ошибки</w:t>
      </w:r>
      <w:bookmarkEnd w:id="2078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2079" w:name="_Toc415625953"/>
      <w:r>
        <w:t>Контрольные примеры</w:t>
      </w:r>
      <w:bookmarkEnd w:id="2079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E52BD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lastRenderedPageBreak/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85978" w:rsidRPr="0009076A" w:rsidRDefault="00885978" w:rsidP="003655C7">
      <w:pPr>
        <w:pStyle w:val="21"/>
      </w:pPr>
      <w:bookmarkStart w:id="2080" w:name="_Toc415625954"/>
      <w:r w:rsidRPr="0009076A"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2080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2081" w:name="_Toc415625955"/>
      <w:r w:rsidRPr="0009076A">
        <w:t>Общие сведения</w:t>
      </w:r>
      <w:bookmarkEnd w:id="20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2082" w:name="_Toc415625956"/>
      <w:r w:rsidRPr="0009076A">
        <w:t>Описание входных параметров</w:t>
      </w:r>
      <w:bookmarkEnd w:id="2082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2083" w:name="_Toc415625957"/>
      <w:r w:rsidRPr="0009076A">
        <w:t>Описание выходных параметров</w:t>
      </w:r>
      <w:bookmarkEnd w:id="2083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2084" w:name="_Toc415625958"/>
      <w:r w:rsidRPr="0009076A">
        <w:t>Ошибки</w:t>
      </w:r>
      <w:bookmarkEnd w:id="2084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2085" w:name="_Toc415625959"/>
      <w:r>
        <w:t>Контрольные примеры</w:t>
      </w:r>
      <w:bookmarkEnd w:id="2085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3655C7">
      <w:pPr>
        <w:pStyle w:val="21"/>
      </w:pPr>
      <w:bookmarkStart w:id="2086" w:name="_Toc415625960"/>
      <w:r w:rsidRPr="0009076A">
        <w:lastRenderedPageBreak/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2086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2087" w:name="_Toc415625961"/>
      <w:r w:rsidRPr="0009076A">
        <w:t>Общие сведения</w:t>
      </w:r>
      <w:bookmarkEnd w:id="20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2088" w:name="_Toc415625962"/>
      <w:r w:rsidRPr="0009076A">
        <w:t>Описание входных параметров</w:t>
      </w:r>
      <w:bookmarkEnd w:id="2088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2089" w:name="_Toc415625963"/>
      <w:r w:rsidRPr="0009076A">
        <w:t>Описание выходных параметров</w:t>
      </w:r>
      <w:bookmarkEnd w:id="2089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2090" w:name="_Toc415625964"/>
      <w:r w:rsidRPr="0009076A">
        <w:t>Ошибки</w:t>
      </w:r>
      <w:bookmarkEnd w:id="2090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2091" w:name="_Toc415625965"/>
      <w:r>
        <w:t>Контрольные примеры</w:t>
      </w:r>
      <w:bookmarkEnd w:id="2091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E52BD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DD4BCC" w:rsidRDefault="00DD4BCC" w:rsidP="004E4FDF">
      <w:pPr>
        <w:pStyle w:val="af7"/>
        <w:rPr>
          <w:b/>
          <w:color w:val="A6A6A6"/>
          <w:lang w:val="en-US"/>
        </w:rPr>
      </w:pPr>
    </w:p>
    <w:p w:rsidR="004E4FDF" w:rsidRPr="0009076A" w:rsidRDefault="004E4FDF" w:rsidP="004E4FDF">
      <w:pPr>
        <w:pStyle w:val="21"/>
      </w:pPr>
      <w:bookmarkStart w:id="2092" w:name="_Toc415625966"/>
      <w:r w:rsidRPr="0009076A"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2092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2093" w:name="_Toc415625967"/>
      <w:r w:rsidRPr="0009076A">
        <w:t>Общие сведения</w:t>
      </w:r>
      <w:bookmarkEnd w:id="20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2094" w:name="_Toc415625968"/>
      <w:r w:rsidRPr="0009076A">
        <w:t>Описание входных параметров</w:t>
      </w:r>
      <w:bookmarkEnd w:id="2094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2095" w:name="_Toc415625969"/>
      <w:r w:rsidRPr="0009076A">
        <w:t>Описание выходных параметров</w:t>
      </w:r>
      <w:bookmarkEnd w:id="2095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2096" w:name="_Toc415625970"/>
      <w:r w:rsidRPr="0009076A">
        <w:lastRenderedPageBreak/>
        <w:t>Ошибки</w:t>
      </w:r>
      <w:bookmarkEnd w:id="2096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2097" w:name="_Toc415625971"/>
      <w:r>
        <w:t>Контрольные примеры</w:t>
      </w:r>
      <w:bookmarkEnd w:id="2097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E52BD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  <w:lang w:val="en-US"/>
        </w:rPr>
      </w:pPr>
    </w:p>
    <w:p w:rsidR="00DD4BCC" w:rsidRPr="00DD4BCC" w:rsidRDefault="00DD4BCC" w:rsidP="00577B28">
      <w:pPr>
        <w:pStyle w:val="af7"/>
        <w:rPr>
          <w:b/>
          <w:color w:val="A6A6A6"/>
          <w:lang w:val="en-US"/>
          <w:rPrChange w:id="2098" w:author="Автор">
            <w:rPr>
              <w:b/>
              <w:color w:val="A6A6A6"/>
            </w:rPr>
          </w:rPrChange>
        </w:rPr>
      </w:pPr>
    </w:p>
    <w:p w:rsidR="00DD4BCC" w:rsidRPr="0009076A" w:rsidRDefault="00DD4BCC" w:rsidP="00DD4BCC">
      <w:pPr>
        <w:pStyle w:val="21"/>
        <w:rPr>
          <w:ins w:id="2099" w:author="Автор"/>
        </w:rPr>
      </w:pPr>
      <w:bookmarkStart w:id="2100" w:name="_Toc415625972"/>
      <w:ins w:id="2101" w:author="Автор">
        <w:r w:rsidRPr="0009076A">
          <w:t>Операция «</w:t>
        </w:r>
        <w:r w:rsidRPr="003655C7">
          <w:t xml:space="preserve">Включить/отключить </w:t>
        </w:r>
        <w:r>
          <w:rPr>
            <w:lang w:val="en-US"/>
          </w:rPr>
          <w:t>PUSH</w:t>
        </w:r>
        <w:r w:rsidRPr="003D114E">
          <w:t>-</w:t>
        </w:r>
        <w:r>
          <w:t>уведомления</w:t>
        </w:r>
        <w:r w:rsidRPr="0009076A">
          <w:t>»</w:t>
        </w:r>
        <w:bookmarkEnd w:id="2100"/>
        <w:r w:rsidRPr="0009076A">
          <w:t xml:space="preserve"> </w:t>
        </w:r>
      </w:ins>
    </w:p>
    <w:p w:rsidR="00DD4BCC" w:rsidRPr="0009076A" w:rsidRDefault="00DD4BCC" w:rsidP="00DD4BCC">
      <w:pPr>
        <w:pStyle w:val="30"/>
        <w:rPr>
          <w:ins w:id="2102" w:author="Автор"/>
        </w:rPr>
      </w:pPr>
      <w:bookmarkStart w:id="2103" w:name="_Toc415625973"/>
      <w:ins w:id="2104" w:author="Автор">
        <w:r w:rsidRPr="0009076A">
          <w:t>Общие сведения</w:t>
        </w:r>
        <w:bookmarkEnd w:id="210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DD4BCC" w:rsidRPr="0009076A" w:rsidTr="003D114E">
        <w:trPr>
          <w:ins w:id="2105" w:author="Автор"/>
        </w:trPr>
        <w:tc>
          <w:tcPr>
            <w:tcW w:w="2943" w:type="dxa"/>
          </w:tcPr>
          <w:p w:rsidR="00DD4BCC" w:rsidRPr="0009076A" w:rsidRDefault="00DD4BCC" w:rsidP="003D114E">
            <w:pPr>
              <w:rPr>
                <w:ins w:id="2106" w:author="Автор"/>
                <w:b/>
              </w:rPr>
            </w:pPr>
            <w:ins w:id="2107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DD4BCC" w:rsidRPr="0009076A" w:rsidRDefault="00DD4BCC" w:rsidP="003D114E">
            <w:pPr>
              <w:pStyle w:val="af7"/>
              <w:ind w:firstLine="0"/>
              <w:rPr>
                <w:ins w:id="2108" w:author="Автор"/>
                <w:lang w:val="en-US"/>
              </w:rPr>
            </w:pPr>
            <w:ins w:id="2109" w:author="Автор">
              <w:r w:rsidRPr="00B77D1E">
                <w:t>enableNotificationByPUSH</w:t>
              </w:r>
            </w:ins>
          </w:p>
        </w:tc>
      </w:tr>
      <w:tr w:rsidR="00DD4BCC" w:rsidRPr="0009076A" w:rsidTr="003D114E">
        <w:trPr>
          <w:ins w:id="2110" w:author="Автор"/>
        </w:trPr>
        <w:tc>
          <w:tcPr>
            <w:tcW w:w="2943" w:type="dxa"/>
          </w:tcPr>
          <w:p w:rsidR="00DD4BCC" w:rsidRPr="0009076A" w:rsidRDefault="00DD4BCC" w:rsidP="003D114E">
            <w:pPr>
              <w:rPr>
                <w:ins w:id="2111" w:author="Автор"/>
                <w:b/>
              </w:rPr>
            </w:pPr>
            <w:ins w:id="2112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DD4BCC" w:rsidRPr="00B77D1E" w:rsidRDefault="00DD4BCC" w:rsidP="003D114E">
            <w:pPr>
              <w:rPr>
                <w:ins w:id="2113" w:author="Автор"/>
              </w:rPr>
            </w:pPr>
            <w:ins w:id="2114" w:author="Автор">
              <w:r w:rsidRPr="003655C7">
                <w:t xml:space="preserve">Включить/отключить </w:t>
              </w:r>
              <w:r w:rsidRPr="00B77D1E">
                <w:t>PUSH</w:t>
              </w:r>
              <w:r>
                <w:t>-уведомления</w:t>
              </w:r>
            </w:ins>
          </w:p>
        </w:tc>
      </w:tr>
      <w:tr w:rsidR="00DD4BCC" w:rsidRPr="0009076A" w:rsidTr="003D114E">
        <w:trPr>
          <w:ins w:id="2115" w:author="Автор"/>
        </w:trPr>
        <w:tc>
          <w:tcPr>
            <w:tcW w:w="2943" w:type="dxa"/>
          </w:tcPr>
          <w:p w:rsidR="00DD4BCC" w:rsidRPr="0009076A" w:rsidRDefault="00DD4BCC" w:rsidP="003D114E">
            <w:pPr>
              <w:rPr>
                <w:ins w:id="2116" w:author="Автор"/>
                <w:b/>
              </w:rPr>
            </w:pPr>
            <w:ins w:id="2117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DD4BCC" w:rsidRPr="0009076A" w:rsidRDefault="00DD4BCC" w:rsidP="003D114E">
            <w:pPr>
              <w:rPr>
                <w:ins w:id="2118" w:author="Автор"/>
              </w:rPr>
            </w:pPr>
            <w:ins w:id="2119" w:author="Автор">
              <w:r w:rsidRPr="003655C7">
                <w:t xml:space="preserve">Изменение настроек </w:t>
              </w:r>
              <w:r>
                <w:rPr>
                  <w:lang w:val="en-US"/>
                </w:rPr>
                <w:t>PUSH</w:t>
              </w:r>
              <w:r>
                <w:t>-уведомления</w:t>
              </w:r>
              <w:r w:rsidRPr="003655C7">
                <w:t xml:space="preserve"> лицевого счета</w:t>
              </w:r>
            </w:ins>
          </w:p>
        </w:tc>
      </w:tr>
    </w:tbl>
    <w:p w:rsidR="00DD4BCC" w:rsidRPr="0009076A" w:rsidRDefault="00DD4BCC" w:rsidP="00DD4BCC">
      <w:pPr>
        <w:pStyle w:val="30"/>
        <w:rPr>
          <w:ins w:id="2120" w:author="Автор"/>
        </w:rPr>
      </w:pPr>
      <w:bookmarkStart w:id="2121" w:name="_Toc415625974"/>
      <w:ins w:id="2122" w:author="Автор">
        <w:r w:rsidRPr="0009076A">
          <w:lastRenderedPageBreak/>
          <w:t>Описание входных параметров</w:t>
        </w:r>
        <w:bookmarkEnd w:id="2121"/>
      </w:ins>
    </w:p>
    <w:p w:rsidR="00DD4BCC" w:rsidRPr="0009076A" w:rsidRDefault="00DD4BCC" w:rsidP="00DD4BCC">
      <w:pPr>
        <w:pStyle w:val="af7"/>
        <w:rPr>
          <w:ins w:id="2123" w:author="Автор"/>
          <w:b/>
        </w:rPr>
      </w:pPr>
      <w:ins w:id="2124" w:author="Автор">
        <w:r w:rsidRPr="0009076A">
          <w:rPr>
            <w:b/>
          </w:rPr>
          <w:t xml:space="preserve">Входные данные: </w:t>
        </w:r>
        <w:r w:rsidRPr="003D114E">
          <w:rPr>
            <w:b/>
          </w:rPr>
          <w:t>enableNotificationByPUSH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D4BCC" w:rsidRPr="0009076A" w:rsidTr="003D114E">
        <w:trPr>
          <w:ins w:id="2125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26" w:author="Автор"/>
                <w:lang w:val="en-US"/>
              </w:rPr>
            </w:pPr>
            <w:ins w:id="212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28" w:author="Автор"/>
              </w:rPr>
            </w:pPr>
            <w:ins w:id="212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30" w:author="Автор"/>
              </w:rPr>
            </w:pPr>
            <w:ins w:id="213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32" w:author="Автор"/>
              </w:rPr>
            </w:pPr>
            <w:ins w:id="213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34" w:author="Автор"/>
              </w:rPr>
            </w:pPr>
            <w:ins w:id="213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36" w:author="Автор"/>
              </w:rPr>
            </w:pPr>
            <w:ins w:id="2137" w:author="Автор">
              <w:r w:rsidRPr="0009076A">
                <w:t xml:space="preserve">Комментарий </w:t>
              </w:r>
            </w:ins>
          </w:p>
        </w:tc>
      </w:tr>
      <w:tr w:rsidR="00DD4BCC" w:rsidRPr="0009076A" w:rsidTr="003D114E">
        <w:trPr>
          <w:ins w:id="2138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39" w:author="Автор"/>
              </w:rPr>
            </w:pPr>
            <w:ins w:id="2140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DD4BCC" w:rsidRPr="000D3C28" w:rsidRDefault="00DD4BCC" w:rsidP="003D114E">
            <w:pPr>
              <w:pStyle w:val="affff1"/>
              <w:ind w:left="0"/>
              <w:rPr>
                <w:ins w:id="2141" w:author="Автор"/>
                <w:sz w:val="20"/>
                <w:szCs w:val="20"/>
              </w:rPr>
            </w:pPr>
            <w:ins w:id="2142" w:author="Автор">
              <w:r w:rsidRPr="000D3C28"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</w:tcPr>
          <w:p w:rsidR="00DD4BCC" w:rsidRPr="000D3C28" w:rsidRDefault="00DD4BCC" w:rsidP="003D114E">
            <w:pPr>
              <w:pStyle w:val="affff1"/>
              <w:ind w:left="0"/>
              <w:rPr>
                <w:ins w:id="2143" w:author="Автор"/>
                <w:sz w:val="20"/>
                <w:szCs w:val="20"/>
              </w:rPr>
            </w:pPr>
            <w:ins w:id="2144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DD4BCC" w:rsidRPr="00885978" w:rsidRDefault="00DD4BCC" w:rsidP="003D114E">
            <w:pPr>
              <w:pStyle w:val="affff1"/>
              <w:ind w:left="0"/>
              <w:rPr>
                <w:ins w:id="2145" w:author="Автор"/>
                <w:sz w:val="20"/>
                <w:szCs w:val="20"/>
                <w:lang w:val="en-US"/>
              </w:rPr>
            </w:pPr>
            <w:ins w:id="2146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D4BCC" w:rsidRPr="000D3C28" w:rsidRDefault="00DD4BCC" w:rsidP="003D114E">
            <w:pPr>
              <w:pStyle w:val="affff1"/>
              <w:ind w:left="0"/>
              <w:rPr>
                <w:ins w:id="2147" w:author="Автор"/>
                <w:sz w:val="20"/>
                <w:szCs w:val="20"/>
              </w:rPr>
            </w:pPr>
            <w:ins w:id="2148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49" w:author="Автор"/>
                <w:sz w:val="20"/>
                <w:szCs w:val="20"/>
              </w:rPr>
            </w:pPr>
          </w:p>
        </w:tc>
      </w:tr>
      <w:tr w:rsidR="00DD4BCC" w:rsidRPr="0009076A" w:rsidTr="003D114E">
        <w:trPr>
          <w:ins w:id="2150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51" w:author="Автор"/>
                <w:lang w:val="en-US"/>
              </w:rPr>
            </w:pPr>
            <w:ins w:id="2152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DD4BCC" w:rsidRPr="000D3C28" w:rsidRDefault="00DD4BCC" w:rsidP="003D114E">
            <w:pPr>
              <w:pStyle w:val="affff1"/>
              <w:ind w:left="0"/>
              <w:rPr>
                <w:ins w:id="2153" w:author="Автор"/>
                <w:sz w:val="20"/>
                <w:szCs w:val="20"/>
                <w:lang w:val="en-US"/>
              </w:rPr>
            </w:pPr>
            <w:ins w:id="2154" w:author="Автор">
              <w:r>
                <w:rPr>
                  <w:sz w:val="20"/>
                  <w:szCs w:val="20"/>
                  <w:lang w:val="en-US"/>
                </w:rPr>
                <w:t>state</w:t>
              </w:r>
            </w:ins>
          </w:p>
        </w:tc>
        <w:tc>
          <w:tcPr>
            <w:tcW w:w="1903" w:type="dxa"/>
          </w:tcPr>
          <w:p w:rsidR="00DD4BCC" w:rsidRDefault="00DD4BCC" w:rsidP="003D114E">
            <w:pPr>
              <w:pStyle w:val="affff1"/>
              <w:ind w:left="0"/>
              <w:rPr>
                <w:ins w:id="2155" w:author="Автор"/>
                <w:sz w:val="20"/>
                <w:szCs w:val="20"/>
              </w:rPr>
            </w:pPr>
            <w:ins w:id="2156" w:author="Автор">
              <w:r>
                <w:rPr>
                  <w:sz w:val="20"/>
                  <w:szCs w:val="20"/>
                </w:rPr>
                <w:t>Статус</w:t>
              </w:r>
            </w:ins>
          </w:p>
        </w:tc>
        <w:tc>
          <w:tcPr>
            <w:tcW w:w="1965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57" w:author="Автор"/>
                <w:sz w:val="20"/>
                <w:szCs w:val="20"/>
              </w:rPr>
            </w:pPr>
            <w:ins w:id="215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59" w:author="Автор"/>
                <w:sz w:val="20"/>
                <w:szCs w:val="20"/>
                <w:lang w:val="en-US"/>
              </w:rPr>
            </w:pPr>
            <w:ins w:id="2160" w:author="Автор">
              <w:r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DD4BCC" w:rsidRPr="000D3C28" w:rsidRDefault="00DD4BCC" w:rsidP="003D114E">
            <w:pPr>
              <w:pStyle w:val="affff1"/>
              <w:ind w:left="0"/>
              <w:rPr>
                <w:ins w:id="2161" w:author="Автор"/>
                <w:sz w:val="20"/>
                <w:szCs w:val="20"/>
              </w:rPr>
            </w:pPr>
          </w:p>
        </w:tc>
      </w:tr>
    </w:tbl>
    <w:p w:rsidR="00DD4BCC" w:rsidRPr="0009076A" w:rsidRDefault="00DD4BCC" w:rsidP="00DD4BCC">
      <w:pPr>
        <w:pStyle w:val="30"/>
        <w:rPr>
          <w:ins w:id="2162" w:author="Автор"/>
        </w:rPr>
      </w:pPr>
      <w:bookmarkStart w:id="2163" w:name="_Toc415625975"/>
      <w:ins w:id="2164" w:author="Автор">
        <w:r w:rsidRPr="0009076A">
          <w:t>Описание выходных параметров</w:t>
        </w:r>
        <w:bookmarkEnd w:id="2163"/>
      </w:ins>
    </w:p>
    <w:p w:rsidR="00DD4BCC" w:rsidRPr="0009076A" w:rsidRDefault="00DD4BCC" w:rsidP="00DD4BCC">
      <w:pPr>
        <w:pStyle w:val="af7"/>
        <w:rPr>
          <w:ins w:id="2165" w:author="Автор"/>
          <w:b/>
        </w:rPr>
      </w:pPr>
      <w:ins w:id="2166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D4BCC" w:rsidRPr="0009076A" w:rsidTr="003D114E">
        <w:trPr>
          <w:ins w:id="2167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68" w:author="Автор"/>
                <w:lang w:val="en-US"/>
              </w:rPr>
            </w:pPr>
            <w:ins w:id="216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70" w:author="Автор"/>
              </w:rPr>
            </w:pPr>
            <w:ins w:id="217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72" w:author="Автор"/>
              </w:rPr>
            </w:pPr>
            <w:ins w:id="217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74" w:author="Автор"/>
              </w:rPr>
            </w:pPr>
            <w:ins w:id="217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76" w:author="Автор"/>
              </w:rPr>
            </w:pPr>
            <w:ins w:id="217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178" w:author="Автор"/>
              </w:rPr>
            </w:pPr>
            <w:ins w:id="2179" w:author="Автор">
              <w:r w:rsidRPr="0009076A">
                <w:t xml:space="preserve">Комментарий </w:t>
              </w:r>
            </w:ins>
          </w:p>
        </w:tc>
      </w:tr>
      <w:tr w:rsidR="00DD4BCC" w:rsidRPr="0009076A" w:rsidTr="003D114E">
        <w:trPr>
          <w:ins w:id="2180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81" w:author="Автор"/>
              </w:rPr>
            </w:pPr>
            <w:ins w:id="2182" w:author="Автор">
              <w:r w:rsidRPr="0009076A">
                <w:t>2</w:t>
              </w:r>
            </w:ins>
          </w:p>
        </w:tc>
        <w:tc>
          <w:tcPr>
            <w:tcW w:w="2050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83" w:author="Автор"/>
                <w:sz w:val="20"/>
                <w:szCs w:val="20"/>
                <w:lang w:val="en-US"/>
              </w:rPr>
            </w:pPr>
            <w:ins w:id="2184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85" w:author="Автор"/>
                <w:sz w:val="20"/>
                <w:szCs w:val="20"/>
                <w:lang w:val="en-US"/>
              </w:rPr>
            </w:pPr>
            <w:ins w:id="2186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87" w:author="Автор"/>
                <w:sz w:val="20"/>
                <w:szCs w:val="20"/>
                <w:lang w:val="en-US"/>
              </w:rPr>
            </w:pPr>
            <w:ins w:id="218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89" w:author="Автор"/>
                <w:sz w:val="20"/>
                <w:szCs w:val="20"/>
                <w:lang w:val="en-US"/>
              </w:rPr>
            </w:pPr>
            <w:ins w:id="2190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DD4BCC" w:rsidRPr="0009076A" w:rsidRDefault="00DD4BCC" w:rsidP="003D11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91" w:author="Автор"/>
                <w:sz w:val="20"/>
                <w:szCs w:val="20"/>
              </w:rPr>
            </w:pPr>
          </w:p>
        </w:tc>
      </w:tr>
      <w:tr w:rsidR="00DD4BCC" w:rsidRPr="0009076A" w:rsidTr="003D114E">
        <w:trPr>
          <w:ins w:id="2192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193" w:author="Автор"/>
              </w:rPr>
            </w:pPr>
            <w:ins w:id="2194" w:author="Автор">
              <w:r w:rsidRPr="0009076A">
                <w:t>3</w:t>
              </w:r>
            </w:ins>
          </w:p>
        </w:tc>
        <w:tc>
          <w:tcPr>
            <w:tcW w:w="2050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95" w:author="Автор"/>
                <w:sz w:val="20"/>
                <w:szCs w:val="20"/>
                <w:lang w:val="en-US"/>
              </w:rPr>
            </w:pPr>
            <w:ins w:id="2196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97" w:author="Автор"/>
                <w:sz w:val="20"/>
                <w:szCs w:val="20"/>
                <w:lang w:val="en-US"/>
              </w:rPr>
            </w:pPr>
            <w:ins w:id="2198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199" w:author="Автор"/>
                <w:sz w:val="20"/>
                <w:szCs w:val="20"/>
              </w:rPr>
            </w:pPr>
            <w:ins w:id="2200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DD4BCC" w:rsidRPr="0009076A" w:rsidRDefault="00DD4BCC" w:rsidP="003D114E">
            <w:pPr>
              <w:pStyle w:val="affff1"/>
              <w:ind w:left="0"/>
              <w:rPr>
                <w:ins w:id="2201" w:author="Автор"/>
                <w:sz w:val="20"/>
                <w:szCs w:val="20"/>
                <w:lang w:val="en-US"/>
              </w:rPr>
            </w:pPr>
            <w:ins w:id="2202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DD4BCC" w:rsidRPr="0009076A" w:rsidRDefault="00DD4BCC" w:rsidP="003D114E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203" w:author="Автор"/>
                <w:sz w:val="20"/>
                <w:szCs w:val="20"/>
              </w:rPr>
            </w:pPr>
          </w:p>
        </w:tc>
      </w:tr>
    </w:tbl>
    <w:p w:rsidR="00DD4BCC" w:rsidRPr="0009076A" w:rsidRDefault="00DD4BCC" w:rsidP="00DD4BCC">
      <w:pPr>
        <w:pStyle w:val="30"/>
        <w:rPr>
          <w:ins w:id="2204" w:author="Автор"/>
        </w:rPr>
      </w:pPr>
      <w:bookmarkStart w:id="2205" w:name="_Toc415625976"/>
      <w:ins w:id="2206" w:author="Автор">
        <w:r w:rsidRPr="0009076A">
          <w:t>Ошибки</w:t>
        </w:r>
        <w:bookmarkEnd w:id="2205"/>
      </w:ins>
    </w:p>
    <w:p w:rsidR="00DD4BCC" w:rsidRPr="0009076A" w:rsidRDefault="00DD4BCC" w:rsidP="00DD4BCC">
      <w:pPr>
        <w:pStyle w:val="af7"/>
        <w:rPr>
          <w:ins w:id="2207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DD4BCC" w:rsidRPr="0009076A" w:rsidTr="003D114E">
        <w:trPr>
          <w:ins w:id="2208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209" w:author="Автор"/>
                <w:lang w:val="en-US"/>
              </w:rPr>
            </w:pPr>
            <w:ins w:id="221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211" w:author="Автор"/>
              </w:rPr>
            </w:pPr>
            <w:ins w:id="2212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213" w:author="Автор"/>
              </w:rPr>
            </w:pPr>
            <w:ins w:id="2214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215" w:author="Автор"/>
              </w:rPr>
            </w:pPr>
            <w:ins w:id="2216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DD4BCC" w:rsidRPr="0009076A" w:rsidRDefault="00DD4BCC" w:rsidP="003D114E">
            <w:pPr>
              <w:pStyle w:val="a9"/>
              <w:rPr>
                <w:ins w:id="2217" w:author="Автор"/>
              </w:rPr>
            </w:pPr>
            <w:ins w:id="2218" w:author="Автор">
              <w:r w:rsidRPr="0009076A">
                <w:t>Комментарий</w:t>
              </w:r>
            </w:ins>
          </w:p>
        </w:tc>
      </w:tr>
      <w:tr w:rsidR="00DD4BCC" w:rsidRPr="0009076A" w:rsidTr="003D114E">
        <w:trPr>
          <w:ins w:id="2219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20" w:author="Автор"/>
                <w:sz w:val="20"/>
                <w:szCs w:val="20"/>
              </w:rPr>
            </w:pPr>
            <w:ins w:id="2221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22" w:author="Автор"/>
                <w:sz w:val="20"/>
                <w:szCs w:val="20"/>
                <w:lang w:val="en-US"/>
              </w:rPr>
            </w:pPr>
            <w:ins w:id="2223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24" w:author="Автор"/>
                <w:sz w:val="20"/>
                <w:szCs w:val="20"/>
              </w:rPr>
            </w:pPr>
            <w:ins w:id="2225" w:author="Автор">
              <w:r w:rsidRPr="0009076A"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26" w:author="Автор"/>
                <w:sz w:val="20"/>
                <w:szCs w:val="20"/>
                <w:lang w:val="en-US"/>
              </w:rPr>
            </w:pPr>
            <w:ins w:id="2227" w:author="Автор">
              <w:r w:rsidRPr="0009076A"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28" w:author="Автор"/>
                <w:sz w:val="20"/>
                <w:szCs w:val="20"/>
              </w:rPr>
            </w:pPr>
          </w:p>
        </w:tc>
      </w:tr>
      <w:tr w:rsidR="00DD4BCC" w:rsidRPr="0009076A" w:rsidTr="003D114E">
        <w:trPr>
          <w:ins w:id="2229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30" w:author="Автор"/>
                <w:sz w:val="20"/>
                <w:szCs w:val="20"/>
              </w:rPr>
            </w:pPr>
            <w:ins w:id="2231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32" w:author="Автор"/>
                <w:sz w:val="20"/>
                <w:szCs w:val="20"/>
                <w:lang w:val="en-US"/>
              </w:rPr>
            </w:pPr>
            <w:ins w:id="2233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34" w:author="Автор"/>
                <w:sz w:val="20"/>
                <w:szCs w:val="20"/>
              </w:rPr>
            </w:pPr>
            <w:ins w:id="2235" w:author="Автор">
              <w:r w:rsidRPr="0009076A"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36" w:author="Автор"/>
                <w:sz w:val="20"/>
                <w:szCs w:val="20"/>
              </w:rPr>
            </w:pPr>
            <w:ins w:id="2237" w:author="Автор">
              <w:r w:rsidRPr="0009076A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38" w:author="Автор"/>
                <w:sz w:val="20"/>
                <w:szCs w:val="20"/>
              </w:rPr>
            </w:pPr>
          </w:p>
        </w:tc>
      </w:tr>
      <w:tr w:rsidR="00DD4BCC" w:rsidRPr="0009076A" w:rsidTr="003D114E">
        <w:trPr>
          <w:ins w:id="2239" w:author="Автор"/>
        </w:trPr>
        <w:tc>
          <w:tcPr>
            <w:tcW w:w="534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40" w:author="Автор"/>
                <w:sz w:val="20"/>
                <w:szCs w:val="20"/>
              </w:rPr>
            </w:pPr>
            <w:ins w:id="2241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42" w:author="Автор"/>
                <w:sz w:val="20"/>
                <w:szCs w:val="20"/>
                <w:lang w:val="en-US"/>
              </w:rPr>
            </w:pPr>
            <w:ins w:id="2243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44" w:author="Автор"/>
                <w:sz w:val="20"/>
                <w:szCs w:val="20"/>
              </w:rPr>
            </w:pPr>
            <w:ins w:id="2245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46" w:author="Автор"/>
                <w:sz w:val="20"/>
                <w:szCs w:val="20"/>
              </w:rPr>
            </w:pPr>
            <w:ins w:id="2247" w:author="Автор">
              <w:r w:rsidRPr="0009076A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vAlign w:val="center"/>
          </w:tcPr>
          <w:p w:rsidR="00DD4BCC" w:rsidRPr="0009076A" w:rsidRDefault="00DD4BCC" w:rsidP="003D114E">
            <w:pPr>
              <w:pStyle w:val="affff1"/>
              <w:ind w:left="0"/>
              <w:rPr>
                <w:ins w:id="2248" w:author="Автор"/>
                <w:sz w:val="20"/>
                <w:szCs w:val="20"/>
              </w:rPr>
            </w:pPr>
          </w:p>
        </w:tc>
      </w:tr>
    </w:tbl>
    <w:p w:rsidR="00DD4BCC" w:rsidRDefault="00DD4BCC" w:rsidP="00DD4BCC">
      <w:pPr>
        <w:pStyle w:val="30"/>
        <w:rPr>
          <w:ins w:id="2249" w:author="Автор"/>
        </w:rPr>
      </w:pPr>
      <w:bookmarkStart w:id="2250" w:name="_Toc415625977"/>
      <w:ins w:id="2251" w:author="Автор">
        <w:r>
          <w:t>Контрольные примеры</w:t>
        </w:r>
        <w:bookmarkEnd w:id="2250"/>
      </w:ins>
    </w:p>
    <w:p w:rsidR="00DD4BCC" w:rsidRDefault="00DD4BCC" w:rsidP="00DD4BCC">
      <w:pPr>
        <w:pStyle w:val="af7"/>
        <w:rPr>
          <w:ins w:id="2252" w:author="Автор"/>
          <w:b/>
        </w:rPr>
      </w:pPr>
      <w:ins w:id="2253" w:author="Автор">
        <w:r w:rsidRPr="00916933">
          <w:rPr>
            <w:b/>
          </w:rPr>
          <w:t>Запрос</w:t>
        </w:r>
      </w:ins>
    </w:p>
    <w:p w:rsidR="00DD4BCC" w:rsidRPr="00B77388" w:rsidRDefault="00DD4BCC" w:rsidP="00DD4BCC">
      <w:pPr>
        <w:pStyle w:val="af7"/>
        <w:rPr>
          <w:ins w:id="225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DD4BCC" w:rsidRPr="003D114E" w:rsidTr="003D114E">
        <w:trPr>
          <w:ins w:id="2255" w:author="Автор"/>
        </w:trPr>
        <w:tc>
          <w:tcPr>
            <w:tcW w:w="9604" w:type="dxa"/>
            <w:shd w:val="clear" w:color="auto" w:fill="F2F2F2"/>
          </w:tcPr>
          <w:p w:rsidR="00DD4BCC" w:rsidRPr="00885978" w:rsidRDefault="00DD4BCC" w:rsidP="003D114E">
            <w:pPr>
              <w:spacing w:line="240" w:lineRule="auto"/>
              <w:jc w:val="left"/>
              <w:rPr>
                <w:ins w:id="2256" w:author="Автор"/>
                <w:i/>
                <w:sz w:val="20"/>
                <w:szCs w:val="20"/>
                <w:lang w:val="en-US"/>
              </w:rPr>
            </w:pPr>
            <w:ins w:id="2257" w:author="Автор">
              <w:r w:rsidRPr="00885978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58" w:author="Автор"/>
                <w:i/>
                <w:sz w:val="20"/>
                <w:szCs w:val="20"/>
                <w:lang w:val="en-US"/>
              </w:rPr>
            </w:pPr>
            <w:ins w:id="2259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60" w:author="Автор"/>
                <w:i/>
                <w:sz w:val="20"/>
                <w:szCs w:val="20"/>
                <w:lang w:val="en-US"/>
              </w:rPr>
            </w:pPr>
            <w:ins w:id="2261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62" w:author="Автор"/>
                <w:i/>
                <w:sz w:val="20"/>
                <w:szCs w:val="20"/>
                <w:lang w:val="en-US"/>
              </w:rPr>
            </w:pPr>
            <w:ins w:id="2263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&lt;soap:</w:t>
              </w:r>
              <w:r w:rsidRPr="00B77D1E">
                <w:rPr>
                  <w:i/>
                  <w:sz w:val="20"/>
                  <w:szCs w:val="20"/>
                  <w:lang w:val="en-US"/>
                </w:rPr>
                <w:t>enableNotificationByPUSH</w:t>
              </w:r>
              <w:r w:rsidRPr="00885978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64" w:author="Автор"/>
                <w:i/>
                <w:sz w:val="20"/>
                <w:szCs w:val="20"/>
                <w:lang w:val="en-US"/>
              </w:rPr>
            </w:pPr>
            <w:ins w:id="2265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   &lt;contractId&gt;200485&lt;/contractId&gt;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66" w:author="Автор"/>
                <w:i/>
                <w:sz w:val="20"/>
                <w:szCs w:val="20"/>
                <w:lang w:val="en-US"/>
              </w:rPr>
            </w:pPr>
            <w:ins w:id="2267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   &lt;state&gt;false&lt;/state&gt;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68" w:author="Автор"/>
                <w:i/>
                <w:sz w:val="20"/>
                <w:szCs w:val="20"/>
                <w:lang w:val="en-US"/>
              </w:rPr>
            </w:pPr>
            <w:ins w:id="2269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&lt;/soap:enableNotificationByEmail&gt;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70" w:author="Автор"/>
                <w:i/>
                <w:sz w:val="20"/>
                <w:szCs w:val="20"/>
                <w:lang w:val="en-US"/>
              </w:rPr>
            </w:pPr>
            <w:ins w:id="2271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DD4BCC" w:rsidRPr="00F6672C" w:rsidRDefault="00DD4BCC" w:rsidP="003D114E">
            <w:pPr>
              <w:spacing w:line="240" w:lineRule="auto"/>
              <w:jc w:val="left"/>
              <w:rPr>
                <w:ins w:id="2272" w:author="Автор"/>
                <w:i/>
                <w:lang w:val="en-US"/>
              </w:rPr>
            </w:pPr>
            <w:ins w:id="2273" w:author="Автор">
              <w:r w:rsidRPr="00885978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DD4BCC" w:rsidRPr="00B77388" w:rsidRDefault="00DD4BCC" w:rsidP="00DD4BCC">
      <w:pPr>
        <w:pStyle w:val="af7"/>
        <w:rPr>
          <w:ins w:id="2274" w:author="Автор"/>
          <w:b/>
          <w:color w:val="A6A6A6"/>
          <w:sz w:val="20"/>
          <w:szCs w:val="20"/>
          <w:lang w:val="en-US"/>
        </w:rPr>
      </w:pPr>
    </w:p>
    <w:p w:rsidR="00DD4BCC" w:rsidRDefault="00DD4BCC" w:rsidP="00DD4BCC">
      <w:pPr>
        <w:pStyle w:val="af7"/>
        <w:rPr>
          <w:ins w:id="2275" w:author="Автор"/>
          <w:b/>
        </w:rPr>
      </w:pPr>
      <w:ins w:id="2276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DD4BCC" w:rsidRPr="00B77388" w:rsidRDefault="00DD4BCC" w:rsidP="00DD4BCC">
      <w:pPr>
        <w:pStyle w:val="af7"/>
        <w:rPr>
          <w:ins w:id="227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DD4BCC" w:rsidRPr="007F797C" w:rsidTr="003D114E">
        <w:trPr>
          <w:ins w:id="2278" w:author="Автор"/>
        </w:trPr>
        <w:tc>
          <w:tcPr>
            <w:tcW w:w="9604" w:type="dxa"/>
            <w:shd w:val="clear" w:color="auto" w:fill="F2F2F2"/>
          </w:tcPr>
          <w:p w:rsidR="00DD4BCC" w:rsidRPr="00885978" w:rsidRDefault="00DD4BCC" w:rsidP="003D114E">
            <w:pPr>
              <w:spacing w:line="240" w:lineRule="auto"/>
              <w:jc w:val="left"/>
              <w:rPr>
                <w:ins w:id="2279" w:author="Автор"/>
                <w:i/>
                <w:sz w:val="20"/>
                <w:szCs w:val="20"/>
                <w:lang w:val="en-US"/>
              </w:rPr>
            </w:pPr>
            <w:ins w:id="2280" w:author="Автор">
              <w:r w:rsidRPr="00885978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81" w:author="Автор"/>
                <w:i/>
                <w:sz w:val="20"/>
                <w:szCs w:val="20"/>
                <w:lang w:val="en-US"/>
              </w:rPr>
            </w:pPr>
            <w:ins w:id="2282" w:author="Автор">
              <w:r w:rsidRPr="00885978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&lt;soap:Body&gt;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83" w:author="Автор"/>
                <w:i/>
                <w:sz w:val="20"/>
                <w:szCs w:val="20"/>
                <w:lang w:val="en-US"/>
              </w:rPr>
            </w:pPr>
            <w:ins w:id="2284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&lt;ns2:enableNotificationBy</w:t>
              </w:r>
              <w:r>
                <w:rPr>
                  <w:i/>
                  <w:sz w:val="20"/>
                  <w:szCs w:val="20"/>
                  <w:lang w:val="en-US"/>
                </w:rPr>
                <w:t>PUSH</w:t>
              </w:r>
              <w:r w:rsidRPr="00885978">
                <w:rPr>
                  <w:i/>
                  <w:sz w:val="20"/>
                  <w:szCs w:val="20"/>
                  <w:lang w:val="en-US"/>
                </w:rPr>
                <w:t>Response xmlns:ns2="http://soap.integra.partner.web.processor.ecafe.axetta.ru/"&gt;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85" w:author="Автор"/>
                <w:i/>
                <w:sz w:val="20"/>
                <w:szCs w:val="20"/>
                <w:lang w:val="en-US"/>
              </w:rPr>
            </w:pPr>
            <w:ins w:id="2286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87" w:author="Автор"/>
                <w:i/>
                <w:sz w:val="20"/>
                <w:szCs w:val="20"/>
                <w:lang w:val="en-US"/>
              </w:rPr>
            </w:pPr>
            <w:ins w:id="2288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89" w:author="Автор"/>
                <w:i/>
                <w:sz w:val="20"/>
                <w:szCs w:val="20"/>
                <w:lang w:val="en-US"/>
              </w:rPr>
            </w:pPr>
            <w:ins w:id="2290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91" w:author="Автор"/>
                <w:i/>
                <w:sz w:val="20"/>
                <w:szCs w:val="20"/>
                <w:lang w:val="en-US"/>
              </w:rPr>
            </w:pPr>
            <w:ins w:id="2292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93" w:author="Автор"/>
                <w:i/>
                <w:sz w:val="20"/>
                <w:szCs w:val="20"/>
                <w:lang w:val="en-US"/>
              </w:rPr>
            </w:pPr>
            <w:ins w:id="2294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&lt;/ns2:enableNotificationByPUSH</w:t>
              </w:r>
              <w:r w:rsidRPr="00885978">
                <w:rPr>
                  <w:i/>
                  <w:sz w:val="20"/>
                  <w:szCs w:val="20"/>
                  <w:lang w:val="en-US"/>
                </w:rPr>
                <w:t>Response&gt;</w:t>
              </w:r>
            </w:ins>
          </w:p>
          <w:p w:rsidR="00DD4BCC" w:rsidRPr="00885978" w:rsidRDefault="00DD4BCC" w:rsidP="003D114E">
            <w:pPr>
              <w:spacing w:line="240" w:lineRule="auto"/>
              <w:jc w:val="left"/>
              <w:rPr>
                <w:ins w:id="2295" w:author="Автор"/>
                <w:i/>
                <w:sz w:val="20"/>
                <w:szCs w:val="20"/>
                <w:lang w:val="en-US"/>
              </w:rPr>
            </w:pPr>
            <w:ins w:id="2296" w:author="Автор">
              <w:r w:rsidRPr="00885978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DD4BCC" w:rsidRPr="00F6672C" w:rsidRDefault="00DD4BCC" w:rsidP="003D114E">
            <w:pPr>
              <w:spacing w:line="240" w:lineRule="auto"/>
              <w:jc w:val="left"/>
              <w:rPr>
                <w:ins w:id="2297" w:author="Автор"/>
                <w:i/>
                <w:lang w:val="en-US"/>
              </w:rPr>
            </w:pPr>
            <w:ins w:id="2298" w:author="Автор">
              <w:r w:rsidRPr="00885978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DD4BCC" w:rsidRDefault="00DD4BCC" w:rsidP="00DD4BCC">
      <w:pPr>
        <w:pStyle w:val="af7"/>
        <w:rPr>
          <w:b/>
          <w:color w:val="A6A6A6"/>
          <w:lang w:val="en-US"/>
        </w:rPr>
      </w:pP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2299" w:name="_Toc415625978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2299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2300" w:name="_Toc415625979"/>
      <w:r w:rsidRPr="0009076A">
        <w:t>Общие сведения</w:t>
      </w:r>
      <w:bookmarkEnd w:id="23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2301" w:name="_Toc415625980"/>
      <w:r w:rsidRPr="0009076A">
        <w:t>Описание входных параметров</w:t>
      </w:r>
      <w:bookmarkEnd w:id="2301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2302" w:name="_Toc415625981"/>
      <w:r w:rsidRPr="0009076A">
        <w:t>Описание выходных параметров</w:t>
      </w:r>
      <w:bookmarkEnd w:id="2302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2303" w:name="_Toc415625982"/>
      <w:r w:rsidRPr="0009076A">
        <w:t>Ошибки</w:t>
      </w:r>
      <w:bookmarkEnd w:id="2303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2304" w:name="_Toc415625983"/>
      <w:r>
        <w:t>Контрольные примеры</w:t>
      </w:r>
      <w:bookmarkEnd w:id="2304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D1B09" w:rsidRPr="0009076A" w:rsidRDefault="005D1B09" w:rsidP="005D1B09">
      <w:pPr>
        <w:pStyle w:val="21"/>
      </w:pPr>
      <w:bookmarkStart w:id="2305" w:name="_Toc415625984"/>
      <w:r w:rsidRPr="0009076A">
        <w:t>Операция «</w:t>
      </w:r>
      <w:r w:rsidRPr="005D1B09">
        <w:t>Сформировать код активации</w:t>
      </w:r>
      <w:r w:rsidRPr="0009076A">
        <w:t>»</w:t>
      </w:r>
      <w:bookmarkEnd w:id="2305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2306" w:name="_Toc415625985"/>
      <w:r w:rsidRPr="0009076A">
        <w:t>Общие сведения</w:t>
      </w:r>
      <w:bookmarkEnd w:id="23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2307" w:name="_Toc415625986"/>
      <w:r w:rsidRPr="0009076A">
        <w:t>Описание входных параметров</w:t>
      </w:r>
      <w:bookmarkEnd w:id="2307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2308" w:name="_Toc415625987"/>
      <w:r w:rsidRPr="0009076A">
        <w:lastRenderedPageBreak/>
        <w:t>Описание выходных параметров</w:t>
      </w:r>
      <w:bookmarkEnd w:id="2308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2309" w:name="_Toc415625988"/>
      <w:r w:rsidRPr="0009076A">
        <w:t>Ошибки</w:t>
      </w:r>
      <w:bookmarkEnd w:id="2309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2310" w:name="_Toc415625989"/>
      <w:r>
        <w:t>Контрольные примеры</w:t>
      </w:r>
      <w:bookmarkEnd w:id="2310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lastRenderedPageBreak/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Pr="0009076A" w:rsidRDefault="005D1B09" w:rsidP="006E0B9B">
      <w:pPr>
        <w:pStyle w:val="21"/>
      </w:pPr>
      <w:bookmarkStart w:id="2311" w:name="_Toc415625990"/>
      <w:r w:rsidRPr="0009076A"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2311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2312" w:name="_Toc415625991"/>
      <w:r w:rsidRPr="0009076A">
        <w:t>Общие сведения</w:t>
      </w:r>
      <w:bookmarkEnd w:id="23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2313" w:name="_Toc415625992"/>
      <w:r w:rsidRPr="0009076A">
        <w:t>Описание входных параметров</w:t>
      </w:r>
      <w:bookmarkEnd w:id="2313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2314" w:name="_Toc415625993"/>
      <w:r w:rsidRPr="0009076A">
        <w:t>Описание выходных параметров</w:t>
      </w:r>
      <w:bookmarkEnd w:id="2314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2315" w:name="_Toc415625994"/>
      <w:r w:rsidRPr="0009076A">
        <w:t>Ошибки</w:t>
      </w:r>
      <w:bookmarkEnd w:id="2315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2316" w:name="_Toc415625995"/>
      <w:r>
        <w:lastRenderedPageBreak/>
        <w:t>Контрольные примеры</w:t>
      </w:r>
      <w:bookmarkEnd w:id="2316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09076A" w:rsidRDefault="006E0B9B" w:rsidP="006E0B9B">
      <w:pPr>
        <w:pStyle w:val="21"/>
      </w:pPr>
      <w:bookmarkStart w:id="2317" w:name="_Toc415625996"/>
      <w:r w:rsidRPr="0009076A">
        <w:t>Операция «</w:t>
      </w:r>
      <w:r w:rsidRPr="005D1B09">
        <w:t>Сформировать код активации и отправить по e-mail и SMS</w:t>
      </w:r>
      <w:r w:rsidRPr="0009076A">
        <w:t>»</w:t>
      </w:r>
      <w:bookmarkEnd w:id="2317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2318" w:name="_Toc415625997"/>
      <w:r w:rsidRPr="0009076A">
        <w:t>Общие сведения</w:t>
      </w:r>
      <w:bookmarkEnd w:id="23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2319" w:name="_Toc415625998"/>
      <w:r w:rsidRPr="0009076A">
        <w:t>Описание входных параметров</w:t>
      </w:r>
      <w:bookmarkEnd w:id="2319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2320" w:name="_Toc415625999"/>
      <w:r w:rsidRPr="0009076A">
        <w:t>Описание выходных параметров</w:t>
      </w:r>
      <w:bookmarkEnd w:id="2320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2321" w:name="_Toc415626000"/>
      <w:r w:rsidRPr="0009076A">
        <w:t>Ошибки</w:t>
      </w:r>
      <w:bookmarkEnd w:id="2321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2322" w:name="_Toc415626001"/>
      <w:r>
        <w:t>Контрольные примеры</w:t>
      </w:r>
      <w:bookmarkEnd w:id="2322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ED47C8" w:rsidRDefault="00ED47C8" w:rsidP="00ED47C8">
      <w:pPr>
        <w:pStyle w:val="21"/>
        <w:rPr>
          <w:b w:val="0"/>
        </w:rPr>
      </w:pPr>
      <w:bookmarkStart w:id="2323" w:name="_Toc415626002"/>
      <w:r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2323"/>
    </w:p>
    <w:p w:rsidR="00454648" w:rsidRDefault="00454648" w:rsidP="00ED47C8">
      <w:pPr>
        <w:pStyle w:val="30"/>
        <w:ind w:left="709"/>
        <w:rPr>
          <w:lang w:val="en-US"/>
        </w:rPr>
      </w:pPr>
      <w:bookmarkStart w:id="2324" w:name="_Toc415626003"/>
      <w:r w:rsidRPr="0009076A">
        <w:t>Общие сведения</w:t>
      </w:r>
      <w:bookmarkEnd w:id="23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2325" w:name="_Toc415626004"/>
      <w:r w:rsidRPr="0009076A">
        <w:t>Описание входных параметров</w:t>
      </w:r>
      <w:bookmarkEnd w:id="2325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2326" w:name="_Toc415626005"/>
      <w:r w:rsidR="00CB2F72" w:rsidRPr="0009076A">
        <w:t>Описание выходных параметров</w:t>
      </w:r>
      <w:bookmarkEnd w:id="2326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2327" w:name="_Toc415626006"/>
      <w:r w:rsidRPr="0009076A">
        <w:t>Ошибки</w:t>
      </w:r>
      <w:bookmarkEnd w:id="2327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2328" w:name="_Toc415626007"/>
      <w:r>
        <w:t>Контрольные примеры</w:t>
      </w:r>
      <w:bookmarkEnd w:id="2328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Pr="00ED47C8" w:rsidRDefault="003E3797" w:rsidP="003E3797">
      <w:pPr>
        <w:pStyle w:val="21"/>
        <w:rPr>
          <w:b w:val="0"/>
        </w:rPr>
      </w:pPr>
      <w:bookmarkStart w:id="2329" w:name="_Toc415626008"/>
      <w:r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2329"/>
    </w:p>
    <w:p w:rsidR="003E3797" w:rsidRDefault="003E3797" w:rsidP="003E3797">
      <w:pPr>
        <w:pStyle w:val="30"/>
        <w:ind w:left="709"/>
        <w:rPr>
          <w:lang w:val="en-US"/>
        </w:rPr>
      </w:pPr>
      <w:bookmarkStart w:id="2330" w:name="_Toc415626009"/>
      <w:r w:rsidRPr="0009076A">
        <w:t>Общие сведения</w:t>
      </w:r>
      <w:bookmarkEnd w:id="23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2331" w:name="_Toc415626010"/>
      <w:r w:rsidRPr="0009076A">
        <w:lastRenderedPageBreak/>
        <w:t>Описание входных параметров</w:t>
      </w:r>
      <w:bookmarkEnd w:id="2331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2332" w:name="_Toc415626011"/>
      <w:r w:rsidRPr="0009076A">
        <w:t>Описание выходных параметров</w:t>
      </w:r>
      <w:bookmarkEnd w:id="2332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2333" w:name="_Toc415626012"/>
      <w:r w:rsidRPr="0009076A">
        <w:t>Ошибки</w:t>
      </w:r>
      <w:bookmarkEnd w:id="2333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</w:p>
    <w:p w:rsidR="00292BBB" w:rsidRPr="00ED47C8" w:rsidRDefault="00292BBB" w:rsidP="00292BBB">
      <w:pPr>
        <w:pStyle w:val="21"/>
        <w:rPr>
          <w:b w:val="0"/>
        </w:rPr>
      </w:pPr>
      <w:bookmarkStart w:id="2334" w:name="_Toc415626013"/>
      <w:r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2334"/>
    </w:p>
    <w:p w:rsidR="00292BBB" w:rsidRDefault="00292BBB" w:rsidP="00292BBB">
      <w:pPr>
        <w:pStyle w:val="30"/>
        <w:ind w:left="709"/>
        <w:rPr>
          <w:lang w:val="en-US"/>
        </w:rPr>
      </w:pPr>
      <w:bookmarkStart w:id="2335" w:name="_Toc415626014"/>
      <w:r w:rsidRPr="0009076A">
        <w:t>Общие сведения</w:t>
      </w:r>
      <w:bookmarkEnd w:id="23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2336" w:name="_Toc415626015"/>
      <w:r w:rsidRPr="0009076A">
        <w:t>Описание входных параметров</w:t>
      </w:r>
      <w:bookmarkEnd w:id="2336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2337" w:name="_Toc415626016"/>
      <w:r w:rsidRPr="0009076A">
        <w:t>Описание выходных параметров</w:t>
      </w:r>
      <w:bookmarkEnd w:id="2337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2338" w:name="_Toc415626017"/>
      <w:r w:rsidRPr="0009076A">
        <w:t>Ошибки</w:t>
      </w:r>
      <w:bookmarkEnd w:id="2338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 w:rsidP="00491CFA">
      <w:pPr>
        <w:pStyle w:val="21"/>
        <w:numPr>
          <w:ilvl w:val="0"/>
          <w:numId w:val="0"/>
        </w:numPr>
        <w:rPr>
          <w:b w:val="0"/>
        </w:rPr>
      </w:pPr>
    </w:p>
    <w:p w:rsidR="00151949" w:rsidRPr="00ED47C8" w:rsidRDefault="00151949" w:rsidP="00151949">
      <w:pPr>
        <w:pStyle w:val="21"/>
        <w:rPr>
          <w:b w:val="0"/>
        </w:rPr>
      </w:pPr>
      <w:bookmarkStart w:id="2339" w:name="_Toc415626018"/>
      <w:r>
        <w:t>Операция «</w:t>
      </w:r>
      <w:r w:rsidRPr="003E3797">
        <w:rPr>
          <w:bCs w:val="0"/>
        </w:rPr>
        <w:t>Открепить СНИЛС опекуна по номеру ЛС</w:t>
      </w:r>
      <w:r>
        <w:rPr>
          <w:szCs w:val="32"/>
        </w:rPr>
        <w:t>»</w:t>
      </w:r>
      <w:bookmarkEnd w:id="2339"/>
    </w:p>
    <w:p w:rsidR="00151949" w:rsidRDefault="00151949" w:rsidP="00151949">
      <w:pPr>
        <w:pStyle w:val="30"/>
        <w:ind w:left="709"/>
        <w:rPr>
          <w:lang w:val="en-US"/>
        </w:rPr>
      </w:pPr>
      <w:bookmarkStart w:id="2340" w:name="_Toc415626019"/>
      <w:r w:rsidRPr="0009076A">
        <w:t>Общие сведения</w:t>
      </w:r>
      <w:bookmarkEnd w:id="23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2341" w:name="_Toc415626020"/>
      <w:r w:rsidRPr="0009076A">
        <w:t>Описание входных параметров</w:t>
      </w:r>
      <w:bookmarkEnd w:id="2341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2342" w:name="_Toc415626021"/>
      <w:r w:rsidRPr="0009076A">
        <w:t>Описание выходных параметров</w:t>
      </w:r>
      <w:bookmarkEnd w:id="2342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2343" w:name="_Toc415626022"/>
      <w:r w:rsidRPr="0009076A">
        <w:t>Ошибки</w:t>
      </w:r>
      <w:bookmarkEnd w:id="2343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>
      <w:pPr>
        <w:pStyle w:val="21"/>
        <w:numPr>
          <w:ilvl w:val="0"/>
          <w:numId w:val="0"/>
        </w:numPr>
        <w:rPr>
          <w:ins w:id="2344" w:author="Автор"/>
          <w:b w:val="0"/>
          <w:rPrChange w:id="2345" w:author="Автор">
            <w:rPr>
              <w:ins w:id="2346" w:author="Автор"/>
              <w:lang w:val="en-US"/>
            </w:rPr>
          </w:rPrChange>
        </w:rPr>
        <w:pPrChange w:id="2347" w:author="Автор">
          <w:pPr>
            <w:pStyle w:val="21"/>
          </w:pPr>
        </w:pPrChange>
      </w:pPr>
    </w:p>
    <w:p w:rsidR="00151949" w:rsidRPr="00ED47C8" w:rsidRDefault="00151949" w:rsidP="00151949">
      <w:pPr>
        <w:pStyle w:val="21"/>
        <w:rPr>
          <w:b w:val="0"/>
        </w:rPr>
      </w:pPr>
      <w:bookmarkStart w:id="2348" w:name="_Toc415626023"/>
      <w:r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2348"/>
    </w:p>
    <w:p w:rsidR="00151949" w:rsidRDefault="00151949" w:rsidP="00151949">
      <w:pPr>
        <w:pStyle w:val="30"/>
        <w:ind w:left="709"/>
        <w:rPr>
          <w:lang w:val="en-US"/>
        </w:rPr>
      </w:pPr>
      <w:bookmarkStart w:id="2349" w:name="_Toc415626024"/>
      <w:r w:rsidRPr="0009076A">
        <w:t>Общие сведения</w:t>
      </w:r>
      <w:bookmarkEnd w:id="23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2350" w:name="_Toc415626025"/>
      <w:r w:rsidRPr="0009076A">
        <w:t>Описание входных параметров</w:t>
      </w:r>
      <w:bookmarkEnd w:id="2350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2351" w:name="_Toc415626026"/>
      <w:r w:rsidRPr="0009076A">
        <w:t>Описание выходных параметров</w:t>
      </w:r>
      <w:bookmarkEnd w:id="2351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2352" w:name="_Toc415626027"/>
      <w:r w:rsidRPr="0009076A">
        <w:t>Ошибки</w:t>
      </w:r>
      <w:bookmarkEnd w:id="2352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2353" w:name="_Toc415626028"/>
      <w:r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2353"/>
    </w:p>
    <w:p w:rsidR="006E4A90" w:rsidRDefault="006E4A90" w:rsidP="006E4A90">
      <w:pPr>
        <w:pStyle w:val="30"/>
        <w:ind w:left="709"/>
        <w:rPr>
          <w:lang w:val="en-US"/>
        </w:rPr>
      </w:pPr>
      <w:bookmarkStart w:id="2354" w:name="_Toc415626029"/>
      <w:r w:rsidRPr="0009076A">
        <w:t>Общие сведения</w:t>
      </w:r>
      <w:bookmarkEnd w:id="23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2355" w:name="_Toc415626030"/>
      <w:r w:rsidRPr="0009076A">
        <w:t>Описание входных параметров</w:t>
      </w:r>
      <w:bookmarkEnd w:id="2355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2356" w:name="_Toc415626031"/>
      <w:r w:rsidRPr="0009076A">
        <w:t>Описание выходных параметров</w:t>
      </w:r>
      <w:bookmarkEnd w:id="2356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2357" w:name="_Toc415626032"/>
      <w:r w:rsidRPr="0009076A">
        <w:t>Ошибки</w:t>
      </w:r>
      <w:bookmarkEnd w:id="2357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2358" w:name="_Toc415626033"/>
      <w:r>
        <w:t>Контрольные примеры</w:t>
      </w:r>
      <w:bookmarkEnd w:id="2358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9A14D3" w:rsidRPr="00ED47C8" w:rsidRDefault="009A14D3" w:rsidP="009A14D3">
      <w:pPr>
        <w:pStyle w:val="21"/>
        <w:rPr>
          <w:b w:val="0"/>
        </w:rPr>
      </w:pPr>
      <w:bookmarkStart w:id="2359" w:name="_Toc415626034"/>
      <w:r>
        <w:t>Операция «</w:t>
      </w:r>
      <w:r>
        <w:rPr>
          <w:bCs w:val="0"/>
        </w:rPr>
        <w:t>Получить статистику по ЛС</w:t>
      </w:r>
      <w:r>
        <w:rPr>
          <w:szCs w:val="32"/>
        </w:rPr>
        <w:t>»</w:t>
      </w:r>
      <w:bookmarkEnd w:id="2359"/>
    </w:p>
    <w:p w:rsidR="009A14D3" w:rsidRDefault="009A14D3" w:rsidP="009A14D3">
      <w:pPr>
        <w:pStyle w:val="30"/>
        <w:ind w:left="709"/>
        <w:rPr>
          <w:lang w:val="en-US"/>
        </w:rPr>
      </w:pPr>
      <w:bookmarkStart w:id="2360" w:name="_Toc415626035"/>
      <w:r w:rsidRPr="0009076A">
        <w:t>Общие сведения</w:t>
      </w:r>
      <w:bookmarkEnd w:id="23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2361" w:name="_Toc415626036"/>
      <w:r w:rsidRPr="0009076A">
        <w:t>Описание входных параметров</w:t>
      </w:r>
      <w:bookmarkEnd w:id="2361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>общая 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2362" w:name="_Toc415626037"/>
      <w:r w:rsidRPr="0009076A">
        <w:t>Описание выходных параметров</w:t>
      </w:r>
      <w:bookmarkEnd w:id="2362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</w:t>
            </w:r>
            <w:r>
              <w:rPr>
                <w:sz w:val="20"/>
                <w:szCs w:val="20"/>
              </w:rPr>
              <w:lastRenderedPageBreak/>
              <w:t xml:space="preserve">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2363" w:name="_Toc415626038"/>
      <w:r w:rsidRPr="0009076A">
        <w:lastRenderedPageBreak/>
        <w:t>Ошибки</w:t>
      </w:r>
      <w:bookmarkEnd w:id="2363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2364" w:name="_Toc415626039"/>
      <w:r>
        <w:rPr>
          <w:bCs w:val="0"/>
        </w:rPr>
        <w:t>Перевод средств клиента между субсчетами</w:t>
      </w:r>
      <w:bookmarkEnd w:id="2364"/>
    </w:p>
    <w:p w:rsidR="00A71E98" w:rsidRDefault="00A71E98" w:rsidP="00A71E98">
      <w:pPr>
        <w:pStyle w:val="30"/>
        <w:ind w:left="709"/>
        <w:rPr>
          <w:lang w:val="en-US"/>
        </w:rPr>
      </w:pPr>
      <w:bookmarkStart w:id="2365" w:name="_Toc415626040"/>
      <w:r w:rsidRPr="0009076A">
        <w:t>Общие сведения</w:t>
      </w:r>
      <w:bookmarkEnd w:id="23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2366" w:name="_Toc415626041"/>
      <w:r w:rsidRPr="0009076A">
        <w:t>Описание входных параметров</w:t>
      </w:r>
      <w:bookmarkEnd w:id="2366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счета в которого произвести </w:t>
            </w:r>
            <w:r>
              <w:rPr>
                <w:sz w:val="20"/>
                <w:szCs w:val="20"/>
              </w:rPr>
              <w:lastRenderedPageBreak/>
              <w:t>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2367" w:name="_Toc415626042"/>
      <w:r w:rsidRPr="0009076A">
        <w:t>Описание выходных параметров</w:t>
      </w:r>
      <w:bookmarkEnd w:id="2367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2368" w:name="_Toc415626043"/>
      <w:r w:rsidRPr="0009076A">
        <w:t>Ошибки</w:t>
      </w:r>
      <w:bookmarkEnd w:id="2368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2369" w:name="_Toc415626044"/>
      <w:r w:rsidRPr="00153D83">
        <w:rPr>
          <w:bCs w:val="0"/>
        </w:rPr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2369"/>
    </w:p>
    <w:p w:rsidR="006D1ECC" w:rsidRDefault="006D1ECC" w:rsidP="006D1ECC">
      <w:pPr>
        <w:pStyle w:val="30"/>
        <w:ind w:left="709"/>
        <w:rPr>
          <w:lang w:val="en-US"/>
        </w:rPr>
      </w:pPr>
      <w:bookmarkStart w:id="2370" w:name="_Toc415626045"/>
      <w:r w:rsidRPr="0009076A">
        <w:t>Общие сведения</w:t>
      </w:r>
      <w:bookmarkEnd w:id="23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2371" w:name="_Toc415626046"/>
      <w:r w:rsidRPr="0009076A">
        <w:t>Описание входных параметров</w:t>
      </w:r>
      <w:bookmarkEnd w:id="2371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2372" w:name="_Toc415626047"/>
      <w:r w:rsidRPr="0009076A">
        <w:t>Описание выходных параметров</w:t>
      </w:r>
      <w:bookmarkEnd w:id="2372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2373" w:name="_Toc415626048"/>
      <w:r w:rsidRPr="0009076A">
        <w:t>Ошибки</w:t>
      </w:r>
      <w:bookmarkEnd w:id="2373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2374" w:name="_Toc377564364"/>
      <w:bookmarkStart w:id="2375" w:name="_Toc415626049"/>
      <w:r w:rsidRPr="0009076A"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2374"/>
      <w:bookmarkEnd w:id="2375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2376" w:name="_Toc415626050"/>
      <w:r>
        <w:t>Общие сведения</w:t>
      </w:r>
      <w:bookmarkEnd w:id="23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2377" w:name="_Toc377564366"/>
      <w:bookmarkStart w:id="2378" w:name="_Toc415626051"/>
      <w:r w:rsidRPr="0009076A">
        <w:t>Описание входных параметров</w:t>
      </w:r>
      <w:bookmarkEnd w:id="2377"/>
      <w:bookmarkEnd w:id="2378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379" w:name="_Toc377564367"/>
      <w:bookmarkStart w:id="2380" w:name="_Toc415626052"/>
      <w:r w:rsidRPr="0009076A">
        <w:t>Описание выходных параметров</w:t>
      </w:r>
      <w:bookmarkEnd w:id="2379"/>
      <w:bookmarkEnd w:id="238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381" w:name="_Toc377564368"/>
      <w:bookmarkStart w:id="2382" w:name="_Toc415626053"/>
      <w:r w:rsidRPr="0009076A">
        <w:t>Ошибки</w:t>
      </w:r>
      <w:bookmarkEnd w:id="2381"/>
      <w:bookmarkEnd w:id="2382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383" w:name="_Toc377564369"/>
      <w:bookmarkStart w:id="2384" w:name="_Toc415626054"/>
      <w:r>
        <w:t>Контрольные примеры</w:t>
      </w:r>
      <w:bookmarkEnd w:id="2383"/>
      <w:bookmarkEnd w:id="2384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2385" w:name="_Toc377564370"/>
      <w:bookmarkStart w:id="2386" w:name="_Toc415626055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2385"/>
      <w:bookmarkEnd w:id="2386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2387" w:name="_Toc377564371"/>
      <w:bookmarkStart w:id="2388" w:name="_Toc415626056"/>
      <w:r w:rsidRPr="0009076A">
        <w:t>Общие сведения</w:t>
      </w:r>
      <w:bookmarkEnd w:id="2387"/>
      <w:bookmarkEnd w:id="23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2389" w:name="_Toc377564372"/>
      <w:bookmarkStart w:id="2390" w:name="_Toc415626057"/>
      <w:r w:rsidRPr="0009076A">
        <w:t>Описание входных параметров</w:t>
      </w:r>
      <w:bookmarkEnd w:id="2389"/>
      <w:bookmarkEnd w:id="2390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2391" w:name="_Toc377564373"/>
      <w:bookmarkStart w:id="2392" w:name="_Toc415626058"/>
      <w:r w:rsidRPr="0009076A">
        <w:t>Описание выходных параметров</w:t>
      </w:r>
      <w:bookmarkEnd w:id="2391"/>
      <w:bookmarkEnd w:id="2392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2393" w:name="_Toc377564374"/>
      <w:bookmarkStart w:id="2394" w:name="_Toc415626059"/>
      <w:r w:rsidRPr="0009076A">
        <w:t>Ошибки</w:t>
      </w:r>
      <w:bookmarkEnd w:id="2393"/>
      <w:bookmarkEnd w:id="2394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395" w:name="_Toc377564375"/>
      <w:bookmarkStart w:id="2396" w:name="_Toc415626060"/>
      <w:r>
        <w:t>Контрольные примеры</w:t>
      </w:r>
      <w:bookmarkEnd w:id="2395"/>
      <w:bookmarkEnd w:id="2396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2397" w:name="_Toc377564376"/>
      <w:bookmarkStart w:id="2398" w:name="_Toc415626061"/>
      <w:r>
        <w:rPr>
          <w:bCs w:val="0"/>
        </w:rPr>
        <w:t>Перевод средств клиента между субсчетами</w:t>
      </w:r>
      <w:bookmarkEnd w:id="2397"/>
      <w:bookmarkEnd w:id="2398"/>
    </w:p>
    <w:p w:rsidR="00864515" w:rsidRDefault="00864515" w:rsidP="00864515">
      <w:pPr>
        <w:pStyle w:val="30"/>
        <w:ind w:left="709"/>
        <w:rPr>
          <w:lang w:val="en-US"/>
        </w:rPr>
      </w:pPr>
      <w:bookmarkStart w:id="2399" w:name="_Toc377564377"/>
      <w:bookmarkStart w:id="2400" w:name="_Toc415626062"/>
      <w:r w:rsidRPr="0009076A">
        <w:t>Общие сведения</w:t>
      </w:r>
      <w:bookmarkEnd w:id="2399"/>
      <w:bookmarkEnd w:id="24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2401" w:name="_Toc377564378"/>
      <w:bookmarkStart w:id="2402" w:name="_Toc415626063"/>
      <w:r w:rsidRPr="0009076A">
        <w:t>Описание входных параметров</w:t>
      </w:r>
      <w:bookmarkEnd w:id="2401"/>
      <w:bookmarkEnd w:id="2402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lastRenderedPageBreak/>
        <w:t xml:space="preserve"> </w:t>
      </w:r>
      <w:bookmarkStart w:id="2403" w:name="_Toc377564379"/>
      <w:bookmarkStart w:id="2404" w:name="_Toc415626064"/>
      <w:r w:rsidRPr="0009076A">
        <w:t>Описание выходных параметров</w:t>
      </w:r>
      <w:bookmarkEnd w:id="2403"/>
      <w:bookmarkEnd w:id="2404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2405" w:name="_Toc377564380"/>
      <w:bookmarkStart w:id="2406" w:name="_Toc415626065"/>
      <w:r w:rsidRPr="0009076A">
        <w:t>Ошибки</w:t>
      </w:r>
      <w:bookmarkEnd w:id="2405"/>
      <w:bookmarkEnd w:id="2406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2407" w:name="_Toc377564381"/>
      <w:bookmarkStart w:id="2408" w:name="_Toc415626066"/>
      <w:r>
        <w:t>Контрольные примеры</w:t>
      </w:r>
      <w:bookmarkEnd w:id="2407"/>
      <w:bookmarkEnd w:id="2408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2409" w:name="_Toc415626067"/>
      <w:r>
        <w:lastRenderedPageBreak/>
        <w:t>Операция «</w:t>
      </w:r>
      <w:del w:id="2410" w:author="Автор">
        <w:r w:rsidR="0073077E" w:rsidDel="009B37FE">
          <w:delText xml:space="preserve">Подключение </w:delText>
        </w:r>
      </w:del>
      <w:ins w:id="2411" w:author="Автор">
        <w:r w:rsidR="009B37FE">
          <w:t xml:space="preserve">Активация </w:t>
        </w:r>
      </w:ins>
      <w:r w:rsidR="0073077E">
        <w:t>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2409"/>
    </w:p>
    <w:p w:rsidR="005267DC" w:rsidRDefault="005267DC" w:rsidP="005267DC">
      <w:pPr>
        <w:pStyle w:val="30"/>
        <w:ind w:left="709"/>
        <w:rPr>
          <w:lang w:val="en-US"/>
        </w:rPr>
      </w:pPr>
      <w:bookmarkStart w:id="2412" w:name="_Toc415626068"/>
      <w:r w:rsidRPr="0009076A">
        <w:t>Общие сведения</w:t>
      </w:r>
      <w:bookmarkEnd w:id="24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</w:t>
            </w:r>
            <w:ins w:id="2413" w:author="Автор">
              <w:r w:rsidR="009B37FE">
                <w:rPr>
                  <w:bCs/>
                  <w:lang w:val="en-US"/>
                </w:rPr>
                <w:t>Current</w:t>
              </w:r>
            </w:ins>
            <w:r w:rsidRPr="003946CD">
              <w:rPr>
                <w:bCs/>
                <w:lang w:val="en-US"/>
              </w:rPr>
              <w:t>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del w:id="2414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2415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del w:id="2416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2417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2418" w:name="_Toc415626069"/>
      <w:r w:rsidRPr="0009076A">
        <w:t>Описание входных параметров</w:t>
      </w:r>
      <w:bookmarkEnd w:id="2418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</w:t>
      </w:r>
      <w:ins w:id="2419" w:author="Автор">
        <w:r w:rsidR="009B37FE">
          <w:rPr>
            <w:bCs/>
            <w:lang w:val="en-US"/>
          </w:rPr>
          <w:t>Current</w:t>
        </w:r>
      </w:ins>
      <w:r w:rsidR="003946CD" w:rsidRPr="003946CD">
        <w:rPr>
          <w:bCs/>
          <w:lang w:val="en-US"/>
        </w:rPr>
        <w:t>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420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2421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267DC" w:rsidRPr="0009076A" w:rsidTr="009B37FE">
        <w:tc>
          <w:tcPr>
            <w:tcW w:w="534" w:type="dxa"/>
            <w:vAlign w:val="center"/>
            <w:tcPrChange w:id="2422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268" w:type="dxa"/>
            <w:vAlign w:val="center"/>
            <w:tcPrChange w:id="2423" w:author="Автор">
              <w:tcPr>
                <w:tcW w:w="205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685" w:type="dxa"/>
            <w:vAlign w:val="center"/>
            <w:tcPrChange w:id="2424" w:author="Автор">
              <w:tcPr>
                <w:tcW w:w="1903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2425" w:author="Автор">
              <w:tcPr>
                <w:tcW w:w="1965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2426" w:author="Автор">
              <w:tcPr>
                <w:tcW w:w="198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2427" w:author="Автор">
              <w:tcPr>
                <w:tcW w:w="1989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9B37FE">
        <w:tc>
          <w:tcPr>
            <w:tcW w:w="534" w:type="dxa"/>
            <w:vAlign w:val="center"/>
            <w:tcPrChange w:id="2428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268" w:type="dxa"/>
            <w:tcPrChange w:id="2429" w:author="Автор">
              <w:tcPr>
                <w:tcW w:w="205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685" w:type="dxa"/>
            <w:tcPrChange w:id="2430" w:author="Автор">
              <w:tcPr>
                <w:tcW w:w="1903" w:type="dxa"/>
              </w:tcPr>
            </w:tcPrChange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PrChange w:id="2431" w:author="Автор">
              <w:tcPr>
                <w:tcW w:w="1965" w:type="dxa"/>
              </w:tcPr>
            </w:tcPrChange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PrChange w:id="2432" w:author="Автор">
              <w:tcPr>
                <w:tcW w:w="198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PrChange w:id="2433" w:author="Автор">
              <w:tcPr>
                <w:tcW w:w="1989" w:type="dxa"/>
              </w:tcPr>
            </w:tcPrChange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Del="009B37FE" w:rsidTr="009B37FE">
        <w:trPr>
          <w:del w:id="2434" w:author="Автор"/>
        </w:trPr>
        <w:tc>
          <w:tcPr>
            <w:tcW w:w="534" w:type="dxa"/>
            <w:vAlign w:val="center"/>
            <w:tcPrChange w:id="2435" w:author="Автор">
              <w:tcPr>
                <w:tcW w:w="534" w:type="dxa"/>
                <w:vAlign w:val="center"/>
              </w:tcPr>
            </w:tcPrChange>
          </w:tcPr>
          <w:p w:rsidR="005267DC" w:rsidRPr="005267DC" w:rsidDel="009B37FE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436" w:author="Автор"/>
              </w:rPr>
            </w:pPr>
            <w:del w:id="2437" w:author="Автор">
              <w:r w:rsidDel="009B37FE">
                <w:delText>2</w:delText>
              </w:r>
            </w:del>
          </w:p>
        </w:tc>
        <w:tc>
          <w:tcPr>
            <w:tcW w:w="2268" w:type="dxa"/>
            <w:tcPrChange w:id="2438" w:author="Автор">
              <w:tcPr>
                <w:tcW w:w="2050" w:type="dxa"/>
              </w:tcPr>
            </w:tcPrChange>
          </w:tcPr>
          <w:p w:rsidR="005267DC" w:rsidRPr="00735D71" w:rsidDel="009B37FE" w:rsidRDefault="005267DC" w:rsidP="00864515">
            <w:pPr>
              <w:pStyle w:val="affff1"/>
              <w:ind w:left="0"/>
              <w:rPr>
                <w:del w:id="2439" w:author="Автор"/>
                <w:sz w:val="20"/>
                <w:szCs w:val="20"/>
                <w:lang w:val="en-US"/>
              </w:rPr>
            </w:pPr>
            <w:del w:id="2440" w:author="Автор">
              <w:r w:rsidRPr="005267DC" w:rsidDel="009B37FE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685" w:type="dxa"/>
            <w:tcPrChange w:id="2441" w:author="Автор">
              <w:tcPr>
                <w:tcW w:w="1903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2442" w:author="Автор"/>
                <w:sz w:val="20"/>
                <w:szCs w:val="20"/>
              </w:rPr>
            </w:pPr>
            <w:del w:id="2443" w:author="Автор">
              <w:r w:rsidDel="009B37FE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  <w:tcPrChange w:id="2444" w:author="Автор">
              <w:tcPr>
                <w:tcW w:w="1965" w:type="dxa"/>
              </w:tcPr>
            </w:tcPrChange>
          </w:tcPr>
          <w:p w:rsidR="005267DC" w:rsidRPr="0009076A" w:rsidDel="009B37FE" w:rsidRDefault="005267DC" w:rsidP="00864515">
            <w:pPr>
              <w:pStyle w:val="affff1"/>
              <w:ind w:left="0"/>
              <w:rPr>
                <w:del w:id="2445" w:author="Автор"/>
                <w:sz w:val="20"/>
                <w:szCs w:val="20"/>
              </w:rPr>
            </w:pPr>
            <w:del w:id="2446" w:author="Автор">
              <w:r w:rsidDel="009B37FE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PrChange w:id="2447" w:author="Автор">
              <w:tcPr>
                <w:tcW w:w="1980" w:type="dxa"/>
              </w:tcPr>
            </w:tcPrChange>
          </w:tcPr>
          <w:p w:rsidR="005267DC" w:rsidRPr="002E456B" w:rsidDel="009B37FE" w:rsidRDefault="003946CD" w:rsidP="00864515">
            <w:pPr>
              <w:pStyle w:val="affff1"/>
              <w:ind w:left="0"/>
              <w:rPr>
                <w:del w:id="2448" w:author="Автор"/>
                <w:sz w:val="20"/>
                <w:szCs w:val="20"/>
                <w:lang w:val="en-US"/>
              </w:rPr>
            </w:pPr>
            <w:del w:id="2449" w:author="Автор">
              <w:r w:rsidRPr="003946CD" w:rsidDel="009B37FE">
                <w:rPr>
                  <w:sz w:val="20"/>
                  <w:szCs w:val="20"/>
                  <w:lang w:val="en-US"/>
                </w:rPr>
                <w:delText>CycleDiagramExt</w:delText>
              </w:r>
            </w:del>
          </w:p>
        </w:tc>
        <w:tc>
          <w:tcPr>
            <w:tcW w:w="1989" w:type="dxa"/>
            <w:tcPrChange w:id="2450" w:author="Автор">
              <w:tcPr>
                <w:tcW w:w="1989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2451" w:author="Автор"/>
                <w:sz w:val="20"/>
                <w:szCs w:val="20"/>
              </w:rPr>
            </w:pPr>
            <w:del w:id="2452" w:author="Автор">
              <w:r w:rsidDel="009B37F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46CD" w:rsidDel="009B37FE">
                <w:rPr>
                  <w:sz w:val="20"/>
                  <w:szCs w:val="20"/>
                </w:rPr>
                <w:delText>.</w:delText>
              </w:r>
            </w:del>
          </w:p>
          <w:p w:rsidR="003946CD" w:rsidRPr="0009076A" w:rsidDel="009B37FE" w:rsidRDefault="003946CD" w:rsidP="00864515">
            <w:pPr>
              <w:pStyle w:val="affff1"/>
              <w:ind w:left="0"/>
              <w:rPr>
                <w:del w:id="2453" w:author="Автор"/>
                <w:sz w:val="20"/>
                <w:szCs w:val="20"/>
              </w:rPr>
            </w:pPr>
            <w:del w:id="2454" w:author="Автор">
              <w:r w:rsidDel="009B37FE">
                <w:rPr>
                  <w:sz w:val="20"/>
                  <w:szCs w:val="20"/>
                </w:rPr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  <w:tr w:rsidR="009B37FE" w:rsidRPr="0009076A" w:rsidDel="009B37FE" w:rsidTr="009B37FE">
        <w:trPr>
          <w:ins w:id="2455" w:author="Автор"/>
        </w:trPr>
        <w:tc>
          <w:tcPr>
            <w:tcW w:w="534" w:type="dxa"/>
            <w:vAlign w:val="center"/>
            <w:tcPrChange w:id="2456" w:author="Автор">
              <w:tcPr>
                <w:tcW w:w="534" w:type="dxa"/>
                <w:vAlign w:val="center"/>
              </w:tcPr>
            </w:tcPrChange>
          </w:tcPr>
          <w:p w:rsidR="009B37FE" w:rsidRPr="009B37FE" w:rsidDel="009B37FE" w:rsidRDefault="009B37FE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57" w:author="Автор"/>
                <w:lang w:val="en-US"/>
                <w:rPrChange w:id="2458" w:author="Автор">
                  <w:rPr>
                    <w:ins w:id="2459" w:author="Автор"/>
                  </w:rPr>
                </w:rPrChange>
              </w:rPr>
            </w:pPr>
            <w:ins w:id="2460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268" w:type="dxa"/>
            <w:tcPrChange w:id="2461" w:author="Автор">
              <w:tcPr>
                <w:tcW w:w="2050" w:type="dxa"/>
              </w:tcPr>
            </w:tcPrChange>
          </w:tcPr>
          <w:p w:rsidR="009B37FE" w:rsidRPr="005267DC" w:rsidDel="009B37FE" w:rsidRDefault="009B37FE" w:rsidP="00864515">
            <w:pPr>
              <w:pStyle w:val="affff1"/>
              <w:ind w:left="0"/>
              <w:rPr>
                <w:ins w:id="2462" w:author="Автор"/>
                <w:sz w:val="20"/>
                <w:szCs w:val="20"/>
                <w:lang w:val="en-US"/>
              </w:rPr>
            </w:pPr>
            <w:ins w:id="2463" w:author="Автор">
              <w:r w:rsidRPr="009B37FE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685" w:type="dxa"/>
            <w:tcPrChange w:id="2464" w:author="Автор">
              <w:tcPr>
                <w:tcW w:w="1903" w:type="dxa"/>
              </w:tcPr>
            </w:tcPrChange>
          </w:tcPr>
          <w:p w:rsidR="009B37FE" w:rsidRPr="009B37FE" w:rsidDel="009B37FE" w:rsidRDefault="009B37FE" w:rsidP="00864515">
            <w:pPr>
              <w:pStyle w:val="affff1"/>
              <w:ind w:left="0"/>
              <w:rPr>
                <w:ins w:id="2465" w:author="Автор"/>
                <w:sz w:val="20"/>
                <w:szCs w:val="20"/>
              </w:rPr>
            </w:pPr>
            <w:ins w:id="2466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1965" w:type="dxa"/>
            <w:tcPrChange w:id="2467" w:author="Автор">
              <w:tcPr>
                <w:tcW w:w="1965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2468" w:author="Автор"/>
                <w:sz w:val="20"/>
                <w:szCs w:val="20"/>
              </w:rPr>
            </w:pPr>
            <w:ins w:id="246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PrChange w:id="2470" w:author="Автор">
              <w:tcPr>
                <w:tcW w:w="1980" w:type="dxa"/>
              </w:tcPr>
            </w:tcPrChange>
          </w:tcPr>
          <w:p w:rsidR="009B37FE" w:rsidRPr="003946CD" w:rsidDel="009B37FE" w:rsidRDefault="009B37FE" w:rsidP="00864515">
            <w:pPr>
              <w:pStyle w:val="affff1"/>
              <w:ind w:left="0"/>
              <w:rPr>
                <w:ins w:id="2471" w:author="Автор"/>
                <w:sz w:val="20"/>
                <w:szCs w:val="20"/>
                <w:lang w:val="en-US"/>
              </w:rPr>
            </w:pPr>
            <w:ins w:id="2472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 w:rsidRPr="009B37FE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tcPrChange w:id="2473" w:author="Автор">
              <w:tcPr>
                <w:tcW w:w="1989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2474" w:author="Автор"/>
                <w:sz w:val="20"/>
                <w:szCs w:val="20"/>
              </w:rPr>
            </w:pP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2475" w:name="_Toc415626070"/>
      <w:r w:rsidRPr="0009076A">
        <w:t>Описание выходных параметров</w:t>
      </w:r>
      <w:bookmarkEnd w:id="2475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ins w:id="2476" w:author="Автор">
        <w:r w:rsidR="00FA2CD3" w:rsidRPr="00FA2CD3">
          <w:rPr>
            <w:bCs/>
            <w:lang w:val="en-US"/>
          </w:rPr>
          <w:t>activateCurrentSubscriptionFeedingResponse</w:t>
        </w:r>
      </w:ins>
      <w:del w:id="2477" w:author="Автор">
        <w:r w:rsidR="00693C11" w:rsidRPr="00693C11" w:rsidDel="00FA2CD3">
          <w:rPr>
            <w:bCs/>
            <w:lang w:val="en-US"/>
          </w:rPr>
          <w:delText>activateSubscriptionFeeding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2478" w:name="_Toc415626071"/>
      <w:r w:rsidRPr="0009076A">
        <w:t>Ошибки</w:t>
      </w:r>
      <w:bookmarkEnd w:id="2478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2479" w:name="_Toc415626072"/>
      <w:r>
        <w:t>Контрольные примеры</w:t>
      </w:r>
      <w:bookmarkEnd w:id="2479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RPr="00E52BDC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2480" w:author="Автор"/>
                <w:i/>
                <w:sz w:val="20"/>
                <w:szCs w:val="20"/>
                <w:lang w:val="en-US"/>
              </w:rPr>
            </w:pPr>
            <w:ins w:id="2481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82" w:author="Автор"/>
                <w:i/>
                <w:sz w:val="20"/>
                <w:szCs w:val="20"/>
                <w:lang w:val="en-US"/>
              </w:rPr>
            </w:pPr>
            <w:ins w:id="248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84" w:author="Автор"/>
                <w:i/>
                <w:sz w:val="20"/>
                <w:szCs w:val="20"/>
                <w:lang w:val="en-US"/>
              </w:rPr>
            </w:pPr>
            <w:ins w:id="248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86" w:author="Автор"/>
                <w:i/>
                <w:sz w:val="20"/>
                <w:szCs w:val="20"/>
                <w:lang w:val="en-US"/>
              </w:rPr>
            </w:pPr>
            <w:ins w:id="248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88" w:author="Автор"/>
                <w:i/>
                <w:sz w:val="20"/>
                <w:szCs w:val="20"/>
                <w:lang w:val="en-US"/>
              </w:rPr>
            </w:pPr>
            <w:ins w:id="248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90" w:author="Автор"/>
                <w:i/>
                <w:sz w:val="20"/>
                <w:szCs w:val="20"/>
                <w:lang w:val="en-US"/>
              </w:rPr>
            </w:pPr>
            <w:ins w:id="249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92" w:author="Автор"/>
                <w:i/>
                <w:sz w:val="20"/>
                <w:szCs w:val="20"/>
                <w:lang w:val="en-US"/>
              </w:rPr>
            </w:pPr>
            <w:ins w:id="249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94" w:author="Автор"/>
                <w:i/>
                <w:sz w:val="20"/>
                <w:szCs w:val="20"/>
                <w:lang w:val="en-US"/>
              </w:rPr>
            </w:pPr>
            <w:ins w:id="249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&lt;dateActivateSubscription&gt;2014-09-25T00:00:00Z&lt;/dateActivateSubscription&gt;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96" w:author="Автор"/>
                <w:i/>
                <w:sz w:val="20"/>
                <w:szCs w:val="20"/>
                <w:lang w:val="en-US"/>
              </w:rPr>
            </w:pPr>
            <w:ins w:id="249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498" w:author="Автор"/>
                <w:i/>
                <w:sz w:val="20"/>
                <w:szCs w:val="20"/>
                <w:lang w:val="en-US"/>
              </w:rPr>
            </w:pPr>
            <w:ins w:id="249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424AD" w:rsidRPr="00FA2CD3" w:rsidRDefault="00FA2CD3" w:rsidP="008214B0">
            <w:pPr>
              <w:spacing w:line="240" w:lineRule="auto"/>
              <w:jc w:val="left"/>
              <w:rPr>
                <w:lang w:val="en-US"/>
                <w:rPrChange w:id="2500" w:author="Автор">
                  <w:rPr/>
                </w:rPrChange>
              </w:rPr>
            </w:pPr>
            <w:ins w:id="2501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424AD" w:rsidRPr="00FA2CD3" w:rsidRDefault="005424AD" w:rsidP="005424AD">
      <w:pPr>
        <w:rPr>
          <w:lang w:val="en-US"/>
          <w:rPrChange w:id="2502" w:author="Автор">
            <w:rPr/>
          </w:rPrChange>
        </w:rPr>
      </w:pPr>
    </w:p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</w:t>
      </w:r>
      <w:del w:id="2503" w:author="Автор">
        <w:r w:rsidRPr="00916933" w:rsidDel="00FA2CD3">
          <w:rPr>
            <w:b/>
          </w:rPr>
          <w:delText xml:space="preserve"> в случае успешного исполнения</w:delText>
        </w:r>
      </w:del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2504" w:author="Автор"/>
                <w:i/>
                <w:sz w:val="20"/>
                <w:szCs w:val="20"/>
                <w:lang w:val="en-US"/>
              </w:rPr>
            </w:pPr>
            <w:ins w:id="2505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06" w:author="Автор"/>
                <w:i/>
                <w:sz w:val="20"/>
                <w:szCs w:val="20"/>
                <w:lang w:val="en-US"/>
              </w:rPr>
            </w:pPr>
            <w:ins w:id="250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08" w:author="Автор"/>
                <w:i/>
                <w:sz w:val="20"/>
                <w:szCs w:val="20"/>
                <w:lang w:val="en-US"/>
              </w:rPr>
            </w:pPr>
            <w:ins w:id="250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&lt;ns2:activateCurrentSubscriptionFeedingResponse xmlns:ns2="http://soap.integra.partner.web.processor.ecafe.axetta.ru/"&gt;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10" w:author="Автор"/>
                <w:i/>
                <w:sz w:val="20"/>
                <w:szCs w:val="20"/>
                <w:lang w:val="en-US"/>
              </w:rPr>
            </w:pPr>
            <w:ins w:id="251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12" w:author="Автор"/>
                <w:i/>
                <w:sz w:val="20"/>
                <w:szCs w:val="20"/>
                <w:lang w:val="en-US"/>
              </w:rPr>
            </w:pPr>
            <w:ins w:id="2513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&lt;resultCode&gt;330&lt;/resultCode&gt;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14" w:author="Автор"/>
                <w:i/>
                <w:sz w:val="20"/>
                <w:szCs w:val="20"/>
                <w:lang w:val="en-US"/>
              </w:rPr>
            </w:pPr>
            <w:ins w:id="2515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&lt;description&gt;У вас уже есть подписка, дата ее ативации 11.09.2014&lt;/description&gt;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16" w:author="Автор"/>
                <w:i/>
                <w:sz w:val="20"/>
                <w:szCs w:val="20"/>
                <w:lang w:val="en-US"/>
              </w:rPr>
            </w:pPr>
            <w:ins w:id="2517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18" w:author="Автор"/>
                <w:i/>
                <w:sz w:val="20"/>
                <w:szCs w:val="20"/>
                <w:lang w:val="en-US"/>
              </w:rPr>
            </w:pPr>
            <w:ins w:id="2519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&lt;/ns2:activateCurrentSubscriptionFeedingResponse&gt;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2520" w:author="Автор"/>
                <w:i/>
                <w:sz w:val="20"/>
                <w:szCs w:val="20"/>
                <w:lang w:val="en-US"/>
              </w:rPr>
            </w:pPr>
            <w:ins w:id="2521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424AD" w:rsidRDefault="00FA2CD3" w:rsidP="008214B0">
            <w:pPr>
              <w:spacing w:line="240" w:lineRule="auto"/>
              <w:jc w:val="left"/>
            </w:pPr>
            <w:ins w:id="2522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61010" w:rsidDel="002E1E24" w:rsidRDefault="00161010" w:rsidP="00161010">
      <w:pPr>
        <w:pStyle w:val="affff1"/>
        <w:rPr>
          <w:del w:id="2523" w:author="Автор"/>
        </w:rPr>
      </w:pPr>
    </w:p>
    <w:p w:rsidR="00161010" w:rsidDel="002E1E24" w:rsidRDefault="00D030A6" w:rsidP="00161010">
      <w:pPr>
        <w:pStyle w:val="21"/>
        <w:rPr>
          <w:del w:id="2524" w:author="Автор"/>
        </w:rPr>
      </w:pPr>
      <w:bookmarkStart w:id="2525" w:name="_Toc398816519"/>
      <w:bookmarkStart w:id="2526" w:name="_Toc398817460"/>
      <w:bookmarkStart w:id="2527" w:name="_Toc398832206"/>
      <w:bookmarkStart w:id="2528" w:name="_Toc399186796"/>
      <w:bookmarkStart w:id="2529" w:name="_Toc399445997"/>
      <w:bookmarkStart w:id="2530" w:name="_Toc414982289"/>
      <w:bookmarkStart w:id="2531" w:name="_Toc415625693"/>
      <w:bookmarkStart w:id="2532" w:name="_Toc415626073"/>
      <w:del w:id="2533" w:author="Автор">
        <w:r w:rsidDel="002E1E24">
          <w:delText>Операция «</w:delText>
        </w:r>
        <w:r w:rsidR="00161010" w:rsidDel="002E1E24">
          <w:delText>Подключение подписки на АП клиенту</w:delText>
        </w:r>
        <w:r w:rsidR="00161010" w:rsidRPr="00161010" w:rsidDel="002E1E24">
          <w:delText xml:space="preserve"> </w:delText>
        </w:r>
        <w:r w:rsidR="00161010" w:rsidDel="002E1E24">
          <w:delText>по номеру СНИЛС</w:delText>
        </w:r>
        <w:r w:rsidDel="002E1E24">
          <w:delText>»</w:delText>
        </w:r>
        <w:bookmarkEnd w:id="2525"/>
        <w:bookmarkEnd w:id="2526"/>
        <w:bookmarkEnd w:id="2527"/>
        <w:bookmarkEnd w:id="2528"/>
        <w:bookmarkEnd w:id="2529"/>
        <w:bookmarkEnd w:id="2530"/>
        <w:bookmarkEnd w:id="2531"/>
        <w:bookmarkEnd w:id="2532"/>
      </w:del>
    </w:p>
    <w:p w:rsidR="00161010" w:rsidDel="002E1E24" w:rsidRDefault="00161010" w:rsidP="00A971EB">
      <w:pPr>
        <w:pStyle w:val="1----111"/>
        <w:rPr>
          <w:del w:id="2534" w:author="Автор"/>
          <w:lang w:val="en-US"/>
        </w:rPr>
      </w:pPr>
      <w:bookmarkStart w:id="2535" w:name="_Toc398816520"/>
      <w:bookmarkStart w:id="2536" w:name="_Toc398817461"/>
      <w:bookmarkStart w:id="2537" w:name="_Toc398832207"/>
      <w:bookmarkStart w:id="2538" w:name="_Toc399186797"/>
      <w:bookmarkStart w:id="2539" w:name="_Toc399445998"/>
      <w:bookmarkStart w:id="2540" w:name="_Toc414982290"/>
      <w:bookmarkStart w:id="2541" w:name="_Toc415625694"/>
      <w:bookmarkStart w:id="2542" w:name="_Toc415626074"/>
      <w:del w:id="2543" w:author="Автор">
        <w:r w:rsidRPr="0009076A" w:rsidDel="002E1E24">
          <w:delText>Общие сведения</w:delText>
        </w:r>
        <w:bookmarkEnd w:id="2535"/>
        <w:bookmarkEnd w:id="2536"/>
        <w:bookmarkEnd w:id="2537"/>
        <w:bookmarkEnd w:id="2538"/>
        <w:bookmarkEnd w:id="2539"/>
        <w:bookmarkEnd w:id="2540"/>
        <w:bookmarkEnd w:id="2541"/>
        <w:bookmarkEnd w:id="2542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Del="002E1E24" w:rsidTr="00161010">
        <w:trPr>
          <w:del w:id="2544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2545" w:author="Автор"/>
                <w:b/>
              </w:rPr>
            </w:pPr>
            <w:del w:id="2546" w:author="Автор">
              <w:r w:rsidRPr="0009076A" w:rsidDel="002E1E24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161010" w:rsidRPr="006D1ECC" w:rsidDel="002E1E24" w:rsidRDefault="003946CD" w:rsidP="00161010">
            <w:pPr>
              <w:rPr>
                <w:del w:id="2547" w:author="Автор"/>
                <w:bCs/>
                <w:lang w:val="en-US"/>
              </w:rPr>
            </w:pPr>
            <w:del w:id="2548" w:author="Автор">
              <w:r w:rsidRPr="003946CD" w:rsidDel="002E1E24">
                <w:rPr>
                  <w:bCs/>
                </w:rPr>
                <w:delText>activate</w:delText>
              </w:r>
              <w:r w:rsidR="00161010" w:rsidRPr="0073077E" w:rsidDel="002E1E24">
                <w:rPr>
                  <w:bCs/>
                </w:rPr>
                <w:delText>SubscriptionFeedingBySan</w:delText>
              </w:r>
            </w:del>
          </w:p>
        </w:tc>
      </w:tr>
      <w:tr w:rsidR="00161010" w:rsidRPr="0009076A" w:rsidDel="002E1E24" w:rsidTr="00161010">
        <w:trPr>
          <w:del w:id="2549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2550" w:author="Автор"/>
                <w:b/>
              </w:rPr>
            </w:pPr>
            <w:del w:id="2551" w:author="Автор">
              <w:r w:rsidRPr="0009076A" w:rsidDel="002E1E24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161010" w:rsidRPr="00735D71" w:rsidDel="002E1E24" w:rsidRDefault="00161010" w:rsidP="00161010">
            <w:pPr>
              <w:rPr>
                <w:del w:id="2552" w:author="Автор"/>
              </w:rPr>
            </w:pPr>
            <w:del w:id="2553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  <w:tr w:rsidR="00161010" w:rsidRPr="0009076A" w:rsidDel="002E1E24" w:rsidTr="00161010">
        <w:trPr>
          <w:del w:id="2554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2555" w:author="Автор"/>
                <w:b/>
              </w:rPr>
            </w:pPr>
            <w:del w:id="2556" w:author="Автор">
              <w:r w:rsidRPr="0009076A" w:rsidDel="002E1E24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161010" w:rsidRPr="009763A8" w:rsidDel="002E1E24" w:rsidRDefault="00161010" w:rsidP="00161010">
            <w:pPr>
              <w:rPr>
                <w:del w:id="2557" w:author="Автор"/>
              </w:rPr>
            </w:pPr>
            <w:del w:id="2558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</w:tbl>
    <w:p w:rsidR="00161010" w:rsidRPr="00ED47C8" w:rsidDel="002E1E24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del w:id="2559" w:author="Автор"/>
          <w:b/>
          <w:color w:val="A6A6A6"/>
        </w:rPr>
      </w:pPr>
    </w:p>
    <w:p w:rsidR="00161010" w:rsidDel="002E1E24" w:rsidRDefault="00161010" w:rsidP="00A971EB">
      <w:pPr>
        <w:pStyle w:val="1----111"/>
        <w:rPr>
          <w:del w:id="2560" w:author="Автор"/>
        </w:rPr>
      </w:pPr>
      <w:bookmarkStart w:id="2561" w:name="_Toc398816521"/>
      <w:bookmarkStart w:id="2562" w:name="_Toc398817462"/>
      <w:bookmarkStart w:id="2563" w:name="_Toc398832208"/>
      <w:bookmarkStart w:id="2564" w:name="_Toc399186798"/>
      <w:bookmarkStart w:id="2565" w:name="_Toc399445999"/>
      <w:bookmarkStart w:id="2566" w:name="_Toc414982291"/>
      <w:bookmarkStart w:id="2567" w:name="_Toc415625695"/>
      <w:bookmarkStart w:id="2568" w:name="_Toc415626075"/>
      <w:del w:id="2569" w:author="Автор">
        <w:r w:rsidRPr="0009076A" w:rsidDel="002E1E24">
          <w:delText>Описание входных параметров</w:delText>
        </w:r>
        <w:bookmarkEnd w:id="2561"/>
        <w:bookmarkEnd w:id="2562"/>
        <w:bookmarkEnd w:id="2563"/>
        <w:bookmarkEnd w:id="2564"/>
        <w:bookmarkEnd w:id="2565"/>
        <w:bookmarkEnd w:id="2566"/>
        <w:bookmarkEnd w:id="2567"/>
        <w:bookmarkEnd w:id="2568"/>
      </w:del>
    </w:p>
    <w:p w:rsidR="00161010" w:rsidRPr="00151949" w:rsidDel="002E1E24" w:rsidRDefault="00161010" w:rsidP="00161010">
      <w:pPr>
        <w:pStyle w:val="affff1"/>
        <w:rPr>
          <w:del w:id="2570" w:author="Автор"/>
        </w:rPr>
      </w:pPr>
      <w:del w:id="2571" w:author="Автор">
        <w:r w:rsidRPr="0009076A" w:rsidDel="002E1E24">
          <w:rPr>
            <w:b/>
          </w:rPr>
          <w:delText xml:space="preserve">Входные данные: </w:delText>
        </w:r>
        <w:r w:rsidR="00B4462C" w:rsidRPr="00B4462C" w:rsidDel="002E1E24">
          <w:rPr>
            <w:bCs/>
          </w:rPr>
          <w:delText>activate</w:delText>
        </w:r>
        <w:r w:rsidRPr="0073077E" w:rsidDel="002E1E24">
          <w:rPr>
            <w:bCs/>
          </w:rPr>
          <w:delText>SubscriptionFeedingBySan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2572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573" w:author="Автор"/>
                <w:lang w:val="en-US"/>
              </w:rPr>
            </w:pPr>
            <w:del w:id="2574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575" w:author="Автор"/>
              </w:rPr>
            </w:pPr>
            <w:del w:id="2576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577" w:author="Автор"/>
              </w:rPr>
            </w:pPr>
            <w:del w:id="2578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579" w:author="Автор"/>
              </w:rPr>
            </w:pPr>
            <w:del w:id="2580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581" w:author="Автор"/>
              </w:rPr>
            </w:pPr>
            <w:del w:id="2582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583" w:author="Автор"/>
              </w:rPr>
            </w:pPr>
            <w:del w:id="2584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258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86" w:author="Автор"/>
              </w:rPr>
            </w:pPr>
            <w:del w:id="2587" w:author="Автор">
              <w:r w:rsidRPr="0009076A" w:rsidDel="002E1E24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2588" w:author="Автор"/>
                <w:sz w:val="20"/>
                <w:szCs w:val="20"/>
                <w:lang w:val="en-US"/>
              </w:rPr>
            </w:pPr>
            <w:del w:id="2589" w:author="Автор">
              <w:r w:rsidDel="002E1E24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161010" w:rsidRPr="00161010" w:rsidDel="002E1E24" w:rsidRDefault="00161010" w:rsidP="00161010">
            <w:pPr>
              <w:pStyle w:val="affff1"/>
              <w:ind w:left="0"/>
              <w:rPr>
                <w:del w:id="2590" w:author="Автор"/>
                <w:sz w:val="20"/>
                <w:szCs w:val="20"/>
              </w:rPr>
            </w:pPr>
            <w:del w:id="2591" w:author="Автор">
              <w:r w:rsidDel="002E1E24">
                <w:rPr>
                  <w:sz w:val="20"/>
                  <w:szCs w:val="20"/>
                </w:rPr>
                <w:delText>Номер СНИЛС</w:delText>
              </w:r>
              <w:r w:rsidDel="002E1E24">
                <w:rPr>
                  <w:sz w:val="20"/>
                  <w:szCs w:val="20"/>
                  <w:lang w:val="en-US"/>
                </w:rPr>
                <w:delText xml:space="preserve"> </w:delText>
              </w:r>
              <w:r w:rsidDel="002E1E24">
                <w:rPr>
                  <w:sz w:val="20"/>
                  <w:szCs w:val="20"/>
                </w:rPr>
                <w:delText>клиента</w:delText>
              </w:r>
            </w:del>
          </w:p>
        </w:tc>
        <w:tc>
          <w:tcPr>
            <w:tcW w:w="1965" w:type="dxa"/>
          </w:tcPr>
          <w:p w:rsidR="00161010" w:rsidRPr="00885978" w:rsidDel="002E1E24" w:rsidRDefault="00161010" w:rsidP="00161010">
            <w:pPr>
              <w:pStyle w:val="affff1"/>
              <w:ind w:left="0"/>
              <w:rPr>
                <w:del w:id="2592" w:author="Автор"/>
                <w:sz w:val="20"/>
                <w:szCs w:val="20"/>
                <w:lang w:val="en-US"/>
              </w:rPr>
            </w:pPr>
            <w:del w:id="2593" w:author="Автор">
              <w:r w:rsidRPr="0009076A"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2594" w:author="Автор"/>
                <w:sz w:val="20"/>
                <w:szCs w:val="20"/>
                <w:lang w:val="en-US"/>
              </w:rPr>
            </w:pPr>
            <w:del w:id="259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</w:delText>
              </w:r>
              <w:r w:rsidDel="002E1E24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596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2597" w:author="Автор"/>
        </w:trPr>
        <w:tc>
          <w:tcPr>
            <w:tcW w:w="534" w:type="dxa"/>
            <w:vAlign w:val="center"/>
          </w:tcPr>
          <w:p w:rsidR="00161010" w:rsidRPr="005267DC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598" w:author="Автор"/>
              </w:rPr>
            </w:pPr>
            <w:del w:id="2599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735D71" w:rsidDel="002E1E24" w:rsidRDefault="00161010" w:rsidP="00161010">
            <w:pPr>
              <w:pStyle w:val="affff1"/>
              <w:ind w:left="0"/>
              <w:rPr>
                <w:del w:id="2600" w:author="Автор"/>
                <w:sz w:val="20"/>
                <w:szCs w:val="20"/>
                <w:lang w:val="en-US"/>
              </w:rPr>
            </w:pPr>
            <w:del w:id="2601" w:author="Автор">
              <w:r w:rsidRPr="005267DC" w:rsidDel="002E1E24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903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2602" w:author="Автор"/>
                <w:sz w:val="20"/>
                <w:szCs w:val="20"/>
              </w:rPr>
            </w:pPr>
            <w:del w:id="2603" w:author="Автор">
              <w:r w:rsidDel="002E1E24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04" w:author="Автор"/>
                <w:sz w:val="20"/>
                <w:szCs w:val="20"/>
              </w:rPr>
            </w:pPr>
            <w:del w:id="2605" w:author="Автор">
              <w:r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E456B" w:rsidDel="002E1E24" w:rsidRDefault="00161010" w:rsidP="00161010">
            <w:pPr>
              <w:pStyle w:val="affff1"/>
              <w:ind w:left="0"/>
              <w:rPr>
                <w:del w:id="2606" w:author="Автор"/>
                <w:sz w:val="20"/>
                <w:szCs w:val="20"/>
                <w:lang w:val="en-US"/>
              </w:rPr>
            </w:pPr>
            <w:del w:id="2607" w:author="Автор">
              <w:r w:rsidDel="002E1E24">
                <w:rPr>
                  <w:sz w:val="20"/>
                  <w:szCs w:val="20"/>
                  <w:lang w:val="en-US"/>
                </w:rPr>
                <w:delText>CycleDiagram</w:delText>
              </w:r>
              <w:r w:rsidR="0039724A" w:rsidRPr="0039724A" w:rsidDel="002E1E24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2608" w:author="Автор"/>
                <w:sz w:val="20"/>
                <w:szCs w:val="20"/>
              </w:rPr>
            </w:pPr>
            <w:del w:id="2609" w:author="Автор">
              <w:r w:rsidDel="002E1E24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724A" w:rsidDel="002E1E24">
                <w:rPr>
                  <w:sz w:val="20"/>
                  <w:szCs w:val="20"/>
                </w:rPr>
                <w:delText>.</w:delText>
              </w:r>
            </w:del>
          </w:p>
          <w:p w:rsidR="0039724A" w:rsidRPr="0009076A" w:rsidDel="002E1E24" w:rsidRDefault="0039724A" w:rsidP="00161010">
            <w:pPr>
              <w:pStyle w:val="affff1"/>
              <w:ind w:left="0"/>
              <w:rPr>
                <w:del w:id="2610" w:author="Автор"/>
                <w:sz w:val="20"/>
                <w:szCs w:val="20"/>
              </w:rPr>
            </w:pPr>
            <w:del w:id="2611" w:author="Автор">
              <w:r w:rsidDel="002E1E24">
                <w:rPr>
                  <w:sz w:val="20"/>
                  <w:szCs w:val="20"/>
                </w:rPr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</w:tbl>
    <w:p w:rsidR="00161010" w:rsidRPr="0020138A" w:rsidDel="002E1E24" w:rsidRDefault="00161010" w:rsidP="00161010">
      <w:pPr>
        <w:rPr>
          <w:del w:id="2612" w:author="Автор"/>
        </w:rPr>
      </w:pPr>
      <w:del w:id="2613" w:author="Автор">
        <w:r w:rsidRPr="0009076A" w:rsidDel="002E1E24">
          <w:delText>Параметры комплексного типа описаны в приложении «Описание общих структур данных».</w:delText>
        </w:r>
      </w:del>
    </w:p>
    <w:p w:rsidR="00161010" w:rsidDel="002E1E24" w:rsidRDefault="00161010" w:rsidP="00A971EB">
      <w:pPr>
        <w:pStyle w:val="1----111"/>
        <w:rPr>
          <w:del w:id="2614" w:author="Автор"/>
        </w:rPr>
      </w:pPr>
      <w:del w:id="2615" w:author="Автор">
        <w:r w:rsidDel="002E1E24">
          <w:delText xml:space="preserve"> </w:delText>
        </w:r>
        <w:bookmarkStart w:id="2616" w:name="_Toc398816522"/>
        <w:bookmarkStart w:id="2617" w:name="_Toc398817463"/>
        <w:bookmarkStart w:id="2618" w:name="_Toc398832209"/>
        <w:bookmarkStart w:id="2619" w:name="_Toc399186799"/>
        <w:bookmarkStart w:id="2620" w:name="_Toc399446000"/>
        <w:bookmarkStart w:id="2621" w:name="_Toc414982292"/>
        <w:bookmarkStart w:id="2622" w:name="_Toc415625696"/>
        <w:bookmarkStart w:id="2623" w:name="_Toc415626076"/>
        <w:r w:rsidRPr="0009076A" w:rsidDel="002E1E24">
          <w:delText>Описание выходных параметров</w:delText>
        </w:r>
        <w:bookmarkEnd w:id="2616"/>
        <w:bookmarkEnd w:id="2617"/>
        <w:bookmarkEnd w:id="2618"/>
        <w:bookmarkEnd w:id="2619"/>
        <w:bookmarkEnd w:id="2620"/>
        <w:bookmarkEnd w:id="2621"/>
        <w:bookmarkEnd w:id="2622"/>
        <w:bookmarkEnd w:id="2623"/>
      </w:del>
    </w:p>
    <w:p w:rsidR="00161010" w:rsidRPr="00CB2F72" w:rsidDel="002E1E24" w:rsidRDefault="00161010" w:rsidP="00161010">
      <w:pPr>
        <w:pStyle w:val="af7"/>
        <w:rPr>
          <w:del w:id="2624" w:author="Автор"/>
          <w:b/>
        </w:rPr>
      </w:pPr>
      <w:del w:id="2625" w:author="Автор">
        <w:r w:rsidDel="002E1E24">
          <w:rPr>
            <w:b/>
          </w:rPr>
          <w:delText>Выходные данные: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2626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27" w:author="Автор"/>
                <w:lang w:val="en-US"/>
              </w:rPr>
            </w:pPr>
            <w:del w:id="2628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29" w:author="Автор"/>
              </w:rPr>
            </w:pPr>
            <w:del w:id="2630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31" w:author="Автор"/>
              </w:rPr>
            </w:pPr>
            <w:del w:id="2632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33" w:author="Автор"/>
              </w:rPr>
            </w:pPr>
            <w:del w:id="2634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35" w:author="Автор"/>
              </w:rPr>
            </w:pPr>
            <w:del w:id="2636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37" w:author="Автор"/>
              </w:rPr>
            </w:pPr>
            <w:del w:id="2638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2639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640" w:author="Автор"/>
              </w:rPr>
            </w:pPr>
            <w:del w:id="2641" w:author="Автор">
              <w:r w:rsidDel="002E1E24">
                <w:delText>1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42" w:author="Автор"/>
                <w:sz w:val="20"/>
                <w:szCs w:val="20"/>
                <w:lang w:val="en-US"/>
              </w:rPr>
            </w:pPr>
            <w:del w:id="2643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44" w:author="Автор"/>
                <w:sz w:val="20"/>
                <w:szCs w:val="20"/>
                <w:lang w:val="en-US"/>
              </w:rPr>
            </w:pPr>
            <w:del w:id="2645" w:author="Автор">
              <w:r w:rsidRPr="0009076A" w:rsidDel="002E1E24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46" w:author="Автор"/>
                <w:sz w:val="20"/>
                <w:szCs w:val="20"/>
                <w:lang w:val="en-US"/>
              </w:rPr>
            </w:pPr>
            <w:del w:id="2647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48" w:author="Автор"/>
                <w:sz w:val="20"/>
                <w:szCs w:val="20"/>
                <w:lang w:val="en-US"/>
              </w:rPr>
            </w:pPr>
            <w:del w:id="264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650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2651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652" w:author="Автор"/>
              </w:rPr>
            </w:pPr>
            <w:del w:id="2653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54" w:author="Автор"/>
                <w:sz w:val="20"/>
                <w:szCs w:val="20"/>
                <w:lang w:val="en-US"/>
              </w:rPr>
            </w:pPr>
            <w:del w:id="2655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56" w:author="Автор"/>
                <w:sz w:val="20"/>
                <w:szCs w:val="20"/>
                <w:lang w:val="en-US"/>
              </w:rPr>
            </w:pPr>
            <w:del w:id="2657" w:author="Автор">
              <w:r w:rsidRPr="0009076A" w:rsidDel="002E1E24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58" w:author="Автор"/>
                <w:sz w:val="20"/>
                <w:szCs w:val="20"/>
              </w:rPr>
            </w:pPr>
            <w:del w:id="265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60" w:author="Автор"/>
                <w:sz w:val="20"/>
                <w:szCs w:val="20"/>
                <w:lang w:val="en-US"/>
              </w:rPr>
            </w:pPr>
            <w:del w:id="2661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2662" w:author="Автор"/>
                <w:sz w:val="20"/>
                <w:szCs w:val="20"/>
              </w:rPr>
            </w:pPr>
          </w:p>
        </w:tc>
      </w:tr>
    </w:tbl>
    <w:p w:rsidR="00161010" w:rsidRPr="00CB2F72" w:rsidDel="002E1E24" w:rsidRDefault="00161010" w:rsidP="00A971EB">
      <w:pPr>
        <w:pStyle w:val="1----111"/>
        <w:rPr>
          <w:del w:id="2663" w:author="Автор"/>
        </w:rPr>
      </w:pPr>
      <w:bookmarkStart w:id="2664" w:name="_Toc398816523"/>
      <w:bookmarkStart w:id="2665" w:name="_Toc398817464"/>
      <w:bookmarkStart w:id="2666" w:name="_Toc398832210"/>
      <w:bookmarkStart w:id="2667" w:name="_Toc399186800"/>
      <w:bookmarkStart w:id="2668" w:name="_Toc399446001"/>
      <w:bookmarkStart w:id="2669" w:name="_Toc414982293"/>
      <w:bookmarkStart w:id="2670" w:name="_Toc415625697"/>
      <w:bookmarkStart w:id="2671" w:name="_Toc415626077"/>
      <w:del w:id="2672" w:author="Автор">
        <w:r w:rsidRPr="0009076A" w:rsidDel="002E1E24">
          <w:delText>Ошибки</w:delText>
        </w:r>
        <w:bookmarkEnd w:id="2664"/>
        <w:bookmarkEnd w:id="2665"/>
        <w:bookmarkEnd w:id="2666"/>
        <w:bookmarkEnd w:id="2667"/>
        <w:bookmarkEnd w:id="2668"/>
        <w:bookmarkEnd w:id="2669"/>
        <w:bookmarkEnd w:id="2670"/>
        <w:bookmarkEnd w:id="2671"/>
      </w:del>
    </w:p>
    <w:p w:rsidR="00161010" w:rsidRPr="0009076A" w:rsidDel="002E1E24" w:rsidRDefault="00161010" w:rsidP="00161010">
      <w:pPr>
        <w:pStyle w:val="af7"/>
        <w:rPr>
          <w:del w:id="2673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Del="002E1E24" w:rsidTr="00161010">
        <w:trPr>
          <w:del w:id="2674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75" w:author="Автор"/>
                <w:lang w:val="en-US"/>
              </w:rPr>
            </w:pPr>
            <w:del w:id="2676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77" w:author="Автор"/>
              </w:rPr>
            </w:pPr>
            <w:del w:id="2678" w:author="Автор">
              <w:r w:rsidRPr="0009076A" w:rsidDel="002E1E24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79" w:author="Автор"/>
              </w:rPr>
            </w:pPr>
            <w:del w:id="2680" w:author="Автор">
              <w:r w:rsidRPr="0009076A" w:rsidDel="002E1E24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81" w:author="Автор"/>
              </w:rPr>
            </w:pPr>
            <w:del w:id="2682" w:author="Автор">
              <w:r w:rsidRPr="0009076A" w:rsidDel="002E1E24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2683" w:author="Автор"/>
              </w:rPr>
            </w:pPr>
            <w:del w:id="2684" w:author="Автор">
              <w:r w:rsidRPr="0009076A" w:rsidDel="002E1E24">
                <w:delText>Комментарий</w:delText>
              </w:r>
            </w:del>
          </w:p>
        </w:tc>
      </w:tr>
      <w:tr w:rsidR="00161010" w:rsidRPr="0009076A" w:rsidDel="002E1E24" w:rsidTr="00161010">
        <w:trPr>
          <w:del w:id="268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86" w:author="Автор"/>
                <w:sz w:val="20"/>
                <w:szCs w:val="20"/>
              </w:rPr>
            </w:pPr>
            <w:del w:id="2687" w:author="Автор">
              <w:r w:rsidRPr="0009076A" w:rsidDel="002E1E24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88" w:author="Автор"/>
                <w:sz w:val="20"/>
                <w:szCs w:val="20"/>
                <w:lang w:val="en-US"/>
              </w:rPr>
            </w:pPr>
            <w:del w:id="268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2690" w:author="Автор"/>
                <w:sz w:val="20"/>
                <w:szCs w:val="20"/>
                <w:lang w:val="en-US"/>
              </w:rPr>
            </w:pPr>
            <w:del w:id="2691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92" w:author="Автор"/>
                <w:sz w:val="20"/>
                <w:szCs w:val="20"/>
                <w:lang w:val="en-US"/>
              </w:rPr>
            </w:pPr>
            <w:del w:id="2693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9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2695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96" w:author="Автор"/>
                <w:sz w:val="20"/>
                <w:szCs w:val="20"/>
              </w:rPr>
            </w:pPr>
            <w:del w:id="2697" w:author="Автор">
              <w:r w:rsidRPr="0009076A" w:rsidDel="002E1E24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698" w:author="Автор"/>
                <w:sz w:val="20"/>
                <w:szCs w:val="20"/>
                <w:lang w:val="en-US"/>
              </w:rPr>
            </w:pPr>
            <w:del w:id="269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2700" w:author="Автор"/>
                <w:sz w:val="20"/>
                <w:szCs w:val="20"/>
                <w:lang w:val="en-US"/>
              </w:rPr>
            </w:pPr>
            <w:del w:id="2701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161010" w:rsidRPr="004E4FDF" w:rsidDel="002E1E24" w:rsidRDefault="00161010" w:rsidP="00161010">
            <w:pPr>
              <w:pStyle w:val="affff1"/>
              <w:ind w:left="0"/>
              <w:rPr>
                <w:del w:id="2702" w:author="Автор"/>
                <w:sz w:val="20"/>
                <w:szCs w:val="20"/>
              </w:rPr>
            </w:pPr>
            <w:del w:id="2703" w:author="Автор">
              <w:r w:rsidRPr="004E4FDF" w:rsidDel="002E1E24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70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270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706" w:author="Автор"/>
                <w:sz w:val="20"/>
                <w:szCs w:val="20"/>
              </w:rPr>
            </w:pPr>
            <w:del w:id="2707" w:author="Автор">
              <w:r w:rsidRPr="0009076A" w:rsidDel="002E1E24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708" w:author="Автор"/>
                <w:sz w:val="20"/>
                <w:szCs w:val="20"/>
                <w:lang w:val="en-US"/>
              </w:rPr>
            </w:pPr>
            <w:del w:id="2709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5801E4">
            <w:pPr>
              <w:pStyle w:val="affff1"/>
              <w:ind w:left="0"/>
              <w:rPr>
                <w:del w:id="2710" w:author="Автор"/>
                <w:sz w:val="20"/>
                <w:szCs w:val="20"/>
              </w:rPr>
            </w:pPr>
            <w:del w:id="2711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12" w:author="Автор"/>
                <w:sz w:val="20"/>
                <w:szCs w:val="20"/>
              </w:rPr>
            </w:pPr>
            <w:del w:id="2713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  <w:r w:rsidR="005801E4" w:rsidDel="002E1E24">
                <w:rPr>
                  <w:sz w:val="20"/>
                  <w:szCs w:val="20"/>
                </w:rPr>
                <w:delText xml:space="preserve"> по данному </w:delText>
              </w:r>
              <w:r w:rsidDel="002E1E24">
                <w:rPr>
                  <w:sz w:val="20"/>
                  <w:szCs w:val="20"/>
                </w:rPr>
                <w:delText>С</w:delText>
              </w:r>
              <w:r w:rsidR="005801E4" w:rsidDel="002E1E24">
                <w:rPr>
                  <w:sz w:val="20"/>
                  <w:szCs w:val="20"/>
                </w:rPr>
                <w:delText>НИЛС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714" w:author="Автор"/>
                <w:sz w:val="20"/>
                <w:szCs w:val="20"/>
              </w:rPr>
            </w:pPr>
          </w:p>
        </w:tc>
      </w:tr>
      <w:tr w:rsidR="005801E4" w:rsidRPr="0009076A" w:rsidDel="002E1E24" w:rsidTr="00161010">
        <w:trPr>
          <w:del w:id="271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Del="002E1E24" w:rsidRDefault="005801E4" w:rsidP="00161010">
            <w:pPr>
              <w:pStyle w:val="affff1"/>
              <w:ind w:left="0"/>
              <w:rPr>
                <w:del w:id="2716" w:author="Автор"/>
                <w:sz w:val="20"/>
                <w:szCs w:val="20"/>
                <w:lang w:val="en-US"/>
              </w:rPr>
            </w:pPr>
            <w:del w:id="2717" w:author="Автор">
              <w:r w:rsidDel="002E1E24">
                <w:rPr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2718" w:author="Автор"/>
                <w:sz w:val="20"/>
                <w:szCs w:val="20"/>
                <w:lang w:val="en-US"/>
              </w:rPr>
            </w:pPr>
            <w:del w:id="2719" w:author="Автор">
              <w:r w:rsidDel="002E1E24">
                <w:rPr>
                  <w:sz w:val="20"/>
                  <w:szCs w:val="20"/>
                  <w:lang w:val="en-US"/>
                </w:rPr>
                <w:delText>120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2720" w:author="Автор"/>
                <w:sz w:val="20"/>
                <w:szCs w:val="20"/>
              </w:rPr>
            </w:pPr>
            <w:del w:id="2721" w:author="Автор">
              <w:r w:rsidRPr="005801E4" w:rsidDel="002E1E24">
                <w:rPr>
                  <w:sz w:val="20"/>
                  <w:szCs w:val="20"/>
                </w:rPr>
                <w:delText>По условиям найден</w:delText>
              </w:r>
              <w:r w:rsidDel="002E1E24">
                <w:rPr>
                  <w:sz w:val="20"/>
                  <w:szCs w:val="20"/>
                </w:rPr>
                <w:delText>о</w:delText>
              </w:r>
              <w:r w:rsidRPr="005801E4" w:rsidDel="002E1E24">
                <w:rPr>
                  <w:sz w:val="20"/>
                  <w:szCs w:val="20"/>
                </w:rPr>
                <w:delText xml:space="preserve"> более одного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2722" w:author="Автор"/>
                <w:sz w:val="20"/>
                <w:szCs w:val="20"/>
              </w:rPr>
            </w:pPr>
            <w:del w:id="2723" w:author="Автор">
              <w:r w:rsidDel="002E1E24">
                <w:rPr>
                  <w:sz w:val="20"/>
                  <w:szCs w:val="20"/>
                </w:rPr>
                <w:delText>Возникает в том случае, если на один СНИЛС зарегистрировано несколько клиентов.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272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272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2726" w:author="Автор"/>
                <w:sz w:val="20"/>
                <w:szCs w:val="20"/>
                <w:lang w:val="en-US"/>
              </w:rPr>
            </w:pPr>
            <w:del w:id="2727" w:author="Автор">
              <w:r w:rsidDel="002E1E24">
                <w:rPr>
                  <w:sz w:val="20"/>
                  <w:szCs w:val="20"/>
                  <w:lang w:val="en-US"/>
                </w:rPr>
                <w:delText>5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28" w:author="Автор"/>
                <w:sz w:val="20"/>
                <w:szCs w:val="20"/>
              </w:rPr>
            </w:pPr>
            <w:del w:id="2729" w:author="Автор">
              <w:r w:rsidDel="002E1E24">
                <w:rPr>
                  <w:sz w:val="20"/>
                  <w:szCs w:val="20"/>
                </w:rPr>
                <w:delText>190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30" w:author="Автор"/>
                <w:sz w:val="20"/>
                <w:szCs w:val="20"/>
              </w:rPr>
            </w:pPr>
            <w:del w:id="2731" w:author="Автор">
              <w:r w:rsidRPr="005267DC" w:rsidDel="002E1E24">
                <w:rPr>
                  <w:sz w:val="20"/>
                  <w:szCs w:val="20"/>
                </w:rPr>
                <w:delText>У клиента уже есть активная подписка на АП.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32" w:author="Автор"/>
                <w:sz w:val="20"/>
                <w:szCs w:val="20"/>
              </w:rPr>
            </w:pPr>
            <w:del w:id="2733" w:author="Автор">
              <w:r w:rsidDel="002E1E24">
                <w:rPr>
                  <w:sz w:val="20"/>
                  <w:szCs w:val="20"/>
                </w:rPr>
                <w:delText>Клиенту уже ранее была подключена подписка на АП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734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27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2736" w:author="Автор"/>
                <w:sz w:val="20"/>
                <w:szCs w:val="20"/>
                <w:lang w:val="en-US"/>
              </w:rPr>
            </w:pPr>
            <w:del w:id="2737" w:author="Автор">
              <w:r w:rsidDel="002E1E24">
                <w:rPr>
                  <w:sz w:val="20"/>
                  <w:szCs w:val="20"/>
                  <w:lang w:val="en-US"/>
                </w:rPr>
                <w:delText>6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38" w:author="Автор"/>
                <w:sz w:val="20"/>
                <w:szCs w:val="20"/>
              </w:rPr>
            </w:pPr>
            <w:del w:id="2739" w:author="Автор">
              <w:r w:rsidDel="002E1E24">
                <w:rPr>
                  <w:sz w:val="20"/>
                  <w:szCs w:val="20"/>
                </w:rPr>
                <w:delText>180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40" w:author="Автор"/>
                <w:sz w:val="20"/>
                <w:szCs w:val="20"/>
              </w:rPr>
            </w:pPr>
            <w:del w:id="2741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2742" w:author="Автор"/>
                <w:sz w:val="20"/>
                <w:szCs w:val="20"/>
              </w:rPr>
            </w:pPr>
            <w:del w:id="2743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клиента. Без них нельзя активировать подписку на АП.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2744" w:author="Автор"/>
                <w:sz w:val="20"/>
                <w:szCs w:val="20"/>
              </w:rPr>
            </w:pPr>
          </w:p>
        </w:tc>
      </w:tr>
    </w:tbl>
    <w:p w:rsidR="00161010" w:rsidDel="002E1E24" w:rsidRDefault="00161010" w:rsidP="00A971EB">
      <w:pPr>
        <w:pStyle w:val="1----111"/>
        <w:rPr>
          <w:del w:id="2745" w:author="Автор"/>
        </w:rPr>
      </w:pPr>
      <w:bookmarkStart w:id="2746" w:name="_Toc398816524"/>
      <w:bookmarkStart w:id="2747" w:name="_Toc398817465"/>
      <w:bookmarkStart w:id="2748" w:name="_Toc398832211"/>
      <w:bookmarkStart w:id="2749" w:name="_Toc399186801"/>
      <w:bookmarkStart w:id="2750" w:name="_Toc399446002"/>
      <w:bookmarkStart w:id="2751" w:name="_Toc414982294"/>
      <w:bookmarkStart w:id="2752" w:name="_Toc415625698"/>
      <w:bookmarkStart w:id="2753" w:name="_Toc415626078"/>
      <w:del w:id="2754" w:author="Автор">
        <w:r w:rsidDel="002E1E24">
          <w:delText>Контрольные примеры</w:delText>
        </w:r>
        <w:bookmarkEnd w:id="2746"/>
        <w:bookmarkEnd w:id="2747"/>
        <w:bookmarkEnd w:id="2748"/>
        <w:bookmarkEnd w:id="2749"/>
        <w:bookmarkEnd w:id="2750"/>
        <w:bookmarkEnd w:id="2751"/>
        <w:bookmarkEnd w:id="2752"/>
        <w:bookmarkEnd w:id="2753"/>
      </w:del>
    </w:p>
    <w:p w:rsidR="00161010" w:rsidRPr="0049359F" w:rsidDel="002E1E24" w:rsidRDefault="00161010" w:rsidP="00161010">
      <w:pPr>
        <w:pStyle w:val="af7"/>
        <w:rPr>
          <w:del w:id="2755" w:author="Автор"/>
          <w:b/>
          <w:lang w:val="en-US"/>
        </w:rPr>
      </w:pPr>
      <w:del w:id="2756" w:author="Автор">
        <w:r w:rsidRPr="00916933" w:rsidDel="002E1E24">
          <w:rPr>
            <w:b/>
          </w:rPr>
          <w:delText>Запрос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275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275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59" w:author="Автор"/>
                <w:i/>
                <w:sz w:val="20"/>
                <w:szCs w:val="20"/>
                <w:lang w:val="en-US"/>
              </w:rPr>
            </w:pPr>
            <w:del w:id="276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61" w:author="Автор"/>
                <w:i/>
                <w:sz w:val="20"/>
                <w:szCs w:val="20"/>
                <w:lang w:val="en-US"/>
              </w:rPr>
            </w:pPr>
            <w:del w:id="276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63" w:author="Автор"/>
                <w:i/>
                <w:sz w:val="20"/>
                <w:szCs w:val="20"/>
                <w:lang w:val="en-US"/>
              </w:rPr>
            </w:pPr>
            <w:del w:id="276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65" w:author="Автор"/>
                <w:i/>
                <w:sz w:val="20"/>
                <w:szCs w:val="20"/>
                <w:lang w:val="en-US"/>
              </w:rPr>
            </w:pPr>
            <w:del w:id="276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67" w:author="Автор"/>
                <w:i/>
                <w:sz w:val="20"/>
                <w:szCs w:val="20"/>
                <w:lang w:val="en-US"/>
              </w:rPr>
            </w:pPr>
            <w:del w:id="276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69" w:author="Автор"/>
                <w:i/>
                <w:sz w:val="20"/>
                <w:szCs w:val="20"/>
                <w:lang w:val="en-US"/>
              </w:rPr>
            </w:pPr>
            <w:del w:id="277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71" w:author="Автор"/>
                <w:i/>
                <w:sz w:val="20"/>
                <w:szCs w:val="20"/>
                <w:lang w:val="en-US"/>
              </w:rPr>
            </w:pPr>
            <w:del w:id="277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73" w:author="Автор"/>
                <w:i/>
                <w:sz w:val="20"/>
                <w:szCs w:val="20"/>
                <w:lang w:val="en-US"/>
              </w:rPr>
            </w:pPr>
            <w:del w:id="277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&lt;Tuesday&gt;2;3&lt;/Tuesday&gt;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75" w:author="Автор"/>
                <w:i/>
                <w:sz w:val="20"/>
                <w:szCs w:val="20"/>
                <w:lang w:val="en-US"/>
              </w:rPr>
            </w:pPr>
            <w:del w:id="277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&lt;Wednesday&gt;3&lt;/Wednesday&gt;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77" w:author="Автор"/>
                <w:i/>
                <w:sz w:val="20"/>
                <w:szCs w:val="20"/>
                <w:lang w:val="en-US"/>
              </w:rPr>
            </w:pPr>
            <w:del w:id="277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&lt;Thursday&gt;4&lt;/Thursday&gt;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79" w:author="Автор"/>
                <w:i/>
                <w:sz w:val="20"/>
                <w:szCs w:val="20"/>
                <w:lang w:val="en-US"/>
              </w:rPr>
            </w:pPr>
            <w:del w:id="278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&lt;Friday&gt;1&lt;/Friday&gt;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81" w:author="Автор"/>
                <w:i/>
                <w:sz w:val="20"/>
                <w:szCs w:val="20"/>
                <w:lang w:val="en-US"/>
              </w:rPr>
            </w:pPr>
            <w:del w:id="278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&lt;Saturday&gt;3&lt;/Saturday&gt;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83" w:author="Автор"/>
                <w:i/>
                <w:sz w:val="20"/>
                <w:szCs w:val="20"/>
                <w:lang w:val="en-US"/>
              </w:rPr>
            </w:pPr>
            <w:del w:id="278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&lt;Sunday&gt;&lt;/Sunday&gt;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85" w:author="Автор"/>
                <w:i/>
                <w:sz w:val="20"/>
                <w:szCs w:val="20"/>
                <w:lang w:val="en-US"/>
              </w:rPr>
            </w:pPr>
            <w:del w:id="2786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&lt;DateActivationDiagram&gt;2014-06-13&lt;/DateActivationDiagram&gt;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87" w:author="Автор"/>
                <w:i/>
                <w:sz w:val="20"/>
                <w:szCs w:val="20"/>
                <w:lang w:val="en-US"/>
              </w:rPr>
            </w:pPr>
            <w:del w:id="2788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89" w:author="Автор"/>
                <w:i/>
                <w:sz w:val="20"/>
                <w:szCs w:val="20"/>
                <w:lang w:val="en-US"/>
              </w:rPr>
            </w:pPr>
            <w:del w:id="2790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&lt;/soap:activateSubscriptionFeedingBySan&gt;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2791" w:author="Автор"/>
                <w:i/>
                <w:sz w:val="20"/>
                <w:szCs w:val="20"/>
                <w:lang w:val="en-US"/>
              </w:rPr>
            </w:pPr>
            <w:del w:id="2792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1010" w:rsidRPr="00ED47C8" w:rsidDel="002E1E24" w:rsidRDefault="00F8765B" w:rsidP="00161010">
            <w:pPr>
              <w:spacing w:line="240" w:lineRule="auto"/>
              <w:jc w:val="left"/>
              <w:rPr>
                <w:del w:id="2793" w:author="Автор"/>
              </w:rPr>
            </w:pPr>
            <w:del w:id="2794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161010" w:rsidDel="002E1E24" w:rsidRDefault="00161010" w:rsidP="00161010">
      <w:pPr>
        <w:rPr>
          <w:del w:id="2795" w:author="Автор"/>
        </w:rPr>
      </w:pPr>
    </w:p>
    <w:p w:rsidR="00161010" w:rsidDel="002E1E24" w:rsidRDefault="00161010" w:rsidP="00161010">
      <w:pPr>
        <w:pStyle w:val="af7"/>
        <w:rPr>
          <w:del w:id="2796" w:author="Автор"/>
          <w:b/>
        </w:rPr>
      </w:pPr>
      <w:del w:id="2797" w:author="Автор">
        <w:r w:rsidRPr="00916933" w:rsidDel="002E1E24">
          <w:rPr>
            <w:b/>
          </w:rPr>
          <w:delText>Ответ на запрос в случае успешного исполнения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2798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2799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00" w:author="Автор"/>
                <w:i/>
                <w:sz w:val="20"/>
                <w:szCs w:val="20"/>
                <w:lang w:val="en-US"/>
              </w:rPr>
            </w:pPr>
            <w:del w:id="2801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02" w:author="Автор"/>
                <w:i/>
                <w:sz w:val="20"/>
                <w:szCs w:val="20"/>
                <w:lang w:val="en-US"/>
              </w:rPr>
            </w:pPr>
            <w:del w:id="2803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04" w:author="Автор"/>
                <w:i/>
                <w:sz w:val="20"/>
                <w:szCs w:val="20"/>
                <w:lang w:val="en-US"/>
              </w:rPr>
            </w:pPr>
            <w:del w:id="2805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>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06" w:author="Автор"/>
                <w:i/>
                <w:sz w:val="20"/>
                <w:szCs w:val="20"/>
                <w:lang w:val="en-US"/>
              </w:rPr>
            </w:pPr>
            <w:del w:id="2807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2808" w:author="Автор"/>
                <w:i/>
                <w:sz w:val="20"/>
                <w:szCs w:val="20"/>
                <w:lang w:val="en-US"/>
              </w:rPr>
            </w:pPr>
            <w:del w:id="2809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10" w:author="Автор"/>
                <w:i/>
                <w:sz w:val="20"/>
                <w:szCs w:val="20"/>
                <w:lang w:val="en-US"/>
              </w:rPr>
            </w:pPr>
            <w:del w:id="2811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  &lt;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&gt;OK &lt;/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12" w:author="Автор"/>
                <w:i/>
                <w:sz w:val="20"/>
                <w:szCs w:val="20"/>
                <w:lang w:val="en-US"/>
              </w:rPr>
            </w:pPr>
            <w:del w:id="2813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&lt;/return&gt;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2814" w:author="Автор"/>
                <w:i/>
                <w:sz w:val="20"/>
                <w:szCs w:val="20"/>
                <w:lang w:val="en-US"/>
              </w:rPr>
            </w:pPr>
            <w:del w:id="2815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64515" w:rsidDel="002E1E24" w:rsidRDefault="00161010" w:rsidP="00161010">
            <w:pPr>
              <w:spacing w:line="240" w:lineRule="auto"/>
              <w:jc w:val="left"/>
              <w:rPr>
                <w:del w:id="2816" w:author="Автор"/>
                <w:i/>
                <w:sz w:val="20"/>
                <w:szCs w:val="20"/>
                <w:lang w:val="en-US"/>
              </w:rPr>
            </w:pPr>
            <w:del w:id="2817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2818" w:author="Автор"/>
              </w:rPr>
            </w:pPr>
            <w:del w:id="2819" w:author="Автор">
              <w:r w:rsidRPr="008214B0" w:rsidDel="002E1E24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2820" w:name="_Toc415626079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2820"/>
    </w:p>
    <w:p w:rsidR="008214B0" w:rsidRDefault="008214B0" w:rsidP="00A971EB">
      <w:pPr>
        <w:pStyle w:val="1----111"/>
        <w:rPr>
          <w:lang w:val="en-US"/>
        </w:rPr>
      </w:pPr>
      <w:bookmarkStart w:id="2821" w:name="_Toc415626080"/>
      <w:r w:rsidRPr="0009076A">
        <w:t>Общие сведения</w:t>
      </w:r>
      <w:bookmarkEnd w:id="28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2822" w:name="_Toc415626081"/>
      <w:r w:rsidRPr="0009076A">
        <w:t>Описание входных параметров</w:t>
      </w:r>
      <w:bookmarkEnd w:id="2822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2823" w:name="_Toc415626082"/>
      <w:r w:rsidRPr="0009076A">
        <w:t>Описание выходных параметров</w:t>
      </w:r>
      <w:bookmarkEnd w:id="2823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2824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2825" w:name="_Toc415626083"/>
      <w:r w:rsidRPr="0009076A">
        <w:t>Ошибки</w:t>
      </w:r>
      <w:bookmarkEnd w:id="2825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2826" w:name="_Toc415626084"/>
      <w:r>
        <w:t>Контрольные примеры</w:t>
      </w:r>
      <w:bookmarkEnd w:id="2826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E52BDC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2827" w:name="_Toc415626085"/>
      <w:r>
        <w:t>Операция «</w:t>
      </w:r>
      <w:r w:rsidR="00C64201">
        <w:rPr>
          <w:bCs w:val="0"/>
        </w:rPr>
        <w:t>Получение данных об активной подписке АП по номеру СНИЛС</w:t>
      </w:r>
      <w:r>
        <w:rPr>
          <w:bCs w:val="0"/>
        </w:rPr>
        <w:t>»</w:t>
      </w:r>
      <w:bookmarkEnd w:id="2827"/>
    </w:p>
    <w:p w:rsidR="00C64201" w:rsidRDefault="00C64201" w:rsidP="00A971EB">
      <w:pPr>
        <w:pStyle w:val="1----111"/>
        <w:rPr>
          <w:lang w:val="en-US"/>
        </w:rPr>
      </w:pPr>
      <w:bookmarkStart w:id="2828" w:name="_Toc415626086"/>
      <w:r w:rsidRPr="0009076A">
        <w:t>Общие сведения</w:t>
      </w:r>
      <w:bookmarkEnd w:id="28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2829" w:name="_Toc415626087"/>
      <w:r w:rsidRPr="0009076A">
        <w:lastRenderedPageBreak/>
        <w:t>Описание входных параметров</w:t>
      </w:r>
      <w:bookmarkEnd w:id="2829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2830" w:name="_Toc415626088"/>
      <w:r w:rsidRPr="0009076A">
        <w:t>Описание выходных параметров</w:t>
      </w:r>
      <w:bookmarkEnd w:id="2830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2831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2832" w:name="_Toc415626089"/>
      <w:r w:rsidRPr="0009076A">
        <w:t>Ошибки</w:t>
      </w:r>
      <w:bookmarkEnd w:id="283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 xml:space="preserve">По условиям </w:t>
            </w:r>
            <w:r w:rsidRPr="005801E4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Возникает в том случае, если на </w:t>
            </w:r>
            <w:r>
              <w:rPr>
                <w:sz w:val="20"/>
                <w:szCs w:val="20"/>
              </w:rPr>
              <w:lastRenderedPageBreak/>
              <w:t>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2833" w:name="_Toc415626090"/>
      <w:r>
        <w:t>Контрольные примеры</w:t>
      </w:r>
      <w:bookmarkEnd w:id="283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32EB7" w:rsidRDefault="00032EB7" w:rsidP="00032EB7">
      <w:pPr>
        <w:pStyle w:val="21"/>
        <w:rPr>
          <w:ins w:id="2834" w:author="Автор"/>
          <w:bCs w:val="0"/>
        </w:rPr>
      </w:pPr>
      <w:bookmarkStart w:id="2835" w:name="_Toc415626091"/>
      <w:ins w:id="2836" w:author="Автор">
        <w:r>
          <w:t>Операция «</w:t>
        </w:r>
        <w:r>
          <w:rPr>
            <w:bCs w:val="0"/>
          </w:rPr>
          <w:t>Получение настроек АП по номеру ЛС»</w:t>
        </w:r>
        <w:bookmarkEnd w:id="2835"/>
      </w:ins>
    </w:p>
    <w:p w:rsidR="00032EB7" w:rsidRDefault="00032EB7" w:rsidP="00032EB7">
      <w:pPr>
        <w:pStyle w:val="1----111"/>
        <w:rPr>
          <w:ins w:id="2837" w:author="Автор"/>
          <w:lang w:val="en-US"/>
        </w:rPr>
      </w:pPr>
      <w:bookmarkStart w:id="2838" w:name="_Toc415626092"/>
      <w:ins w:id="2839" w:author="Автор">
        <w:r w:rsidRPr="0009076A">
          <w:t>Общие сведения</w:t>
        </w:r>
        <w:bookmarkEnd w:id="283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32EB7" w:rsidRPr="0009076A" w:rsidTr="003F5D6C">
        <w:trPr>
          <w:ins w:id="2840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2841" w:author="Автор"/>
                <w:b/>
              </w:rPr>
            </w:pPr>
            <w:ins w:id="2842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032EB7" w:rsidRPr="00032EB7" w:rsidRDefault="00032EB7" w:rsidP="003F5D6C">
            <w:pPr>
              <w:rPr>
                <w:ins w:id="2843" w:author="Автор"/>
                <w:bCs/>
                <w:rPrChange w:id="2844" w:author="Автор">
                  <w:rPr>
                    <w:ins w:id="2845" w:author="Автор"/>
                    <w:bCs/>
                    <w:lang w:val="en-US"/>
                  </w:rPr>
                </w:rPrChange>
              </w:rPr>
            </w:pPr>
            <w:ins w:id="2846" w:author="Автор">
              <w:r w:rsidRPr="00032EB7">
                <w:rPr>
                  <w:bCs/>
                  <w:rPrChange w:id="2847" w:author="Автор">
                    <w:rPr>
                      <w:bCs/>
                      <w:lang w:val="en-US"/>
                    </w:rPr>
                  </w:rPrChange>
                </w:rPr>
                <w:t>getSubscriptionFeedingSetting</w:t>
              </w:r>
            </w:ins>
          </w:p>
        </w:tc>
      </w:tr>
      <w:tr w:rsidR="00032EB7" w:rsidRPr="0009076A" w:rsidTr="003F5D6C">
        <w:trPr>
          <w:ins w:id="2848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2849" w:author="Автор"/>
                <w:b/>
              </w:rPr>
            </w:pPr>
            <w:ins w:id="2850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032EB7" w:rsidRPr="00735D71" w:rsidRDefault="00032EB7" w:rsidP="003F5D6C">
            <w:pPr>
              <w:rPr>
                <w:ins w:id="2851" w:author="Автор"/>
              </w:rPr>
            </w:pPr>
            <w:ins w:id="2852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032EB7" w:rsidRPr="0009076A" w:rsidTr="003F5D6C">
        <w:trPr>
          <w:ins w:id="2853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2854" w:author="Автор"/>
                <w:b/>
              </w:rPr>
            </w:pPr>
            <w:ins w:id="2855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032EB7" w:rsidRPr="009763A8" w:rsidRDefault="00032EB7" w:rsidP="003F5D6C">
            <w:pPr>
              <w:rPr>
                <w:ins w:id="2856" w:author="Автор"/>
              </w:rPr>
            </w:pPr>
            <w:ins w:id="2857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</w:tbl>
    <w:p w:rsidR="00032EB7" w:rsidRDefault="00032EB7">
      <w:pPr>
        <w:pStyle w:val="1----111"/>
        <w:rPr>
          <w:ins w:id="2858" w:author="Автор"/>
        </w:rPr>
        <w:pPrChange w:id="2859" w:author="Автор">
          <w:pPr>
            <w:pStyle w:val="30"/>
            <w:numPr>
              <w:numId w:val="28"/>
            </w:numPr>
          </w:pPr>
        </w:pPrChange>
      </w:pPr>
      <w:bookmarkStart w:id="2860" w:name="_Toc415626093"/>
      <w:ins w:id="2861" w:author="Автор">
        <w:r w:rsidRPr="0009076A">
          <w:t>Описание входных параметров</w:t>
        </w:r>
        <w:bookmarkEnd w:id="2860"/>
      </w:ins>
    </w:p>
    <w:p w:rsidR="00032EB7" w:rsidRPr="00151949" w:rsidRDefault="00032EB7" w:rsidP="00032EB7">
      <w:pPr>
        <w:pStyle w:val="affff1"/>
        <w:rPr>
          <w:ins w:id="2862" w:author="Автор"/>
        </w:rPr>
      </w:pPr>
      <w:ins w:id="2863" w:author="Автор">
        <w:r w:rsidRPr="0009076A">
          <w:rPr>
            <w:b/>
          </w:rPr>
          <w:t xml:space="preserve">Входные данные: </w:t>
        </w:r>
        <w:r w:rsidRPr="00434AAB">
          <w:rPr>
            <w:bCs/>
          </w:rPr>
          <w:t>getSubscriptionFeedingSetting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2864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65" w:author="Автор"/>
                <w:lang w:val="en-US"/>
              </w:rPr>
            </w:pPr>
            <w:ins w:id="2866" w:author="Автор">
              <w:r w:rsidRPr="0009076A">
                <w:lastRenderedPageBreak/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67" w:author="Автор"/>
              </w:rPr>
            </w:pPr>
            <w:ins w:id="2868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69" w:author="Автор"/>
              </w:rPr>
            </w:pPr>
            <w:ins w:id="2870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71" w:author="Автор"/>
              </w:rPr>
            </w:pPr>
            <w:ins w:id="2872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73" w:author="Автор"/>
              </w:rPr>
            </w:pPr>
            <w:ins w:id="2874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75" w:author="Автор"/>
              </w:rPr>
            </w:pPr>
            <w:ins w:id="2876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2877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78" w:author="Автор"/>
              </w:rPr>
            </w:pPr>
            <w:ins w:id="2879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2880" w:author="Автор"/>
                <w:sz w:val="20"/>
                <w:szCs w:val="20"/>
                <w:lang w:val="en-US"/>
              </w:rPr>
            </w:pPr>
            <w:ins w:id="2881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032EB7" w:rsidRPr="00735D71" w:rsidRDefault="00032EB7" w:rsidP="003F5D6C">
            <w:pPr>
              <w:pStyle w:val="affff1"/>
              <w:ind w:left="0"/>
              <w:rPr>
                <w:ins w:id="2882" w:author="Автор"/>
                <w:sz w:val="20"/>
                <w:szCs w:val="20"/>
              </w:rPr>
            </w:pPr>
            <w:ins w:id="2883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032EB7" w:rsidRPr="00885978" w:rsidRDefault="00032EB7" w:rsidP="003F5D6C">
            <w:pPr>
              <w:pStyle w:val="affff1"/>
              <w:ind w:left="0"/>
              <w:rPr>
                <w:ins w:id="2884" w:author="Автор"/>
                <w:sz w:val="20"/>
                <w:szCs w:val="20"/>
                <w:lang w:val="en-US"/>
              </w:rPr>
            </w:pPr>
            <w:ins w:id="2885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2886" w:author="Автор"/>
                <w:sz w:val="20"/>
                <w:szCs w:val="20"/>
                <w:lang w:val="en-US"/>
              </w:rPr>
            </w:pPr>
            <w:ins w:id="2887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2888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30"/>
        <w:numPr>
          <w:ilvl w:val="2"/>
          <w:numId w:val="30"/>
        </w:numPr>
        <w:rPr>
          <w:ins w:id="2889" w:author="Автор"/>
        </w:rPr>
      </w:pPr>
      <w:bookmarkStart w:id="2890" w:name="_Toc415626094"/>
      <w:ins w:id="2891" w:author="Автор">
        <w:r w:rsidRPr="0009076A">
          <w:t>Описание выходных параметров</w:t>
        </w:r>
        <w:bookmarkEnd w:id="2890"/>
      </w:ins>
    </w:p>
    <w:p w:rsidR="00032EB7" w:rsidRPr="005A2E52" w:rsidRDefault="00032EB7" w:rsidP="00032EB7">
      <w:pPr>
        <w:pStyle w:val="af7"/>
        <w:rPr>
          <w:ins w:id="2892" w:author="Автор"/>
          <w:b/>
          <w:lang w:val="en-US"/>
        </w:rPr>
      </w:pPr>
      <w:ins w:id="2893" w:author="Автор">
        <w:r>
          <w:rPr>
            <w:b/>
          </w:rPr>
          <w:t>Выходные данные:</w:t>
        </w:r>
        <w:r>
          <w:rPr>
            <w:b/>
            <w:lang w:val="en-US"/>
          </w:rPr>
          <w:t xml:space="preserve"> </w:t>
        </w:r>
        <w:r w:rsidRPr="00032EB7">
          <w:t>getSubscriptionFeedingSetting</w:t>
        </w:r>
        <w:del w:id="2894" w:author="Автор">
          <w:r w:rsidRPr="00032EB7" w:rsidDel="005A2E52">
            <w:delText>Response</w:delText>
          </w:r>
        </w:del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2895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96" w:author="Автор"/>
                <w:lang w:val="en-US"/>
              </w:rPr>
            </w:pPr>
            <w:ins w:id="289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898" w:author="Автор"/>
              </w:rPr>
            </w:pPr>
            <w:ins w:id="289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00" w:author="Автор"/>
              </w:rPr>
            </w:pPr>
            <w:ins w:id="290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02" w:author="Автор"/>
              </w:rPr>
            </w:pPr>
            <w:ins w:id="290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04" w:author="Автор"/>
              </w:rPr>
            </w:pPr>
            <w:ins w:id="290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06" w:author="Автор"/>
              </w:rPr>
            </w:pPr>
            <w:ins w:id="2907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2908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09" w:author="Автор"/>
              </w:rPr>
            </w:pPr>
            <w:ins w:id="2910" w:author="Автор">
              <w:r>
                <w:t>1</w:t>
              </w:r>
            </w:ins>
          </w:p>
        </w:tc>
        <w:tc>
          <w:tcPr>
            <w:tcW w:w="2050" w:type="dxa"/>
          </w:tcPr>
          <w:p w:rsidR="00032EB7" w:rsidRPr="00032EB7" w:rsidRDefault="00DC4A68" w:rsidP="003F5D6C">
            <w:pPr>
              <w:pStyle w:val="affff1"/>
              <w:ind w:left="0"/>
              <w:rPr>
                <w:ins w:id="2911" w:author="Автор"/>
                <w:sz w:val="20"/>
                <w:szCs w:val="20"/>
                <w:rPrChange w:id="2912" w:author="Автор">
                  <w:rPr>
                    <w:ins w:id="2913" w:author="Автор"/>
                    <w:sz w:val="20"/>
                    <w:szCs w:val="20"/>
                    <w:lang w:val="en-US"/>
                  </w:rPr>
                </w:rPrChange>
              </w:rPr>
            </w:pPr>
            <w:ins w:id="2914" w:author="Автор">
              <w:r w:rsidRPr="00DC4A68">
                <w:rPr>
                  <w:sz w:val="20"/>
                  <w:szCs w:val="20"/>
                  <w:lang w:val="en-US"/>
                </w:rPr>
                <w:t>subscriptionFeedingSettingExt</w:t>
              </w:r>
              <w:del w:id="2915" w:author="Автор">
                <w:r w:rsidR="00032EB7" w:rsidDel="00DC4A68">
                  <w:rPr>
                    <w:sz w:val="20"/>
                    <w:szCs w:val="20"/>
                    <w:lang w:val="en-US"/>
                  </w:rPr>
                  <w:delText>result</w:delText>
                </w:r>
              </w:del>
            </w:ins>
          </w:p>
        </w:tc>
        <w:tc>
          <w:tcPr>
            <w:tcW w:w="1903" w:type="dxa"/>
          </w:tcPr>
          <w:p w:rsidR="00032EB7" w:rsidRPr="00032EB7" w:rsidRDefault="00032EB7" w:rsidP="003F5D6C">
            <w:pPr>
              <w:pStyle w:val="affff1"/>
              <w:ind w:left="0"/>
              <w:rPr>
                <w:ins w:id="2916" w:author="Автор"/>
                <w:sz w:val="20"/>
                <w:szCs w:val="20"/>
                <w:rPrChange w:id="2917" w:author="Автор">
                  <w:rPr>
                    <w:ins w:id="2918" w:author="Автор"/>
                    <w:sz w:val="20"/>
                    <w:szCs w:val="20"/>
                    <w:lang w:val="en-US"/>
                  </w:rPr>
                </w:rPrChange>
              </w:rPr>
            </w:pPr>
            <w:ins w:id="2919" w:author="Автор">
              <w:r>
                <w:rPr>
                  <w:sz w:val="20"/>
                  <w:szCs w:val="20"/>
                </w:rPr>
                <w:t>Возвращаемые данные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2920" w:author="Автор"/>
                <w:sz w:val="20"/>
                <w:szCs w:val="20"/>
                <w:lang w:val="en-US"/>
              </w:rPr>
            </w:pPr>
            <w:ins w:id="2921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DC4A68" w:rsidP="003F5D6C">
            <w:pPr>
              <w:pStyle w:val="affff1"/>
              <w:ind w:left="0"/>
              <w:rPr>
                <w:ins w:id="2922" w:author="Автор"/>
                <w:sz w:val="20"/>
                <w:szCs w:val="20"/>
                <w:lang w:val="en-US"/>
              </w:rPr>
            </w:pPr>
            <w:ins w:id="2923" w:author="Автор">
              <w:r w:rsidRPr="00DC4A68">
                <w:rPr>
                  <w:sz w:val="20"/>
                  <w:szCs w:val="20"/>
                  <w:lang w:val="en-US"/>
                </w:rPr>
                <w:t>subscriptionFeedingSettingExt</w:t>
              </w:r>
              <w:del w:id="2924" w:author="Автор">
                <w:r w:rsidR="00032EB7" w:rsidRPr="00032EB7" w:rsidDel="00DC4A68">
                  <w:rPr>
                    <w:sz w:val="20"/>
                    <w:szCs w:val="20"/>
                    <w:lang w:val="en-US"/>
                  </w:rPr>
                  <w:delText>tns:subscriptionFeedingSettingResult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25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2926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27" w:author="Автор"/>
              </w:rPr>
            </w:pPr>
            <w:ins w:id="2928" w:author="Автор">
              <w:r>
                <w:t>2</w:t>
              </w:r>
            </w:ins>
          </w:p>
        </w:tc>
        <w:tc>
          <w:tcPr>
            <w:tcW w:w="205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2929" w:author="Автор"/>
                <w:sz w:val="20"/>
                <w:szCs w:val="20"/>
                <w:lang w:val="en-US"/>
              </w:rPr>
            </w:pPr>
            <w:ins w:id="2930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2931" w:author="Автор"/>
                <w:sz w:val="20"/>
                <w:szCs w:val="20"/>
                <w:lang w:val="en-US"/>
              </w:rPr>
            </w:pPr>
            <w:ins w:id="2932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2933" w:author="Автор"/>
                <w:sz w:val="20"/>
                <w:szCs w:val="20"/>
              </w:rPr>
            </w:pPr>
            <w:ins w:id="293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2935" w:author="Автор"/>
                <w:sz w:val="20"/>
                <w:szCs w:val="20"/>
                <w:lang w:val="en-US"/>
              </w:rPr>
            </w:pPr>
            <w:ins w:id="2936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37" w:author="Автор"/>
                <w:sz w:val="20"/>
                <w:szCs w:val="20"/>
              </w:rPr>
            </w:pPr>
          </w:p>
        </w:tc>
      </w:tr>
    </w:tbl>
    <w:p w:rsidR="00032EB7" w:rsidRPr="00CB2F72" w:rsidRDefault="00032EB7" w:rsidP="00032EB7">
      <w:pPr>
        <w:pStyle w:val="1----111"/>
        <w:rPr>
          <w:ins w:id="2938" w:author="Автор"/>
        </w:rPr>
      </w:pPr>
      <w:bookmarkStart w:id="2939" w:name="_Toc415626095"/>
      <w:ins w:id="2940" w:author="Автор">
        <w:r w:rsidRPr="0009076A">
          <w:t>Ошибки</w:t>
        </w:r>
        <w:bookmarkEnd w:id="2939"/>
      </w:ins>
    </w:p>
    <w:p w:rsidR="00032EB7" w:rsidRPr="0009076A" w:rsidRDefault="00032EB7" w:rsidP="00032EB7">
      <w:pPr>
        <w:pStyle w:val="af7"/>
        <w:rPr>
          <w:ins w:id="2941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32EB7" w:rsidRPr="0009076A" w:rsidTr="003F5D6C">
        <w:trPr>
          <w:ins w:id="2942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43" w:author="Автор"/>
                <w:lang w:val="en-US"/>
              </w:rPr>
            </w:pPr>
            <w:ins w:id="294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45" w:author="Автор"/>
              </w:rPr>
            </w:pPr>
            <w:ins w:id="2946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47" w:author="Автор"/>
              </w:rPr>
            </w:pPr>
            <w:ins w:id="2948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49" w:author="Автор"/>
              </w:rPr>
            </w:pPr>
            <w:ins w:id="2950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2951" w:author="Автор"/>
              </w:rPr>
            </w:pPr>
            <w:ins w:id="2952" w:author="Автор">
              <w:r w:rsidRPr="0009076A">
                <w:t>Комментарий</w:t>
              </w:r>
            </w:ins>
          </w:p>
        </w:tc>
      </w:tr>
      <w:tr w:rsidR="00032EB7" w:rsidRPr="0009076A" w:rsidTr="003F5D6C">
        <w:trPr>
          <w:ins w:id="2953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54" w:author="Автор"/>
                <w:sz w:val="20"/>
                <w:szCs w:val="20"/>
              </w:rPr>
            </w:pPr>
            <w:ins w:id="2955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56" w:author="Автор"/>
                <w:sz w:val="20"/>
                <w:szCs w:val="20"/>
                <w:lang w:val="en-US"/>
              </w:rPr>
            </w:pPr>
            <w:ins w:id="2957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2958" w:author="Автор"/>
                <w:sz w:val="20"/>
                <w:szCs w:val="20"/>
                <w:lang w:val="en-US"/>
              </w:rPr>
            </w:pPr>
            <w:ins w:id="2959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60" w:author="Автор"/>
                <w:sz w:val="20"/>
                <w:szCs w:val="20"/>
                <w:lang w:val="en-US"/>
              </w:rPr>
            </w:pPr>
            <w:ins w:id="2961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62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2963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64" w:author="Автор"/>
                <w:sz w:val="20"/>
                <w:szCs w:val="20"/>
              </w:rPr>
            </w:pPr>
            <w:ins w:id="2965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66" w:author="Автор"/>
                <w:sz w:val="20"/>
                <w:szCs w:val="20"/>
                <w:lang w:val="en-US"/>
              </w:rPr>
            </w:pPr>
            <w:ins w:id="2967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2968" w:author="Автор"/>
                <w:sz w:val="20"/>
                <w:szCs w:val="20"/>
                <w:lang w:val="en-US"/>
              </w:rPr>
            </w:pPr>
            <w:ins w:id="2969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032EB7" w:rsidRPr="004E4FDF" w:rsidRDefault="00032EB7" w:rsidP="003F5D6C">
            <w:pPr>
              <w:pStyle w:val="affff1"/>
              <w:ind w:left="0"/>
              <w:rPr>
                <w:ins w:id="2970" w:author="Автор"/>
                <w:sz w:val="20"/>
                <w:szCs w:val="20"/>
              </w:rPr>
            </w:pPr>
            <w:ins w:id="2971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72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297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74" w:author="Автор"/>
                <w:sz w:val="20"/>
                <w:szCs w:val="20"/>
              </w:rPr>
            </w:pPr>
            <w:ins w:id="2975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76" w:author="Автор"/>
                <w:sz w:val="20"/>
                <w:szCs w:val="20"/>
                <w:lang w:val="en-US"/>
              </w:rPr>
            </w:pPr>
            <w:ins w:id="2977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2978" w:author="Автор"/>
                <w:sz w:val="20"/>
                <w:szCs w:val="20"/>
              </w:rPr>
            </w:pPr>
            <w:ins w:id="2979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2980" w:author="Автор"/>
                <w:sz w:val="20"/>
                <w:szCs w:val="20"/>
              </w:rPr>
            </w:pPr>
            <w:ins w:id="2981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2982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1----111"/>
        <w:rPr>
          <w:ins w:id="2983" w:author="Автор"/>
        </w:rPr>
      </w:pPr>
      <w:bookmarkStart w:id="2984" w:name="_Toc415626096"/>
      <w:ins w:id="2985" w:author="Автор">
        <w:r>
          <w:t>Контрольные примеры</w:t>
        </w:r>
        <w:bookmarkEnd w:id="2984"/>
      </w:ins>
    </w:p>
    <w:p w:rsidR="00032EB7" w:rsidRPr="0049359F" w:rsidRDefault="00032EB7" w:rsidP="00032EB7">
      <w:pPr>
        <w:pStyle w:val="af7"/>
        <w:rPr>
          <w:ins w:id="2986" w:author="Автор"/>
          <w:b/>
          <w:lang w:val="en-US"/>
        </w:rPr>
      </w:pPr>
      <w:ins w:id="2987" w:author="Автор">
        <w:r w:rsidRPr="00916933">
          <w:rPr>
            <w:b/>
          </w:rPr>
          <w:t>Запрос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2988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2989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2990" w:author="Автор"/>
                <w:i/>
                <w:sz w:val="20"/>
                <w:szCs w:val="20"/>
                <w:lang w:val="en-US"/>
              </w:rPr>
            </w:pPr>
            <w:ins w:id="2991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2992" w:author="Автор"/>
                <w:i/>
                <w:sz w:val="20"/>
                <w:szCs w:val="20"/>
                <w:lang w:val="en-US"/>
              </w:rPr>
            </w:pPr>
            <w:ins w:id="299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2994" w:author="Автор"/>
                <w:i/>
                <w:sz w:val="20"/>
                <w:szCs w:val="20"/>
                <w:lang w:val="en-US"/>
              </w:rPr>
            </w:pPr>
            <w:ins w:id="299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2996" w:author="Автор"/>
                <w:i/>
                <w:sz w:val="20"/>
                <w:szCs w:val="20"/>
                <w:lang w:val="en-US"/>
              </w:rPr>
            </w:pPr>
            <w:ins w:id="299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2998" w:author="Автор"/>
                <w:i/>
                <w:sz w:val="20"/>
                <w:szCs w:val="20"/>
                <w:lang w:val="en-US"/>
              </w:rPr>
            </w:pPr>
            <w:ins w:id="299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00" w:author="Автор"/>
                <w:i/>
                <w:sz w:val="20"/>
                <w:szCs w:val="20"/>
                <w:lang w:val="en-US"/>
              </w:rPr>
            </w:pPr>
            <w:ins w:id="300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&lt;contractId&gt;3703444&lt;/contractId&gt;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02" w:author="Автор"/>
                <w:i/>
                <w:sz w:val="20"/>
                <w:szCs w:val="20"/>
                <w:lang w:val="en-US"/>
              </w:rPr>
            </w:pPr>
            <w:ins w:id="300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04" w:author="Автор"/>
                <w:i/>
                <w:sz w:val="20"/>
                <w:szCs w:val="20"/>
                <w:lang w:val="en-US"/>
              </w:rPr>
            </w:pPr>
            <w:ins w:id="300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032EB7" w:rsidRPr="00ED47C8" w:rsidRDefault="00032EB7" w:rsidP="00032EB7">
            <w:pPr>
              <w:spacing w:line="240" w:lineRule="auto"/>
              <w:jc w:val="left"/>
              <w:rPr>
                <w:ins w:id="3006" w:author="Автор"/>
              </w:rPr>
            </w:pPr>
            <w:ins w:id="3007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032EB7" w:rsidRDefault="00032EB7" w:rsidP="00032EB7">
      <w:pPr>
        <w:rPr>
          <w:ins w:id="3008" w:author="Автор"/>
        </w:rPr>
      </w:pPr>
    </w:p>
    <w:p w:rsidR="00032EB7" w:rsidRDefault="00032EB7" w:rsidP="00032EB7">
      <w:pPr>
        <w:pStyle w:val="af7"/>
        <w:rPr>
          <w:ins w:id="3009" w:author="Автор"/>
          <w:b/>
        </w:rPr>
      </w:pPr>
      <w:ins w:id="3010" w:author="Автор">
        <w:r w:rsidRPr="00916933">
          <w:rPr>
            <w:b/>
          </w:rPr>
          <w:t>Ответ на запрос в случае успешного исполнения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3011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3012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3013" w:author="Автор"/>
                <w:i/>
                <w:sz w:val="20"/>
                <w:szCs w:val="20"/>
                <w:lang w:val="en-US"/>
              </w:rPr>
            </w:pPr>
            <w:ins w:id="3014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15" w:author="Автор"/>
                <w:i/>
                <w:sz w:val="20"/>
                <w:szCs w:val="20"/>
                <w:lang w:val="en-US"/>
              </w:rPr>
            </w:pPr>
            <w:ins w:id="301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17" w:author="Автор"/>
                <w:i/>
                <w:sz w:val="20"/>
                <w:szCs w:val="20"/>
                <w:lang w:val="en-US"/>
              </w:rPr>
            </w:pPr>
            <w:ins w:id="301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&lt;ns2:getSubscriptionFeedingSettingResponse xmlns:ns2="http://soap.integra.partner.web.processor.ecafe.axetta.ru/"&gt;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19" w:author="Автор"/>
                <w:i/>
                <w:sz w:val="20"/>
                <w:szCs w:val="20"/>
                <w:lang w:val="en-US"/>
              </w:rPr>
            </w:pPr>
            <w:ins w:id="302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21" w:author="Автор"/>
                <w:i/>
                <w:sz w:val="20"/>
                <w:szCs w:val="20"/>
                <w:lang w:val="en-US"/>
              </w:rPr>
            </w:pPr>
            <w:ins w:id="3022" w:author="Автор">
              <w:r w:rsidRPr="00032EB7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&lt;resultCode&gt;0&lt;/resultCode&gt;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23" w:author="Автор"/>
                <w:i/>
                <w:sz w:val="20"/>
                <w:szCs w:val="20"/>
                <w:lang w:val="en-US"/>
              </w:rPr>
            </w:pPr>
            <w:ins w:id="302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25" w:author="Автор"/>
                <w:i/>
                <w:sz w:val="20"/>
                <w:szCs w:val="20"/>
                <w:lang w:val="en-US"/>
              </w:rPr>
            </w:pPr>
            <w:ins w:id="302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&lt;subscriptionFeedingSettingExt dayRequest="5" dayDeActivate="2" enableFeeding="false" dayForbidChange="1" sixWorkWeek="true"/&gt;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27" w:author="Автор"/>
                <w:i/>
                <w:sz w:val="20"/>
                <w:szCs w:val="20"/>
                <w:lang w:val="en-US"/>
              </w:rPr>
            </w:pPr>
            <w:ins w:id="302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29" w:author="Автор"/>
                <w:i/>
                <w:sz w:val="20"/>
                <w:szCs w:val="20"/>
                <w:lang w:val="en-US"/>
              </w:rPr>
            </w:pPr>
            <w:ins w:id="3030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&lt;/ns2:getSubscriptionFeedingSettingResponse&gt;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3031" w:author="Автор"/>
                <w:i/>
                <w:sz w:val="20"/>
                <w:szCs w:val="20"/>
                <w:lang w:val="en-US"/>
              </w:rPr>
            </w:pPr>
            <w:ins w:id="303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032EB7" w:rsidRDefault="00032EB7" w:rsidP="00032EB7">
            <w:pPr>
              <w:spacing w:line="240" w:lineRule="auto"/>
              <w:jc w:val="left"/>
              <w:rPr>
                <w:ins w:id="3033" w:author="Автор"/>
              </w:rPr>
            </w:pPr>
            <w:ins w:id="3034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032EB7" w:rsidRPr="00032EB7" w:rsidRDefault="00032EB7">
      <w:pPr>
        <w:pStyle w:val="21"/>
        <w:numPr>
          <w:ilvl w:val="0"/>
          <w:numId w:val="0"/>
        </w:numPr>
        <w:rPr>
          <w:ins w:id="3035" w:author="Автор"/>
          <w:bCs w:val="0"/>
          <w:rPrChange w:id="3036" w:author="Автор">
            <w:rPr>
              <w:ins w:id="3037" w:author="Автор"/>
              <w:bCs w:val="0"/>
              <w:lang w:val="en-US"/>
            </w:rPr>
          </w:rPrChange>
        </w:rPr>
        <w:pPrChange w:id="3038" w:author="Автор">
          <w:pPr>
            <w:pStyle w:val="21"/>
          </w:pPr>
        </w:pPrChange>
      </w:pPr>
    </w:p>
    <w:p w:rsidR="00043E70" w:rsidRDefault="00D030A6" w:rsidP="00043E70">
      <w:pPr>
        <w:pStyle w:val="21"/>
        <w:rPr>
          <w:bCs w:val="0"/>
        </w:rPr>
      </w:pPr>
      <w:bookmarkStart w:id="3039" w:name="_Toc415626097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3039"/>
    </w:p>
    <w:p w:rsidR="00043E70" w:rsidRDefault="00043E70" w:rsidP="00A971EB">
      <w:pPr>
        <w:pStyle w:val="1----111"/>
        <w:rPr>
          <w:lang w:val="en-US"/>
        </w:rPr>
      </w:pPr>
      <w:bookmarkStart w:id="3040" w:name="_Toc415626098"/>
      <w:r w:rsidRPr="0009076A">
        <w:t>Общие сведения</w:t>
      </w:r>
      <w:bookmarkEnd w:id="30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3041" w:name="_Toc415626099"/>
      <w:r w:rsidRPr="0009076A">
        <w:t>Описание входных параметров</w:t>
      </w:r>
      <w:bookmarkEnd w:id="3041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3042" w:name="_Toc415626100"/>
      <w:r w:rsidRPr="0009076A">
        <w:t>Описание выходных параметров</w:t>
      </w:r>
      <w:bookmarkEnd w:id="3042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3043" w:name="_Toc415626101"/>
      <w:r w:rsidRPr="0009076A">
        <w:t>Ошибки</w:t>
      </w:r>
      <w:bookmarkEnd w:id="3043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3044" w:name="_Toc415626102"/>
      <w:r>
        <w:t>Контрольные примеры</w:t>
      </w:r>
      <w:bookmarkEnd w:id="3044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3045" w:name="_Toc415626103"/>
      <w:r>
        <w:rPr>
          <w:bCs w:val="0"/>
        </w:rPr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3045"/>
    </w:p>
    <w:p w:rsidR="00C64201" w:rsidRDefault="00C64201" w:rsidP="00A971EB">
      <w:pPr>
        <w:pStyle w:val="1----111"/>
        <w:rPr>
          <w:lang w:val="en-US"/>
        </w:rPr>
      </w:pPr>
      <w:bookmarkStart w:id="3046" w:name="_Toc415626104"/>
      <w:r w:rsidRPr="0009076A">
        <w:t>Общие сведения</w:t>
      </w:r>
      <w:bookmarkEnd w:id="30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3047" w:name="_Toc415626105"/>
      <w:r w:rsidRPr="0009076A">
        <w:t>Описание входных параметров</w:t>
      </w:r>
      <w:bookmarkEnd w:id="3047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3048" w:name="_Toc415626106"/>
      <w:r w:rsidRPr="0009076A">
        <w:t>Описание выходных параметров</w:t>
      </w:r>
      <w:bookmarkEnd w:id="3048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3049" w:name="_Toc415626107"/>
      <w:r w:rsidRPr="0009076A">
        <w:t>Ошибки</w:t>
      </w:r>
      <w:bookmarkEnd w:id="3049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3050" w:name="_Toc415626108"/>
      <w:r>
        <w:t>Контрольные примеры</w:t>
      </w:r>
      <w:bookmarkEnd w:id="3050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3051" w:name="_Toc415626109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3051"/>
    </w:p>
    <w:p w:rsidR="00043E70" w:rsidRDefault="00043E70" w:rsidP="00A971EB">
      <w:pPr>
        <w:pStyle w:val="1----111"/>
        <w:rPr>
          <w:lang w:val="en-US"/>
        </w:rPr>
      </w:pPr>
      <w:bookmarkStart w:id="3052" w:name="_Toc415626110"/>
      <w:r w:rsidRPr="0009076A">
        <w:t>Общие сведения</w:t>
      </w:r>
      <w:bookmarkEnd w:id="30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3053" w:name="_Toc415626111"/>
      <w:r w:rsidRPr="0009076A">
        <w:t>Описание входных параметров</w:t>
      </w:r>
      <w:bookmarkEnd w:id="3053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3054" w:name="_Toc415626112"/>
      <w:r w:rsidRPr="0009076A">
        <w:t>Описание выходных параметров</w:t>
      </w:r>
      <w:bookmarkEnd w:id="3054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3055" w:name="_Toc415626113"/>
      <w:r w:rsidRPr="0009076A">
        <w:lastRenderedPageBreak/>
        <w:t>Ошибки</w:t>
      </w:r>
      <w:bookmarkEnd w:id="3055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3056" w:name="_Toc415626114"/>
      <w:r>
        <w:t>Контрольные примеры</w:t>
      </w:r>
      <w:bookmarkEnd w:id="3056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3057" w:name="_Toc415626115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3057"/>
    </w:p>
    <w:p w:rsidR="00C52AC4" w:rsidRDefault="00C52AC4" w:rsidP="00A971EB">
      <w:pPr>
        <w:pStyle w:val="1----111"/>
        <w:rPr>
          <w:lang w:val="en-US"/>
        </w:rPr>
      </w:pPr>
      <w:bookmarkStart w:id="3058" w:name="_Toc415626116"/>
      <w:r w:rsidRPr="0009076A">
        <w:t>Общие сведения</w:t>
      </w:r>
      <w:bookmarkEnd w:id="30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059" w:name="_Toc415626117"/>
      <w:r w:rsidRPr="0009076A">
        <w:lastRenderedPageBreak/>
        <w:t>Описание входных параметров</w:t>
      </w:r>
      <w:bookmarkEnd w:id="3059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3060" w:name="_Toc415626118"/>
      <w:r w:rsidRPr="0009076A">
        <w:t>Описание выходных параметров</w:t>
      </w:r>
      <w:bookmarkEnd w:id="3060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061" w:name="_Toc415626119"/>
      <w:r w:rsidRPr="0009076A">
        <w:t>Ошибки</w:t>
      </w:r>
      <w:bookmarkEnd w:id="3061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3062" w:name="_Toc415626120"/>
      <w:r>
        <w:t>Контрольные примеры</w:t>
      </w:r>
      <w:bookmarkEnd w:id="3062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lastRenderedPageBreak/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3063" w:name="_Toc415626121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3063"/>
    </w:p>
    <w:p w:rsidR="004F0339" w:rsidRDefault="004F0339" w:rsidP="00A971EB">
      <w:pPr>
        <w:pStyle w:val="1----111"/>
        <w:rPr>
          <w:lang w:val="en-US"/>
        </w:rPr>
      </w:pPr>
      <w:bookmarkStart w:id="3064" w:name="_Toc415626122"/>
      <w:r w:rsidRPr="0009076A">
        <w:t>Общие сведения</w:t>
      </w:r>
      <w:bookmarkEnd w:id="30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3065" w:name="_Toc415626123"/>
      <w:r w:rsidRPr="0009076A">
        <w:t>Описание входных параметров</w:t>
      </w:r>
      <w:bookmarkEnd w:id="3065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del w:id="3066" w:author="Автор">
              <w:r w:rsidDel="00EF07C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</w:del>
          </w:p>
        </w:tc>
      </w:tr>
    </w:tbl>
    <w:p w:rsidR="0097102A" w:rsidDel="00F366CA" w:rsidRDefault="0097102A" w:rsidP="004F0339">
      <w:pPr>
        <w:rPr>
          <w:del w:id="3067" w:author="Автор"/>
        </w:rPr>
      </w:pPr>
      <w:r>
        <w:t xml:space="preserve">Если у клиента уже имеется на данную дату циклограмма </w:t>
      </w:r>
      <w:ins w:id="3068" w:author="Автор">
        <w:r w:rsidR="00F366CA" w:rsidRPr="00F366CA">
          <w:rPr>
            <w:rPrChange w:id="3069" w:author="Автор">
              <w:rPr>
                <w:lang w:val="en-US"/>
              </w:rPr>
            </w:rPrChange>
          </w:rPr>
          <w:t xml:space="preserve">– </w:t>
        </w:r>
        <w:r w:rsidR="00F366CA">
          <w:t xml:space="preserve">она </w:t>
        </w:r>
      </w:ins>
      <w:r>
        <w:t>будет отредактирована, иначе создается новая со статусом в ожидании.</w:t>
      </w:r>
      <w:ins w:id="3070" w:author="Автор">
        <w:r w:rsidR="00F366CA">
          <w:t xml:space="preserve"> </w:t>
        </w:r>
      </w:ins>
      <w:del w:id="3071" w:author="Автор">
        <w:r w:rsidDel="00F366CA">
          <w:delText xml:space="preserve"> </w:delText>
        </w:r>
      </w:del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lastRenderedPageBreak/>
        <w:t xml:space="preserve"> </w:t>
      </w:r>
      <w:bookmarkStart w:id="3072" w:name="_Toc415626124"/>
      <w:r w:rsidRPr="0009076A">
        <w:t>Описание выходных параметров</w:t>
      </w:r>
      <w:bookmarkEnd w:id="3072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3073" w:name="_Toc415626125"/>
      <w:r w:rsidRPr="0009076A">
        <w:t>Ошибки</w:t>
      </w:r>
      <w:bookmarkEnd w:id="3073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3074" w:name="_Toc415626126"/>
      <w:r>
        <w:t>Контрольные примеры</w:t>
      </w:r>
      <w:bookmarkEnd w:id="3074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3075" w:name="_Toc415626127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3075"/>
    </w:p>
    <w:p w:rsidR="00C52AC4" w:rsidRDefault="00C52AC4" w:rsidP="00A971EB">
      <w:pPr>
        <w:pStyle w:val="1----111"/>
        <w:rPr>
          <w:lang w:val="en-US"/>
        </w:rPr>
      </w:pPr>
      <w:bookmarkStart w:id="3076" w:name="_Toc415626128"/>
      <w:r w:rsidRPr="0009076A">
        <w:t>Общие сведения</w:t>
      </w:r>
      <w:bookmarkEnd w:id="30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3077" w:name="_Toc415626129"/>
      <w:r w:rsidRPr="0009076A">
        <w:t>Описание входных параметров</w:t>
      </w:r>
      <w:bookmarkEnd w:id="3077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lastRenderedPageBreak/>
        <w:t xml:space="preserve"> </w:t>
      </w:r>
      <w:bookmarkStart w:id="3078" w:name="_Toc415626130"/>
      <w:r w:rsidRPr="0009076A">
        <w:t>Описание выходных параметров</w:t>
      </w:r>
      <w:bookmarkEnd w:id="3078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3079" w:name="_Toc415626131"/>
      <w:r w:rsidRPr="0009076A">
        <w:t>Ошибки</w:t>
      </w:r>
      <w:bookmarkEnd w:id="3079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3080" w:name="_Toc415626132"/>
      <w:r>
        <w:t>Контрольные примеры</w:t>
      </w:r>
      <w:bookmarkEnd w:id="3080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lastRenderedPageBreak/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3081" w:name="_Toc415626133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3081"/>
    </w:p>
    <w:p w:rsidR="00164D94" w:rsidRDefault="00164D94" w:rsidP="00A971EB">
      <w:pPr>
        <w:pStyle w:val="1----111"/>
        <w:rPr>
          <w:lang w:val="en-US"/>
        </w:rPr>
      </w:pPr>
      <w:bookmarkStart w:id="3082" w:name="_Toc415626134"/>
      <w:r w:rsidRPr="0009076A">
        <w:t>Общие сведения</w:t>
      </w:r>
      <w:bookmarkEnd w:id="30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3083" w:name="_Toc415626135"/>
      <w:r w:rsidRPr="0009076A">
        <w:t>Описание входных параметров</w:t>
      </w:r>
      <w:bookmarkEnd w:id="3083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3084" w:name="_Toc415626136"/>
      <w:r w:rsidRPr="0009076A">
        <w:t>Описание выходных параметров</w:t>
      </w:r>
      <w:bookmarkEnd w:id="3084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3085" w:author="Автор">
              <w:r w:rsidDel="00A46C79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164D94" w:rsidRPr="00CB2F72" w:rsidRDefault="00164D94" w:rsidP="00A971EB">
      <w:pPr>
        <w:pStyle w:val="1----111"/>
      </w:pPr>
      <w:bookmarkStart w:id="3086" w:name="_Toc415626137"/>
      <w:r w:rsidRPr="0009076A">
        <w:t>Ошибки</w:t>
      </w:r>
      <w:bookmarkEnd w:id="3086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3087" w:name="_Toc415626138"/>
      <w:r>
        <w:t>Контрольные примеры</w:t>
      </w:r>
      <w:bookmarkEnd w:id="3087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3088" w:name="_Toc415626139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3088"/>
    </w:p>
    <w:p w:rsidR="00864888" w:rsidRDefault="00864888" w:rsidP="00A971EB">
      <w:pPr>
        <w:pStyle w:val="1----111"/>
        <w:rPr>
          <w:lang w:val="en-US"/>
        </w:rPr>
      </w:pPr>
      <w:bookmarkStart w:id="3089" w:name="_Toc415626140"/>
      <w:r w:rsidRPr="0009076A">
        <w:t>Общие сведения</w:t>
      </w:r>
      <w:bookmarkEnd w:id="30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3090" w:name="_Toc415626141"/>
      <w:r w:rsidRPr="0009076A">
        <w:lastRenderedPageBreak/>
        <w:t>Описание входных параметров</w:t>
      </w:r>
      <w:bookmarkEnd w:id="3090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3091" w:name="_Toc415626142"/>
      <w:r w:rsidRPr="0009076A">
        <w:t>Описание выходных параметров</w:t>
      </w:r>
      <w:bookmarkEnd w:id="3091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3092" w:author="Автор">
              <w:r w:rsidDel="00494A5C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864888" w:rsidRPr="00CB2F72" w:rsidRDefault="00864888" w:rsidP="00A971EB">
      <w:pPr>
        <w:pStyle w:val="1----111"/>
      </w:pPr>
      <w:bookmarkStart w:id="3093" w:name="_Toc415626143"/>
      <w:r w:rsidRPr="0009076A">
        <w:t>Ошибки</w:t>
      </w:r>
      <w:bookmarkEnd w:id="3093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3094" w:name="_Toc415626144"/>
      <w:r>
        <w:t>Контрольные примеры</w:t>
      </w:r>
      <w:bookmarkEnd w:id="3094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3095" w:name="_Toc415626145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3095"/>
    </w:p>
    <w:p w:rsidR="00F542DC" w:rsidRDefault="00F542DC" w:rsidP="0031664D">
      <w:pPr>
        <w:pStyle w:val="1----111"/>
        <w:rPr>
          <w:lang w:val="en-US"/>
        </w:rPr>
      </w:pPr>
      <w:bookmarkStart w:id="3096" w:name="_Toc415626146"/>
      <w:r w:rsidRPr="0009076A">
        <w:t>Общие сведения</w:t>
      </w:r>
      <w:bookmarkEnd w:id="30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3097" w:name="_Toc415626147"/>
      <w:r w:rsidRPr="0009076A">
        <w:t>Описание входных параметров</w:t>
      </w:r>
      <w:bookmarkEnd w:id="3097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3098" w:name="_Toc415626148"/>
      <w:r w:rsidRPr="0009076A">
        <w:t>Описание выходных параметров</w:t>
      </w:r>
      <w:bookmarkEnd w:id="3098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3099" w:name="_Toc415626149"/>
      <w:r w:rsidRPr="0009076A">
        <w:t>Ошибки</w:t>
      </w:r>
      <w:bookmarkEnd w:id="3099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3100" w:name="_Toc415626150"/>
      <w:r>
        <w:t>Контрольные примеры</w:t>
      </w:r>
      <w:bookmarkEnd w:id="3100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3101" w:name="_Toc415626151"/>
      <w:r>
        <w:rPr>
          <w:bCs w:val="0"/>
        </w:rPr>
        <w:t>Операция «</w:t>
      </w:r>
      <w:r w:rsidR="00864888">
        <w:rPr>
          <w:bCs w:val="0"/>
        </w:rPr>
        <w:t xml:space="preserve">Получить список комплексов, которые участвуют в </w:t>
      </w:r>
      <w:r w:rsidR="00864888">
        <w:rPr>
          <w:bCs w:val="0"/>
        </w:rPr>
        <w:lastRenderedPageBreak/>
        <w:t>АП, по номеру СНИЛС</w:t>
      </w:r>
      <w:r>
        <w:rPr>
          <w:bCs w:val="0"/>
        </w:rPr>
        <w:t>»</w:t>
      </w:r>
      <w:bookmarkEnd w:id="3101"/>
    </w:p>
    <w:p w:rsidR="00864888" w:rsidRDefault="00864888" w:rsidP="0031664D">
      <w:pPr>
        <w:pStyle w:val="1----111"/>
        <w:rPr>
          <w:lang w:val="en-US"/>
        </w:rPr>
      </w:pPr>
      <w:bookmarkStart w:id="3102" w:name="_Toc415626152"/>
      <w:r w:rsidRPr="0009076A">
        <w:t>Общие сведения</w:t>
      </w:r>
      <w:bookmarkEnd w:id="31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3103" w:name="_Toc415626153"/>
      <w:r w:rsidRPr="0009076A">
        <w:t>Описание входных параметров</w:t>
      </w:r>
      <w:bookmarkEnd w:id="3103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3104" w:name="_Toc415626154"/>
      <w:r w:rsidRPr="0009076A">
        <w:t>Описание выходных параметров</w:t>
      </w:r>
      <w:bookmarkEnd w:id="3104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3105" w:name="_Toc415626155"/>
      <w:r w:rsidRPr="0009076A">
        <w:t>Ошибки</w:t>
      </w:r>
      <w:bookmarkEnd w:id="3105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lastRenderedPageBreak/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3106" w:name="_Toc415626156"/>
      <w:r>
        <w:t>Контрольные примеры</w:t>
      </w:r>
      <w:bookmarkEnd w:id="3106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bookmarkStart w:id="3107" w:name="_Toc415626157"/>
      <w:r>
        <w:t>Операция «Получени</w:t>
      </w:r>
      <w:ins w:id="3108" w:author="Автор">
        <w:r w:rsidR="00F4168C">
          <w:t>е</w:t>
        </w:r>
      </w:ins>
      <w:del w:id="3109" w:author="Автор">
        <w:r w:rsidDel="00F4168C">
          <w:delText>я</w:delText>
        </w:r>
      </w:del>
      <w:r>
        <w:t xml:space="preserve"> </w:t>
      </w:r>
      <w:del w:id="3110" w:author="Автор">
        <w:r w:rsidDel="00F4168C">
          <w:delText xml:space="preserve">истории </w:delText>
        </w:r>
      </w:del>
      <w:ins w:id="3111" w:author="Автор">
        <w:r w:rsidR="00F4168C">
          <w:t xml:space="preserve">журнала </w:t>
        </w:r>
      </w:ins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</w:t>
      </w:r>
      <w:r>
        <w:rPr>
          <w:bCs w:val="0"/>
        </w:rPr>
        <w:lastRenderedPageBreak/>
        <w:t>ЛС</w:t>
      </w:r>
      <w:r>
        <w:t>»</w:t>
      </w:r>
      <w:bookmarkEnd w:id="3107"/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bookmarkStart w:id="3112" w:name="_Toc415626158"/>
      <w:r w:rsidRPr="0009076A">
        <w:t>Общие сведения</w:t>
      </w:r>
      <w:bookmarkEnd w:id="31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F4168C" w:rsidRDefault="00CE5927" w:rsidP="00F4168C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</w:t>
            </w:r>
            <w:ins w:id="3113" w:author="Автор">
              <w:r w:rsidR="00F4168C">
                <w:rPr>
                  <w:lang w:val="en-US"/>
                </w:rPr>
                <w:t>Journal</w:t>
              </w:r>
            </w:ins>
            <w:del w:id="3114" w:author="Автор">
              <w:r w:rsidRPr="00CE5927" w:rsidDel="00F4168C">
                <w:delText>HistoryList</w:delText>
              </w:r>
            </w:del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3115" w:author="Автор">
              <w:r w:rsidR="00F4168C">
                <w:t>е</w:t>
              </w:r>
            </w:ins>
            <w:del w:id="3116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3117" w:author="Автор">
              <w:r w:rsidR="00F4168C">
                <w:t>е</w:t>
              </w:r>
            </w:ins>
            <w:del w:id="3118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bookmarkStart w:id="3119" w:name="_Toc415626159"/>
      <w:r>
        <w:t>Описание в</w:t>
      </w:r>
      <w:r w:rsidR="005F6793" w:rsidRPr="0009076A">
        <w:t>ходных параметров</w:t>
      </w:r>
      <w:bookmarkEnd w:id="3119"/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ins w:id="3120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3121" w:author="Автор">
        <w:r w:rsidR="002D5A3F" w:rsidRPr="00CE5927" w:rsidDel="00F4168C">
          <w:delText>getSubscriptionFeedingHistoryList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bookmarkStart w:id="3122" w:name="_Toc415626160"/>
      <w:r w:rsidRPr="0009076A">
        <w:t>Описание выходных параметров</w:t>
      </w:r>
      <w:bookmarkEnd w:id="3122"/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ins w:id="3123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3124" w:author="Автор">
        <w:r w:rsidRPr="00CE5927" w:rsidDel="00F4168C">
          <w:delText>getSubscriptionFeedingHistoryList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F4168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3125" w:author="Автор">
              <w:r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  <w:del w:id="3126" w:author="Автор">
              <w:r w:rsidR="00EA7300"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del w:id="3127" w:author="Автор">
              <w:r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  <w:ins w:id="3128" w:author="Автор">
              <w:r w:rsidR="00F4168C"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3129" w:name="_Toc415626161"/>
      <w:r w:rsidRPr="0009076A">
        <w:t>Ошибки</w:t>
      </w:r>
      <w:bookmarkEnd w:id="312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3130" w:name="_Toc415626162"/>
      <w:r>
        <w:t>Контрольные примеры</w:t>
      </w:r>
      <w:bookmarkEnd w:id="3130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E52BDC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3131" w:author="Автор"/>
                <w:i/>
                <w:sz w:val="20"/>
                <w:szCs w:val="20"/>
                <w:lang w:val="en-US"/>
              </w:rPr>
            </w:pPr>
            <w:ins w:id="3132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33" w:author="Автор"/>
                <w:i/>
                <w:sz w:val="20"/>
                <w:szCs w:val="20"/>
                <w:lang w:val="en-US"/>
              </w:rPr>
            </w:pPr>
            <w:ins w:id="313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35" w:author="Автор"/>
                <w:i/>
                <w:sz w:val="20"/>
                <w:szCs w:val="20"/>
                <w:lang w:val="en-US"/>
              </w:rPr>
            </w:pPr>
            <w:ins w:id="313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37" w:author="Автор"/>
                <w:i/>
                <w:sz w:val="20"/>
                <w:szCs w:val="20"/>
                <w:lang w:val="en-US"/>
              </w:rPr>
            </w:pPr>
            <w:ins w:id="313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39" w:author="Автор"/>
                <w:i/>
                <w:sz w:val="20"/>
                <w:szCs w:val="20"/>
                <w:lang w:val="en-US"/>
              </w:rPr>
            </w:pPr>
            <w:ins w:id="314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41" w:author="Автор"/>
                <w:i/>
                <w:sz w:val="20"/>
                <w:szCs w:val="20"/>
                <w:lang w:val="en-US"/>
              </w:rPr>
            </w:pPr>
            <w:ins w:id="314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43" w:author="Автор"/>
                <w:i/>
                <w:sz w:val="20"/>
                <w:szCs w:val="20"/>
                <w:lang w:val="en-US"/>
              </w:rPr>
            </w:pPr>
            <w:ins w:id="314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45" w:author="Автор"/>
                <w:i/>
                <w:sz w:val="20"/>
                <w:szCs w:val="20"/>
                <w:lang w:val="en-US"/>
              </w:rPr>
            </w:pPr>
            <w:ins w:id="314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&lt;startDate&gt;2014-01-01T00:00:00Z&lt;/startDate&gt;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47" w:author="Автор"/>
                <w:i/>
                <w:sz w:val="20"/>
                <w:szCs w:val="20"/>
                <w:lang w:val="en-US"/>
              </w:rPr>
            </w:pPr>
            <w:ins w:id="314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49" w:author="Автор"/>
                <w:i/>
                <w:sz w:val="20"/>
                <w:szCs w:val="20"/>
                <w:lang w:val="en-US"/>
              </w:rPr>
            </w:pPr>
            <w:ins w:id="315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&lt;endDate&gt;2014-12-31T23:59:59Z&lt;/endDate&gt;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51" w:author="Автор"/>
                <w:i/>
                <w:sz w:val="20"/>
                <w:szCs w:val="20"/>
                <w:lang w:val="en-US"/>
              </w:rPr>
            </w:pPr>
            <w:ins w:id="315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53" w:author="Автор"/>
                <w:i/>
                <w:sz w:val="20"/>
                <w:szCs w:val="20"/>
                <w:lang w:val="en-US"/>
              </w:rPr>
            </w:pPr>
            <w:ins w:id="315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E2D30" w:rsidRPr="00F6672C" w:rsidRDefault="00A2433F" w:rsidP="00AA1F86">
            <w:pPr>
              <w:spacing w:line="240" w:lineRule="auto"/>
              <w:jc w:val="left"/>
              <w:rPr>
                <w:i/>
                <w:lang w:val="en-US"/>
              </w:rPr>
            </w:pPr>
            <w:ins w:id="3155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3156" w:author="Автор"/>
                <w:i/>
                <w:sz w:val="20"/>
                <w:szCs w:val="20"/>
                <w:lang w:val="en-US"/>
              </w:rPr>
            </w:pPr>
            <w:ins w:id="3157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58" w:author="Автор"/>
                <w:i/>
                <w:sz w:val="20"/>
                <w:szCs w:val="20"/>
                <w:lang w:val="en-US"/>
              </w:rPr>
            </w:pPr>
            <w:ins w:id="315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60" w:author="Автор"/>
                <w:i/>
                <w:sz w:val="20"/>
                <w:szCs w:val="20"/>
                <w:lang w:val="en-US"/>
              </w:rPr>
            </w:pPr>
            <w:ins w:id="316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&lt;ns2:getSubscriptionFeedingJournalResponse xmlns:ns2="http://soap.integra.partner.web.processor.ecafe.axetta.ru/"&gt;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62" w:author="Автор"/>
                <w:i/>
                <w:sz w:val="20"/>
                <w:szCs w:val="20"/>
                <w:lang w:val="en-US"/>
              </w:rPr>
            </w:pPr>
            <w:ins w:id="316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64" w:author="Автор"/>
                <w:i/>
                <w:sz w:val="20"/>
                <w:szCs w:val="20"/>
                <w:lang w:val="en-US"/>
              </w:rPr>
            </w:pPr>
            <w:ins w:id="316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66" w:author="Автор"/>
                <w:i/>
                <w:sz w:val="20"/>
                <w:szCs w:val="20"/>
                <w:lang w:val="en-US"/>
              </w:rPr>
            </w:pPr>
            <w:ins w:id="316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68" w:author="Автор"/>
                <w:i/>
                <w:sz w:val="20"/>
                <w:szCs w:val="20"/>
                <w:lang w:val="en-US"/>
              </w:rPr>
            </w:pPr>
            <w:ins w:id="316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70" w:author="Автор"/>
                <w:i/>
                <w:sz w:val="20"/>
                <w:szCs w:val="20"/>
                <w:lang w:val="en-US"/>
              </w:rPr>
            </w:pPr>
            <w:ins w:id="317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72" w:author="Автор"/>
                <w:i/>
                <w:sz w:val="20"/>
                <w:szCs w:val="20"/>
                <w:lang w:val="en-US"/>
              </w:rPr>
            </w:pPr>
            <w:ins w:id="317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&lt;IdOfSubscriptionFeeding&gt;28&lt;/IdOfSubscriptionFeeding&gt;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74" w:author="Автор"/>
                <w:i/>
                <w:sz w:val="20"/>
                <w:szCs w:val="20"/>
                <w:lang w:val="en-US"/>
              </w:rPr>
            </w:pPr>
            <w:ins w:id="317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&lt;guid&gt;39cb782b-0716-e48b-9754-74cc03d28499&lt;/guid&gt;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76" w:author="Автор"/>
                <w:i/>
                <w:sz w:val="20"/>
                <w:szCs w:val="20"/>
                <w:lang w:val="en-US"/>
              </w:rPr>
            </w:pPr>
            <w:ins w:id="317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&lt;DateCreateService&gt;2014-09-11T04:00:00+04:00&lt;/DateCreateService&gt;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78" w:author="Автор"/>
                <w:i/>
                <w:sz w:val="20"/>
                <w:szCs w:val="20"/>
                <w:lang w:val="en-US"/>
              </w:rPr>
            </w:pPr>
            <w:ins w:id="317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&lt;DateActivateSubscription&gt;2014-09-13T04:00:00+04:00&lt;/DateActivateSubscription&gt;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80" w:author="Автор"/>
                <w:i/>
                <w:sz w:val="20"/>
                <w:szCs w:val="20"/>
                <w:lang w:val="en-US"/>
              </w:rPr>
            </w:pPr>
            <w:ins w:id="318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&lt;UpdateDate&gt;2014-09-12T12:14:24.654+04:00&lt;/UpdateDate&gt;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82" w:author="Автор"/>
                <w:i/>
                <w:sz w:val="20"/>
                <w:szCs w:val="20"/>
                <w:lang w:val="en-US"/>
              </w:rPr>
            </w:pPr>
            <w:ins w:id="318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&lt;WasSuspended&gt;false&lt;/WasSuspended&gt;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84" w:author="Автор"/>
                <w:i/>
                <w:sz w:val="20"/>
                <w:szCs w:val="20"/>
                <w:lang w:val="en-US"/>
              </w:rPr>
            </w:pPr>
            <w:ins w:id="318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&lt;ChangesPlace&gt;true&lt;/ChangesPlace&gt;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86" w:author="Автор"/>
                <w:i/>
                <w:sz w:val="20"/>
                <w:szCs w:val="20"/>
                <w:lang w:val="en-US"/>
              </w:rPr>
            </w:pPr>
            <w:ins w:id="318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&lt;SubscriptionFeedingStatus&gt;Активна&lt;/SubscriptionFeedingStatus&gt;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88" w:author="Автор"/>
                <w:i/>
                <w:sz w:val="20"/>
                <w:szCs w:val="20"/>
                <w:lang w:val="en-US"/>
              </w:rPr>
            </w:pPr>
            <w:ins w:id="318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&lt;/S&gt;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90" w:author="Автор"/>
                <w:i/>
                <w:sz w:val="20"/>
                <w:szCs w:val="20"/>
                <w:lang w:val="en-US"/>
              </w:rPr>
            </w:pPr>
            <w:ins w:id="319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&lt;/subscriptionFeedingJournalListExt&gt;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92" w:author="Автор"/>
                <w:i/>
                <w:sz w:val="20"/>
                <w:szCs w:val="20"/>
                <w:lang w:val="en-US"/>
              </w:rPr>
            </w:pPr>
            <w:ins w:id="319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94" w:author="Автор"/>
                <w:i/>
                <w:sz w:val="20"/>
                <w:szCs w:val="20"/>
                <w:lang w:val="en-US"/>
              </w:rPr>
            </w:pPr>
            <w:ins w:id="319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&lt;/ns2:getSubscriptionFeedingJournalResponse&gt;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3196" w:author="Автор"/>
                <w:i/>
                <w:sz w:val="20"/>
                <w:szCs w:val="20"/>
                <w:lang w:val="en-US"/>
              </w:rPr>
            </w:pPr>
            <w:ins w:id="319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A80BFE" w:rsidRPr="00F6672C" w:rsidRDefault="00A2433F" w:rsidP="00A80BFE">
            <w:pPr>
              <w:spacing w:line="240" w:lineRule="auto"/>
              <w:jc w:val="left"/>
              <w:rPr>
                <w:i/>
                <w:lang w:val="en-US"/>
              </w:rPr>
            </w:pPr>
            <w:ins w:id="3198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Del="00DB28CB" w:rsidRDefault="00CE2D30" w:rsidP="00742363">
      <w:pPr>
        <w:pStyle w:val="af7"/>
        <w:rPr>
          <w:del w:id="3199" w:author="Автор"/>
          <w:b/>
          <w:lang w:val="en-US"/>
        </w:rPr>
      </w:pPr>
    </w:p>
    <w:p w:rsidR="00CE5927" w:rsidRPr="00CE2D30" w:rsidDel="00DB28CB" w:rsidRDefault="00CE5927" w:rsidP="00CE5927">
      <w:pPr>
        <w:rPr>
          <w:del w:id="3200" w:author="Автор"/>
          <w:b/>
          <w:lang w:val="en-US"/>
        </w:rPr>
      </w:pPr>
    </w:p>
    <w:p w:rsidR="009B7C79" w:rsidDel="00DB28CB" w:rsidRDefault="009B7C79" w:rsidP="00414642">
      <w:pPr>
        <w:pStyle w:val="21"/>
        <w:rPr>
          <w:del w:id="3201" w:author="Автор"/>
        </w:rPr>
      </w:pPr>
      <w:bookmarkStart w:id="3202" w:name="_Toc398816609"/>
      <w:bookmarkStart w:id="3203" w:name="_Toc398817550"/>
      <w:bookmarkStart w:id="3204" w:name="_Toc398832296"/>
      <w:bookmarkStart w:id="3205" w:name="_Toc399186886"/>
      <w:bookmarkStart w:id="3206" w:name="_Toc399446087"/>
      <w:bookmarkStart w:id="3207" w:name="_Toc414982379"/>
      <w:bookmarkStart w:id="3208" w:name="_Toc415625783"/>
      <w:bookmarkStart w:id="3209" w:name="_Toc415626163"/>
      <w:del w:id="3210" w:author="Автор">
        <w:r w:rsidDel="00DB28CB">
          <w:delText>Операция «Получения истории</w:delText>
        </w:r>
        <w:r w:rsidR="0098079E" w:rsidDel="00DB28CB">
          <w:delText xml:space="preserve"> изменений подписки, по</w:delText>
        </w:r>
        <w:r w:rsidR="0098079E" w:rsidDel="00DB28CB">
          <w:rPr>
            <w:bCs w:val="0"/>
          </w:rPr>
          <w:delText xml:space="preserve"> номеру СНИЛС</w:delText>
        </w:r>
        <w:r w:rsidDel="00DB28CB">
          <w:delText>»</w:delText>
        </w:r>
        <w:bookmarkEnd w:id="3202"/>
        <w:bookmarkEnd w:id="3203"/>
        <w:bookmarkEnd w:id="3204"/>
        <w:bookmarkEnd w:id="3205"/>
        <w:bookmarkEnd w:id="3206"/>
        <w:bookmarkEnd w:id="3207"/>
        <w:bookmarkEnd w:id="3208"/>
        <w:bookmarkEnd w:id="3209"/>
      </w:del>
    </w:p>
    <w:p w:rsidR="00CE5927" w:rsidRPr="00414642" w:rsidDel="00DB28CB" w:rsidRDefault="00CE5927" w:rsidP="00CE5927">
      <w:pPr>
        <w:pStyle w:val="1----111"/>
        <w:rPr>
          <w:del w:id="3211" w:author="Автор"/>
          <w:lang w:val="en-US"/>
        </w:rPr>
      </w:pPr>
      <w:bookmarkStart w:id="3212" w:name="_Toc398816610"/>
      <w:bookmarkStart w:id="3213" w:name="_Toc398817551"/>
      <w:bookmarkStart w:id="3214" w:name="_Toc398832297"/>
      <w:bookmarkStart w:id="3215" w:name="_Toc399186887"/>
      <w:bookmarkStart w:id="3216" w:name="_Toc399446088"/>
      <w:bookmarkStart w:id="3217" w:name="_Toc414982380"/>
      <w:bookmarkStart w:id="3218" w:name="_Toc415625784"/>
      <w:bookmarkStart w:id="3219" w:name="_Toc415626164"/>
      <w:del w:id="3220" w:author="Автор">
        <w:r w:rsidRPr="0009076A" w:rsidDel="00DB28CB">
          <w:delText>Общие сведения</w:delText>
        </w:r>
        <w:bookmarkEnd w:id="3212"/>
        <w:bookmarkEnd w:id="3213"/>
        <w:bookmarkEnd w:id="3214"/>
        <w:bookmarkEnd w:id="3215"/>
        <w:bookmarkEnd w:id="3216"/>
        <w:bookmarkEnd w:id="3217"/>
        <w:bookmarkEnd w:id="3218"/>
        <w:bookmarkEnd w:id="3219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Del="00DB28CB" w:rsidTr="00AA1F86">
        <w:trPr>
          <w:del w:id="322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3222" w:author="Автор"/>
                <w:b/>
              </w:rPr>
            </w:pPr>
            <w:del w:id="3223" w:author="Автор">
              <w:r w:rsidRPr="0009076A" w:rsidDel="00DB28CB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pStyle w:val="af7"/>
              <w:ind w:firstLine="0"/>
              <w:rPr>
                <w:del w:id="3224" w:author="Автор"/>
                <w:lang w:val="en-US"/>
              </w:rPr>
            </w:pPr>
            <w:del w:id="3225" w:author="Автор">
              <w:r w:rsidRPr="00CE5927" w:rsidDel="00DB28CB">
                <w:delText>getSubscriptionFeedingHistoryListBySan</w:delText>
              </w:r>
            </w:del>
          </w:p>
        </w:tc>
      </w:tr>
      <w:tr w:rsidR="00CE5927" w:rsidRPr="0009076A" w:rsidDel="00DB28CB" w:rsidTr="00AA1F86">
        <w:trPr>
          <w:del w:id="322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3227" w:author="Автор"/>
                <w:b/>
              </w:rPr>
            </w:pPr>
            <w:del w:id="3228" w:author="Автор">
              <w:r w:rsidRPr="0009076A" w:rsidDel="00DB28CB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E5927" w:rsidRPr="00CE5927" w:rsidDel="00DB28CB" w:rsidRDefault="00CE5927" w:rsidP="00AA1F86">
            <w:pPr>
              <w:rPr>
                <w:del w:id="3229" w:author="Автор"/>
              </w:rPr>
            </w:pPr>
            <w:del w:id="3230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CE5927" w:rsidRPr="0009076A" w:rsidDel="00DB28CB" w:rsidTr="00AA1F86">
        <w:trPr>
          <w:del w:id="323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3232" w:author="Автор"/>
                <w:b/>
              </w:rPr>
            </w:pPr>
            <w:del w:id="3233" w:author="Автор">
              <w:r w:rsidRPr="0009076A" w:rsidDel="00DB28CB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rPr>
                <w:del w:id="3234" w:author="Автор"/>
              </w:rPr>
            </w:pPr>
            <w:del w:id="3235" w:author="Автор">
              <w:r w:rsidRPr="00CE5927" w:rsidDel="00DB28CB">
                <w:delText xml:space="preserve">Получения истории изменений подписки, по номеру </w:delText>
              </w:r>
              <w:r w:rsidDel="00DB28CB">
                <w:delText>СНИЛС</w:delText>
              </w:r>
            </w:del>
          </w:p>
        </w:tc>
      </w:tr>
    </w:tbl>
    <w:p w:rsidR="002D5A3F" w:rsidDel="00DB28CB" w:rsidRDefault="002D5A3F" w:rsidP="002D5A3F">
      <w:pPr>
        <w:pStyle w:val="1----111"/>
        <w:rPr>
          <w:del w:id="3236" w:author="Автор"/>
        </w:rPr>
      </w:pPr>
      <w:bookmarkStart w:id="3237" w:name="_Toc398816611"/>
      <w:bookmarkStart w:id="3238" w:name="_Toc398817552"/>
      <w:bookmarkStart w:id="3239" w:name="_Toc398832298"/>
      <w:bookmarkStart w:id="3240" w:name="_Toc399186888"/>
      <w:bookmarkStart w:id="3241" w:name="_Toc399446089"/>
      <w:bookmarkStart w:id="3242" w:name="_Toc414982381"/>
      <w:bookmarkStart w:id="3243" w:name="_Toc415625785"/>
      <w:bookmarkStart w:id="3244" w:name="_Toc415626165"/>
      <w:del w:id="3245" w:author="Автор">
        <w:r w:rsidRPr="0009076A" w:rsidDel="00DB28CB">
          <w:delText>Описание входных параметров</w:delText>
        </w:r>
        <w:bookmarkEnd w:id="3237"/>
        <w:bookmarkEnd w:id="3238"/>
        <w:bookmarkEnd w:id="3239"/>
        <w:bookmarkEnd w:id="3240"/>
        <w:bookmarkEnd w:id="3241"/>
        <w:bookmarkEnd w:id="3242"/>
        <w:bookmarkEnd w:id="3243"/>
        <w:bookmarkEnd w:id="3244"/>
      </w:del>
    </w:p>
    <w:p w:rsidR="002D5A3F" w:rsidRPr="00151949" w:rsidDel="00DB28CB" w:rsidRDefault="002D5A3F" w:rsidP="002D5A3F">
      <w:pPr>
        <w:pStyle w:val="affff1"/>
        <w:rPr>
          <w:del w:id="3246" w:author="Автор"/>
        </w:rPr>
      </w:pPr>
      <w:del w:id="3247" w:author="Автор">
        <w:r w:rsidRPr="0009076A" w:rsidDel="00DB28CB">
          <w:rPr>
            <w:b/>
          </w:rPr>
          <w:delText xml:space="preserve">Входные данные: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Del="00DB28CB" w:rsidTr="00AA1F86">
        <w:trPr>
          <w:del w:id="3248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3249" w:author="Автор"/>
                <w:lang w:val="en-US"/>
              </w:rPr>
            </w:pPr>
            <w:del w:id="3250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3251" w:author="Автор"/>
              </w:rPr>
            </w:pPr>
            <w:del w:id="3252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3253" w:author="Автор"/>
              </w:rPr>
            </w:pPr>
            <w:del w:id="3254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3255" w:author="Автор"/>
              </w:rPr>
            </w:pPr>
            <w:del w:id="3256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3257" w:author="Автор"/>
              </w:rPr>
            </w:pPr>
            <w:del w:id="3258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3259" w:author="Автор"/>
              </w:rPr>
            </w:pPr>
            <w:del w:id="3260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2D5A3F" w:rsidRPr="0009076A" w:rsidDel="00DB28CB" w:rsidTr="00AA1F86">
        <w:trPr>
          <w:del w:id="3261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62" w:author="Автор"/>
              </w:rPr>
            </w:pPr>
            <w:del w:id="3263" w:author="Автор">
              <w:r w:rsidRPr="0009076A" w:rsidDel="00DB28CB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3264" w:author="Автор"/>
                <w:sz w:val="20"/>
                <w:szCs w:val="20"/>
                <w:lang w:val="en-US"/>
              </w:rPr>
            </w:pPr>
            <w:del w:id="3265" w:author="Автор">
              <w:r w:rsidDel="00DB28CB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2D5A3F" w:rsidRPr="00735D71" w:rsidDel="00DB28CB" w:rsidRDefault="002D5A3F" w:rsidP="00AA1F86">
            <w:pPr>
              <w:pStyle w:val="affff1"/>
              <w:ind w:left="0"/>
              <w:rPr>
                <w:del w:id="3266" w:author="Автор"/>
                <w:sz w:val="20"/>
                <w:szCs w:val="20"/>
              </w:rPr>
            </w:pPr>
            <w:del w:id="3267" w:author="Автор">
              <w:r w:rsidDel="00DB28CB">
                <w:rPr>
                  <w:sz w:val="20"/>
                  <w:szCs w:val="20"/>
                </w:rPr>
                <w:delText>Номер СНИЛС клиента</w:delText>
              </w:r>
            </w:del>
          </w:p>
        </w:tc>
        <w:tc>
          <w:tcPr>
            <w:tcW w:w="1965" w:type="dxa"/>
          </w:tcPr>
          <w:p w:rsidR="002D5A3F" w:rsidRPr="00885978" w:rsidDel="00DB28CB" w:rsidRDefault="002D5A3F" w:rsidP="00AA1F86">
            <w:pPr>
              <w:pStyle w:val="affff1"/>
              <w:ind w:left="0"/>
              <w:rPr>
                <w:del w:id="3268" w:author="Автор"/>
                <w:sz w:val="20"/>
                <w:szCs w:val="20"/>
                <w:lang w:val="en-US"/>
              </w:rPr>
            </w:pPr>
            <w:del w:id="3269" w:author="Автор">
              <w:r w:rsidRPr="0009076A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3270" w:author="Автор"/>
                <w:sz w:val="20"/>
                <w:szCs w:val="20"/>
                <w:lang w:val="en-US"/>
              </w:rPr>
            </w:pPr>
            <w:del w:id="3271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</w:delText>
              </w:r>
              <w:r w:rsidDel="00DB28CB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3272" w:author="Автор"/>
                <w:sz w:val="20"/>
                <w:szCs w:val="20"/>
              </w:rPr>
            </w:pPr>
          </w:p>
        </w:tc>
      </w:tr>
      <w:tr w:rsidR="002D5A3F" w:rsidRPr="0009076A" w:rsidDel="00DB28CB" w:rsidTr="00AA1F86">
        <w:trPr>
          <w:del w:id="3273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74" w:author="Автор"/>
                <w:lang w:val="en-US"/>
              </w:rPr>
            </w:pPr>
            <w:del w:id="3275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3276" w:author="Автор"/>
                <w:sz w:val="20"/>
                <w:szCs w:val="20"/>
                <w:lang w:val="en-US"/>
              </w:rPr>
            </w:pPr>
            <w:del w:id="3277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3278" w:author="Автор"/>
                <w:sz w:val="20"/>
                <w:szCs w:val="20"/>
              </w:rPr>
            </w:pPr>
            <w:del w:id="3279" w:author="Автор">
              <w:r w:rsidDel="00DB28CB">
                <w:rPr>
                  <w:sz w:val="20"/>
                  <w:szCs w:val="20"/>
                </w:rPr>
                <w:delText>Н</w:delText>
              </w:r>
              <w:r w:rsidRPr="006179CD" w:rsidDel="00DB28CB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3280" w:author="Автор"/>
                <w:sz w:val="20"/>
                <w:szCs w:val="20"/>
              </w:rPr>
            </w:pPr>
            <w:del w:id="3281" w:author="Автор">
              <w:r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3282" w:author="Автор"/>
                <w:sz w:val="20"/>
                <w:szCs w:val="20"/>
                <w:lang w:val="en-US"/>
              </w:rPr>
            </w:pPr>
            <w:del w:id="3283" w:author="Автор">
              <w:r w:rsidRPr="00C61146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3284" w:author="Автор"/>
                <w:sz w:val="20"/>
                <w:szCs w:val="20"/>
              </w:rPr>
            </w:pPr>
          </w:p>
        </w:tc>
      </w:tr>
      <w:tr w:rsidR="002D5A3F" w:rsidRPr="0009076A" w:rsidDel="00DB28CB" w:rsidTr="002D5A3F">
        <w:trPr>
          <w:del w:id="328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286" w:author="Автор"/>
              </w:rPr>
            </w:pPr>
            <w:del w:id="3287" w:author="Автор">
              <w:r w:rsidDel="00DB28CB"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Del="00DB28CB" w:rsidRDefault="002D5A3F" w:rsidP="00AA1F86">
            <w:pPr>
              <w:pStyle w:val="affff1"/>
              <w:ind w:left="0"/>
              <w:rPr>
                <w:del w:id="3288" w:author="Автор"/>
                <w:sz w:val="20"/>
                <w:szCs w:val="20"/>
                <w:lang w:val="en-US"/>
              </w:rPr>
            </w:pPr>
            <w:del w:id="3289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Del="00DB28CB" w:rsidRDefault="002D5A3F" w:rsidP="00AA1F86">
            <w:pPr>
              <w:pStyle w:val="affff1"/>
              <w:ind w:left="0"/>
              <w:rPr>
                <w:del w:id="3290" w:author="Автор"/>
                <w:sz w:val="20"/>
                <w:szCs w:val="20"/>
              </w:rPr>
            </w:pPr>
            <w:del w:id="3291" w:author="Автор">
              <w:r w:rsidDel="00DB28CB">
                <w:rPr>
                  <w:sz w:val="20"/>
                  <w:szCs w:val="20"/>
                </w:rPr>
                <w:delText>К</w:delText>
              </w:r>
              <w:r w:rsidRPr="006179CD" w:rsidDel="00DB28CB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3292" w:author="Автор"/>
                <w:sz w:val="20"/>
                <w:szCs w:val="20"/>
              </w:rPr>
            </w:pPr>
            <w:del w:id="3293" w:author="Автор">
              <w:r w:rsidRPr="002D5A3F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3294" w:author="Автор"/>
                <w:sz w:val="20"/>
                <w:szCs w:val="20"/>
              </w:rPr>
            </w:pPr>
            <w:del w:id="3295" w:author="Автор">
              <w:r w:rsidRPr="002D5A3F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3296" w:author="Автор"/>
                <w:sz w:val="20"/>
                <w:szCs w:val="20"/>
              </w:rPr>
            </w:pPr>
          </w:p>
        </w:tc>
      </w:tr>
    </w:tbl>
    <w:p w:rsidR="00EA7300" w:rsidDel="00DB28CB" w:rsidRDefault="00EA7300" w:rsidP="00EA7300">
      <w:pPr>
        <w:pStyle w:val="1----111"/>
        <w:rPr>
          <w:del w:id="3297" w:author="Автор"/>
        </w:rPr>
      </w:pPr>
      <w:bookmarkStart w:id="3298" w:name="_Toc398816612"/>
      <w:bookmarkStart w:id="3299" w:name="_Toc398817553"/>
      <w:bookmarkStart w:id="3300" w:name="_Toc398832299"/>
      <w:bookmarkStart w:id="3301" w:name="_Toc399186889"/>
      <w:bookmarkStart w:id="3302" w:name="_Toc399446090"/>
      <w:bookmarkStart w:id="3303" w:name="_Toc414982382"/>
      <w:bookmarkStart w:id="3304" w:name="_Toc415625786"/>
      <w:bookmarkStart w:id="3305" w:name="_Toc415626166"/>
      <w:del w:id="3306" w:author="Автор">
        <w:r w:rsidRPr="0009076A" w:rsidDel="00DB28CB">
          <w:delText>Описание выходных параметров</w:delText>
        </w:r>
        <w:bookmarkEnd w:id="3298"/>
        <w:bookmarkEnd w:id="3299"/>
        <w:bookmarkEnd w:id="3300"/>
        <w:bookmarkEnd w:id="3301"/>
        <w:bookmarkEnd w:id="3302"/>
        <w:bookmarkEnd w:id="3303"/>
        <w:bookmarkEnd w:id="3304"/>
        <w:bookmarkEnd w:id="3305"/>
      </w:del>
    </w:p>
    <w:p w:rsidR="00EA7300" w:rsidRPr="00CB4D69" w:rsidDel="00DB28CB" w:rsidRDefault="00EA7300" w:rsidP="00EA7300">
      <w:pPr>
        <w:pStyle w:val="af7"/>
        <w:rPr>
          <w:del w:id="3307" w:author="Автор"/>
          <w:b/>
          <w:lang w:val="en-US"/>
        </w:rPr>
      </w:pPr>
      <w:del w:id="3308" w:author="Автор">
        <w:r w:rsidDel="00DB28CB">
          <w:rPr>
            <w:b/>
          </w:rPr>
          <w:delText>Выходные данные:</w:delText>
        </w:r>
        <w:r w:rsidDel="00DB28CB">
          <w:rPr>
            <w:b/>
            <w:lang w:val="en-US"/>
          </w:rPr>
          <w:delText xml:space="preserve">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Del="00DB28CB" w:rsidTr="00AA1F86">
        <w:trPr>
          <w:del w:id="3309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3310" w:author="Автор"/>
                <w:lang w:val="en-US"/>
              </w:rPr>
            </w:pPr>
            <w:del w:id="3311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3312" w:author="Автор"/>
              </w:rPr>
            </w:pPr>
            <w:del w:id="3313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3314" w:author="Автор"/>
              </w:rPr>
            </w:pPr>
            <w:del w:id="3315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3316" w:author="Автор"/>
              </w:rPr>
            </w:pPr>
            <w:del w:id="3317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3318" w:author="Автор"/>
              </w:rPr>
            </w:pPr>
            <w:del w:id="3319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3320" w:author="Автор"/>
              </w:rPr>
            </w:pPr>
            <w:del w:id="3321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EA7300" w:rsidRPr="0009076A" w:rsidDel="00DB28CB" w:rsidTr="00AA1F86">
        <w:trPr>
          <w:del w:id="3322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23" w:author="Автор"/>
              </w:rPr>
            </w:pPr>
            <w:del w:id="3324" w:author="Автор">
              <w:r w:rsidDel="00DB28CB">
                <w:delText>1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25" w:author="Автор"/>
                <w:sz w:val="20"/>
                <w:szCs w:val="20"/>
                <w:lang w:val="en-US"/>
              </w:rPr>
            </w:pPr>
            <w:del w:id="3326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27" w:author="Автор"/>
                <w:sz w:val="20"/>
                <w:szCs w:val="20"/>
                <w:lang w:val="en-US"/>
              </w:rPr>
            </w:pPr>
            <w:del w:id="3328" w:author="Автор">
              <w:r w:rsidRPr="0009076A" w:rsidDel="00DB28CB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29" w:author="Автор"/>
                <w:sz w:val="20"/>
                <w:szCs w:val="20"/>
                <w:lang w:val="en-US"/>
              </w:rPr>
            </w:pPr>
            <w:del w:id="3330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31" w:author="Автор"/>
                <w:sz w:val="20"/>
                <w:szCs w:val="20"/>
                <w:lang w:val="en-US"/>
              </w:rPr>
            </w:pPr>
            <w:del w:id="333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33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3334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35" w:author="Автор"/>
              </w:rPr>
            </w:pPr>
            <w:del w:id="3336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37" w:author="Автор"/>
                <w:sz w:val="20"/>
                <w:szCs w:val="20"/>
                <w:lang w:val="en-US"/>
              </w:rPr>
            </w:pPr>
            <w:del w:id="3338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39" w:author="Автор"/>
                <w:sz w:val="20"/>
                <w:szCs w:val="20"/>
                <w:lang w:val="en-US"/>
              </w:rPr>
            </w:pPr>
            <w:del w:id="3340" w:author="Автор">
              <w:r w:rsidRPr="0009076A" w:rsidDel="00DB28CB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41" w:author="Автор"/>
                <w:sz w:val="20"/>
                <w:szCs w:val="20"/>
              </w:rPr>
            </w:pPr>
            <w:del w:id="334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43" w:author="Автор"/>
                <w:sz w:val="20"/>
                <w:szCs w:val="20"/>
                <w:lang w:val="en-US"/>
              </w:rPr>
            </w:pPr>
            <w:del w:id="3344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45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3346" w:author="Автор"/>
        </w:trPr>
        <w:tc>
          <w:tcPr>
            <w:tcW w:w="534" w:type="dxa"/>
            <w:vAlign w:val="center"/>
          </w:tcPr>
          <w:p w:rsidR="00EA7300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47" w:author="Автор"/>
              </w:rPr>
            </w:pPr>
            <w:del w:id="3348" w:author="Автор">
              <w:r w:rsidDel="00DB28CB">
                <w:delText>3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49" w:author="Автор"/>
                <w:sz w:val="20"/>
                <w:szCs w:val="20"/>
                <w:lang w:val="en-US"/>
              </w:rPr>
            </w:pPr>
            <w:del w:id="3350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Del="00DB28CB" w:rsidRDefault="00EA7300" w:rsidP="00AA1F86">
            <w:pPr>
              <w:pStyle w:val="affff1"/>
              <w:ind w:left="0"/>
              <w:rPr>
                <w:del w:id="3351" w:author="Автор"/>
                <w:sz w:val="20"/>
                <w:szCs w:val="20"/>
              </w:rPr>
            </w:pPr>
            <w:del w:id="3352" w:author="Автор">
              <w:r w:rsidDel="00DB28CB">
                <w:rPr>
                  <w:sz w:val="20"/>
                  <w:szCs w:val="20"/>
                </w:rPr>
                <w:delText>История подписок</w:delText>
              </w:r>
            </w:del>
          </w:p>
        </w:tc>
        <w:tc>
          <w:tcPr>
            <w:tcW w:w="1965" w:type="dxa"/>
          </w:tcPr>
          <w:p w:rsidR="00EA7300" w:rsidRPr="008214B0" w:rsidDel="00DB28CB" w:rsidRDefault="00EA7300" w:rsidP="00AA1F86">
            <w:pPr>
              <w:pStyle w:val="affff1"/>
              <w:ind w:left="0"/>
              <w:rPr>
                <w:del w:id="3353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3354" w:author="Автор"/>
                <w:sz w:val="20"/>
                <w:szCs w:val="20"/>
                <w:lang w:val="en-US"/>
              </w:rPr>
            </w:pPr>
            <w:del w:id="3355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3356" w:author="Автор"/>
                <w:sz w:val="20"/>
                <w:szCs w:val="20"/>
              </w:rPr>
            </w:pPr>
          </w:p>
        </w:tc>
      </w:tr>
    </w:tbl>
    <w:p w:rsidR="00742363" w:rsidDel="00DB28CB" w:rsidRDefault="00742363" w:rsidP="00742363">
      <w:pPr>
        <w:pStyle w:val="1----111"/>
        <w:rPr>
          <w:del w:id="3357" w:author="Автор"/>
        </w:rPr>
      </w:pPr>
      <w:bookmarkStart w:id="3358" w:name="_Toc398816613"/>
      <w:bookmarkStart w:id="3359" w:name="_Toc398817554"/>
      <w:bookmarkStart w:id="3360" w:name="_Toc398832300"/>
      <w:bookmarkStart w:id="3361" w:name="_Toc399186890"/>
      <w:bookmarkStart w:id="3362" w:name="_Toc399446091"/>
      <w:bookmarkStart w:id="3363" w:name="_Toc414982383"/>
      <w:bookmarkStart w:id="3364" w:name="_Toc415625787"/>
      <w:bookmarkStart w:id="3365" w:name="_Toc415626167"/>
      <w:del w:id="3366" w:author="Автор">
        <w:r w:rsidRPr="0009076A" w:rsidDel="00DB28CB">
          <w:delText>Ошибки</w:delText>
        </w:r>
        <w:bookmarkEnd w:id="3358"/>
        <w:bookmarkEnd w:id="3359"/>
        <w:bookmarkEnd w:id="3360"/>
        <w:bookmarkEnd w:id="3361"/>
        <w:bookmarkEnd w:id="3362"/>
        <w:bookmarkEnd w:id="3363"/>
        <w:bookmarkEnd w:id="3364"/>
        <w:bookmarkEnd w:id="3365"/>
      </w:del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Del="00DB28CB" w:rsidTr="00AA1F86">
        <w:trPr>
          <w:del w:id="3367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3368" w:author="Автор"/>
                <w:lang w:val="en-US"/>
              </w:rPr>
            </w:pPr>
            <w:del w:id="3369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3370" w:author="Автор"/>
              </w:rPr>
            </w:pPr>
            <w:del w:id="3371" w:author="Автор">
              <w:r w:rsidRPr="0009076A" w:rsidDel="00DB28CB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3372" w:author="Автор"/>
              </w:rPr>
            </w:pPr>
            <w:del w:id="3373" w:author="Автор">
              <w:r w:rsidRPr="0009076A" w:rsidDel="00DB28CB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3374" w:author="Автор"/>
              </w:rPr>
            </w:pPr>
            <w:del w:id="3375" w:author="Автор">
              <w:r w:rsidRPr="0009076A" w:rsidDel="00DB28CB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3376" w:author="Автор"/>
              </w:rPr>
            </w:pPr>
            <w:del w:id="3377" w:author="Автор">
              <w:r w:rsidRPr="0009076A" w:rsidDel="00DB28CB">
                <w:delText>Комментарий</w:delText>
              </w:r>
            </w:del>
          </w:p>
        </w:tc>
      </w:tr>
      <w:tr w:rsidR="00742363" w:rsidRPr="0009076A" w:rsidDel="00DB28CB" w:rsidTr="00AA1F86">
        <w:trPr>
          <w:del w:id="337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79" w:author="Автор"/>
                <w:sz w:val="20"/>
                <w:szCs w:val="20"/>
              </w:rPr>
            </w:pPr>
            <w:del w:id="3380" w:author="Автор">
              <w:r w:rsidRPr="0009076A" w:rsidDel="00DB28CB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81" w:author="Автор"/>
                <w:sz w:val="20"/>
                <w:szCs w:val="20"/>
                <w:lang w:val="en-US"/>
              </w:rPr>
            </w:pPr>
            <w:del w:id="338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83" w:author="Автор"/>
                <w:sz w:val="20"/>
                <w:szCs w:val="20"/>
              </w:rPr>
            </w:pPr>
            <w:del w:id="3384" w:author="Автор">
              <w:r w:rsidRPr="0009076A" w:rsidDel="00DB28CB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85" w:author="Автор"/>
                <w:sz w:val="20"/>
                <w:szCs w:val="20"/>
                <w:lang w:val="en-US"/>
              </w:rPr>
            </w:pPr>
            <w:del w:id="3386" w:author="Автор">
              <w:r w:rsidRPr="0009076A" w:rsidDel="00DB28CB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87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338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89" w:author="Автор"/>
                <w:sz w:val="20"/>
                <w:szCs w:val="20"/>
              </w:rPr>
            </w:pPr>
            <w:del w:id="3390" w:author="Автор">
              <w:r w:rsidRPr="0009076A" w:rsidDel="00DB28CB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91" w:author="Автор"/>
                <w:sz w:val="20"/>
                <w:szCs w:val="20"/>
                <w:lang w:val="en-US"/>
              </w:rPr>
            </w:pPr>
            <w:del w:id="339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93" w:author="Автор"/>
                <w:sz w:val="20"/>
                <w:szCs w:val="20"/>
              </w:rPr>
            </w:pPr>
            <w:del w:id="3394" w:author="Автор">
              <w:r w:rsidRPr="0009076A" w:rsidDel="00DB28CB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95" w:author="Автор"/>
                <w:sz w:val="20"/>
                <w:szCs w:val="20"/>
              </w:rPr>
            </w:pPr>
            <w:del w:id="3396" w:author="Автор">
              <w:r w:rsidRPr="0009076A" w:rsidDel="00DB28CB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97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3398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399" w:author="Автор"/>
                <w:sz w:val="20"/>
                <w:szCs w:val="20"/>
              </w:rPr>
            </w:pPr>
            <w:del w:id="3400" w:author="Автор">
              <w:r w:rsidRPr="0009076A" w:rsidDel="00DB28C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401" w:author="Автор"/>
                <w:sz w:val="20"/>
                <w:szCs w:val="20"/>
                <w:lang w:val="en-US"/>
              </w:rPr>
            </w:pPr>
            <w:del w:id="340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403" w:author="Автор"/>
                <w:sz w:val="20"/>
                <w:szCs w:val="20"/>
              </w:rPr>
            </w:pPr>
            <w:del w:id="3404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405" w:author="Автор"/>
                <w:sz w:val="20"/>
                <w:szCs w:val="20"/>
              </w:rPr>
            </w:pPr>
            <w:del w:id="3406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3407" w:author="Автор"/>
                <w:sz w:val="20"/>
                <w:szCs w:val="20"/>
              </w:rPr>
            </w:pPr>
          </w:p>
        </w:tc>
      </w:tr>
    </w:tbl>
    <w:p w:rsidR="00742363" w:rsidRPr="00414642" w:rsidDel="00DB28CB" w:rsidRDefault="00742363" w:rsidP="00742363">
      <w:pPr>
        <w:pStyle w:val="1----111"/>
        <w:rPr>
          <w:del w:id="3408" w:author="Автор"/>
          <w:lang w:val="en-US"/>
        </w:rPr>
      </w:pPr>
      <w:bookmarkStart w:id="3409" w:name="_Toc398816614"/>
      <w:bookmarkStart w:id="3410" w:name="_Toc398817555"/>
      <w:bookmarkStart w:id="3411" w:name="_Toc398832301"/>
      <w:bookmarkStart w:id="3412" w:name="_Toc399186891"/>
      <w:bookmarkStart w:id="3413" w:name="_Toc399446092"/>
      <w:bookmarkStart w:id="3414" w:name="_Toc414982384"/>
      <w:bookmarkStart w:id="3415" w:name="_Toc415625788"/>
      <w:bookmarkStart w:id="3416" w:name="_Toc415626168"/>
      <w:del w:id="3417" w:author="Автор">
        <w:r w:rsidDel="00DB28CB">
          <w:delText>Контрольные примеры</w:delText>
        </w:r>
        <w:bookmarkEnd w:id="3409"/>
        <w:bookmarkEnd w:id="3410"/>
        <w:bookmarkEnd w:id="3411"/>
        <w:bookmarkEnd w:id="3412"/>
        <w:bookmarkEnd w:id="3413"/>
        <w:bookmarkEnd w:id="3414"/>
        <w:bookmarkEnd w:id="3415"/>
        <w:bookmarkEnd w:id="3416"/>
      </w:del>
    </w:p>
    <w:p w:rsidR="00742363" w:rsidDel="00DB28CB" w:rsidRDefault="00742363" w:rsidP="00742363">
      <w:pPr>
        <w:pStyle w:val="af7"/>
        <w:rPr>
          <w:del w:id="3418" w:author="Автор"/>
          <w:b/>
        </w:rPr>
      </w:pPr>
      <w:del w:id="3419" w:author="Автор">
        <w:r w:rsidRPr="00916933" w:rsidDel="00DB28CB">
          <w:rPr>
            <w:b/>
          </w:rPr>
          <w:delText>Запрос</w:delText>
        </w:r>
      </w:del>
    </w:p>
    <w:p w:rsidR="00CE2D30" w:rsidRPr="00B77388" w:rsidDel="00DB28CB" w:rsidRDefault="00CE2D30" w:rsidP="00CE2D30">
      <w:pPr>
        <w:pStyle w:val="af7"/>
        <w:rPr>
          <w:del w:id="3420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Del="00DB28CB" w:rsidTr="00AA1F86">
        <w:trPr>
          <w:del w:id="3421" w:author="Автор"/>
        </w:trPr>
        <w:tc>
          <w:tcPr>
            <w:tcW w:w="9604" w:type="dxa"/>
            <w:shd w:val="clear" w:color="auto" w:fill="F2F2F2"/>
          </w:tcPr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3422" w:author="Автор"/>
                <w:i/>
                <w:sz w:val="20"/>
                <w:szCs w:val="20"/>
                <w:lang w:val="en-US"/>
              </w:rPr>
            </w:pPr>
            <w:del w:id="3423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3424" w:author="Автор"/>
                <w:i/>
                <w:sz w:val="20"/>
                <w:szCs w:val="20"/>
                <w:lang w:val="en-US"/>
              </w:rPr>
            </w:pPr>
            <w:del w:id="3425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3426" w:author="Автор"/>
                <w:i/>
                <w:sz w:val="20"/>
                <w:szCs w:val="20"/>
                <w:lang w:val="en-US"/>
              </w:rPr>
            </w:pPr>
            <w:del w:id="3427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3428" w:author="Автор"/>
                <w:i/>
                <w:sz w:val="20"/>
                <w:szCs w:val="20"/>
                <w:lang w:val="en-US"/>
              </w:rPr>
            </w:pPr>
            <w:del w:id="3429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&lt;soap:getSubscriptionFeedingHistoryListBySan&gt;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3430" w:author="Автор"/>
                <w:i/>
                <w:sz w:val="20"/>
                <w:szCs w:val="20"/>
                <w:lang w:val="en-US"/>
              </w:rPr>
            </w:pPr>
            <w:del w:id="3431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3432" w:author="Автор"/>
                <w:i/>
                <w:sz w:val="20"/>
                <w:szCs w:val="20"/>
                <w:lang w:val="en-US"/>
              </w:rPr>
            </w:pPr>
            <w:del w:id="3433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&lt;startDate&gt;2013-05-17T00:00:00Z&lt;/startDate&gt;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3434" w:author="Автор"/>
                <w:i/>
                <w:sz w:val="20"/>
                <w:szCs w:val="20"/>
                <w:lang w:val="en-US"/>
              </w:rPr>
            </w:pPr>
            <w:del w:id="3435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&lt;endDate&gt;2014-07-16T00:00:00Z&lt;/endDate&gt;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3436" w:author="Автор"/>
                <w:i/>
                <w:sz w:val="20"/>
                <w:szCs w:val="20"/>
                <w:lang w:val="en-US"/>
              </w:rPr>
            </w:pPr>
            <w:del w:id="3437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&lt;/soap:getSubscriptionFeedingHistoryListBySan&gt;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3438" w:author="Автор"/>
                <w:i/>
                <w:sz w:val="20"/>
                <w:szCs w:val="20"/>
                <w:lang w:val="en-US"/>
              </w:rPr>
            </w:pPr>
            <w:del w:id="3439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E2D30" w:rsidRPr="00F6672C" w:rsidDel="00DB28CB" w:rsidRDefault="00CE2D30" w:rsidP="00CE2D30">
            <w:pPr>
              <w:spacing w:line="240" w:lineRule="auto"/>
              <w:jc w:val="left"/>
              <w:rPr>
                <w:del w:id="3440" w:author="Автор"/>
                <w:i/>
                <w:lang w:val="en-US"/>
              </w:rPr>
            </w:pPr>
            <w:del w:id="3441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A80BFE" w:rsidDel="00DB28CB" w:rsidRDefault="00A80BFE" w:rsidP="00A80BFE">
      <w:pPr>
        <w:pStyle w:val="af7"/>
        <w:rPr>
          <w:del w:id="3442" w:author="Автор"/>
          <w:b/>
        </w:rPr>
      </w:pPr>
      <w:del w:id="3443" w:author="Автор">
        <w:r w:rsidRPr="00916933" w:rsidDel="00DB28CB">
          <w:rPr>
            <w:b/>
          </w:rPr>
          <w:delText>Ответ на запрос в случае успешного исполнения</w:delText>
        </w:r>
      </w:del>
    </w:p>
    <w:p w:rsidR="00A80BFE" w:rsidRPr="00B77388" w:rsidDel="00DB28CB" w:rsidRDefault="00A80BFE" w:rsidP="00A80BFE">
      <w:pPr>
        <w:pStyle w:val="af7"/>
        <w:rPr>
          <w:del w:id="3444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Del="00DB28CB" w:rsidTr="00AA1F86">
        <w:trPr>
          <w:del w:id="3445" w:author="Автор"/>
        </w:trPr>
        <w:tc>
          <w:tcPr>
            <w:tcW w:w="9604" w:type="dxa"/>
            <w:shd w:val="clear" w:color="auto" w:fill="F2F2F2"/>
          </w:tcPr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46" w:author="Автор"/>
                <w:i/>
                <w:sz w:val="20"/>
                <w:szCs w:val="20"/>
                <w:lang w:val="en-US"/>
              </w:rPr>
            </w:pPr>
            <w:del w:id="344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48" w:author="Автор"/>
                <w:i/>
                <w:sz w:val="20"/>
                <w:szCs w:val="20"/>
                <w:lang w:val="en-US"/>
              </w:rPr>
            </w:pPr>
            <w:del w:id="344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50" w:author="Автор"/>
                <w:i/>
                <w:sz w:val="20"/>
                <w:szCs w:val="20"/>
                <w:lang w:val="en-US"/>
              </w:rPr>
            </w:pPr>
            <w:del w:id="345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&lt;ns2:getSubscriptionFeedingHistoryListBySanResponse xmlns:ns2="http://soap.integra.partner.web.processor.ecafe.axetta.ru/"&gt;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52" w:author="Автор"/>
                <w:i/>
                <w:sz w:val="20"/>
                <w:szCs w:val="20"/>
                <w:lang w:val="en-US"/>
              </w:rPr>
            </w:pPr>
            <w:del w:id="345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54" w:author="Автор"/>
                <w:i/>
                <w:sz w:val="20"/>
                <w:szCs w:val="20"/>
                <w:lang w:val="en-US"/>
              </w:rPr>
            </w:pPr>
            <w:del w:id="345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&lt;resultCode&gt;0&lt;/resultCode&gt;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56" w:author="Автор"/>
                <w:i/>
                <w:sz w:val="20"/>
                <w:szCs w:val="20"/>
                <w:lang w:val="en-US"/>
              </w:rPr>
            </w:pPr>
            <w:del w:id="345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58" w:author="Автор"/>
                <w:i/>
                <w:sz w:val="20"/>
                <w:szCs w:val="20"/>
                <w:lang w:val="en-US"/>
              </w:rPr>
            </w:pPr>
            <w:del w:id="345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60" w:author="Автор"/>
                <w:i/>
                <w:sz w:val="20"/>
                <w:szCs w:val="20"/>
                <w:lang w:val="en-US"/>
              </w:rPr>
            </w:pPr>
            <w:del w:id="346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62" w:author="Автор"/>
                <w:i/>
                <w:sz w:val="20"/>
                <w:szCs w:val="20"/>
                <w:lang w:val="en-US"/>
              </w:rPr>
            </w:pPr>
            <w:del w:id="346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&lt;IdOfSubscriptionFeeding&gt;335&lt;/IdOfSubscriptionFeeding&gt;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64" w:author="Автор"/>
                <w:i/>
                <w:sz w:val="20"/>
                <w:szCs w:val="20"/>
                <w:lang w:val="en-US"/>
              </w:rPr>
            </w:pPr>
            <w:del w:id="346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&lt;guid&gt;39c95b6c-9964-1986-09a9-a9771e15af3b&lt;/guid&gt;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66" w:author="Автор"/>
                <w:i/>
                <w:sz w:val="20"/>
                <w:szCs w:val="20"/>
                <w:lang w:val="en-US"/>
              </w:rPr>
            </w:pPr>
            <w:del w:id="346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68" w:author="Автор"/>
                <w:i/>
                <w:sz w:val="20"/>
                <w:szCs w:val="20"/>
                <w:lang w:val="en-US"/>
              </w:rPr>
            </w:pPr>
            <w:del w:id="346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&lt;DateActivate&gt;2014-05-31T04:00:00+04:00&lt;/DateActivate&gt;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70" w:author="Автор"/>
                <w:i/>
                <w:sz w:val="20"/>
                <w:szCs w:val="20"/>
                <w:lang w:val="en-US"/>
              </w:rPr>
            </w:pPr>
            <w:del w:id="347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&lt;LastDatePause&gt;2014-06-03T04:00:00+04:00&lt;/LastDatePause&gt;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72" w:author="Автор"/>
                <w:i/>
                <w:sz w:val="20"/>
                <w:szCs w:val="20"/>
                <w:lang w:val="en-US"/>
              </w:rPr>
            </w:pPr>
            <w:del w:id="347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74" w:author="Автор"/>
                <w:i/>
                <w:sz w:val="20"/>
                <w:szCs w:val="20"/>
                <w:lang w:val="en-US"/>
              </w:rPr>
            </w:pPr>
            <w:del w:id="347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&lt;UpdateDate&gt;2014-06-02T13:53:50.718+04:00&lt;/UpdateDate&gt;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76" w:author="Автор"/>
                <w:i/>
                <w:sz w:val="20"/>
                <w:szCs w:val="20"/>
                <w:lang w:val="en-US"/>
              </w:rPr>
            </w:pPr>
            <w:del w:id="347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78" w:author="Автор"/>
                <w:i/>
                <w:sz w:val="20"/>
                <w:szCs w:val="20"/>
                <w:lang w:val="en-US"/>
              </w:rPr>
            </w:pPr>
            <w:del w:id="347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80" w:author="Автор"/>
                <w:i/>
                <w:sz w:val="20"/>
                <w:szCs w:val="20"/>
                <w:lang w:val="en-US"/>
              </w:rPr>
            </w:pPr>
            <w:del w:id="348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82" w:author="Автор"/>
                <w:i/>
                <w:sz w:val="20"/>
                <w:szCs w:val="20"/>
                <w:lang w:val="en-US"/>
              </w:rPr>
            </w:pPr>
            <w:del w:id="348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84" w:author="Автор"/>
                <w:i/>
                <w:sz w:val="20"/>
                <w:szCs w:val="20"/>
                <w:lang w:val="en-US"/>
              </w:rPr>
            </w:pPr>
            <w:del w:id="348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&lt;IdOfSubscriptionFeeding&gt;435&lt;/IdOfSubscriptionFeeding&gt;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86" w:author="Автор"/>
                <w:i/>
                <w:sz w:val="20"/>
                <w:szCs w:val="20"/>
                <w:lang w:val="en-US"/>
              </w:rPr>
            </w:pPr>
            <w:del w:id="348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&lt;guid&gt;39c9cc5d-3d33-420a-4652-0be1f459f74a&lt;/guid&gt;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88" w:author="Автор"/>
                <w:i/>
                <w:sz w:val="20"/>
                <w:szCs w:val="20"/>
                <w:lang w:val="en-US"/>
              </w:rPr>
            </w:pPr>
            <w:del w:id="348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90" w:author="Автор"/>
                <w:i/>
                <w:sz w:val="20"/>
                <w:szCs w:val="20"/>
                <w:lang w:val="en-US"/>
              </w:rPr>
            </w:pPr>
            <w:del w:id="349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&lt;DateActivate&gt;2014-06-24T04:00:00+04:00&lt;/DateActivate&gt;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92" w:author="Автор"/>
                <w:i/>
                <w:sz w:val="20"/>
                <w:szCs w:val="20"/>
                <w:lang w:val="en-US"/>
              </w:rPr>
            </w:pPr>
            <w:del w:id="349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&lt;LastDatePause&gt;2014-06-24T04:00:00+04:00&lt;/LastDatePause&gt;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94" w:author="Автор"/>
                <w:i/>
                <w:sz w:val="20"/>
                <w:szCs w:val="20"/>
                <w:lang w:val="en-US"/>
              </w:rPr>
            </w:pPr>
            <w:del w:id="349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96" w:author="Автор"/>
                <w:i/>
                <w:sz w:val="20"/>
                <w:szCs w:val="20"/>
                <w:lang w:val="en-US"/>
              </w:rPr>
            </w:pPr>
            <w:del w:id="349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&lt;UpdateDate&gt;2014-06-25T10:54:42.259+04:00&lt;/UpdateDate&gt;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498" w:author="Автор"/>
                <w:i/>
                <w:sz w:val="20"/>
                <w:szCs w:val="20"/>
                <w:lang w:val="en-US"/>
              </w:rPr>
            </w:pPr>
            <w:del w:id="349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500" w:author="Автор"/>
                <w:i/>
                <w:sz w:val="20"/>
                <w:szCs w:val="20"/>
                <w:lang w:val="en-US"/>
              </w:rPr>
            </w:pPr>
            <w:del w:id="350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502" w:author="Автор"/>
                <w:i/>
                <w:sz w:val="20"/>
                <w:szCs w:val="20"/>
                <w:lang w:val="en-US"/>
              </w:rPr>
            </w:pPr>
            <w:del w:id="350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504" w:author="Автор"/>
                <w:i/>
                <w:sz w:val="20"/>
                <w:szCs w:val="20"/>
                <w:lang w:val="en-US"/>
              </w:rPr>
            </w:pPr>
            <w:del w:id="3505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&lt;/subscriptionFeedingListExt&gt;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506" w:author="Автор"/>
                <w:i/>
                <w:sz w:val="20"/>
                <w:szCs w:val="20"/>
                <w:lang w:val="en-US"/>
              </w:rPr>
            </w:pPr>
            <w:del w:id="3507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508" w:author="Автор"/>
                <w:i/>
                <w:sz w:val="20"/>
                <w:szCs w:val="20"/>
                <w:lang w:val="en-US"/>
              </w:rPr>
            </w:pPr>
            <w:del w:id="3509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&lt;/ns2:getSubscriptionFeedingHistoryListBySanResponse&gt;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3510" w:author="Автор"/>
                <w:i/>
                <w:sz w:val="20"/>
                <w:szCs w:val="20"/>
                <w:lang w:val="en-US"/>
              </w:rPr>
            </w:pPr>
            <w:del w:id="3511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A80BFE" w:rsidRPr="00F6672C" w:rsidDel="00DB28CB" w:rsidRDefault="00A80BFE" w:rsidP="00A80BFE">
            <w:pPr>
              <w:spacing w:line="240" w:lineRule="auto"/>
              <w:jc w:val="left"/>
              <w:rPr>
                <w:del w:id="3512" w:author="Автор"/>
                <w:i/>
                <w:lang w:val="en-US"/>
              </w:rPr>
            </w:pPr>
            <w:del w:id="3513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E5927" w:rsidRPr="00A80BFE" w:rsidDel="00DB28CB" w:rsidRDefault="00CE5927" w:rsidP="00CE5927">
      <w:pPr>
        <w:rPr>
          <w:del w:id="3514" w:author="Автор"/>
          <w:lang w:val="en-US"/>
        </w:rPr>
      </w:pPr>
    </w:p>
    <w:p w:rsidR="0098079E" w:rsidRDefault="0098079E" w:rsidP="00414642">
      <w:pPr>
        <w:pStyle w:val="21"/>
      </w:pPr>
      <w:bookmarkStart w:id="3515" w:name="_Toc415626169"/>
      <w:r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  <w:bookmarkEnd w:id="3515"/>
    </w:p>
    <w:p w:rsidR="00CE5927" w:rsidRPr="00414642" w:rsidRDefault="00CE5927" w:rsidP="00CE5927">
      <w:pPr>
        <w:pStyle w:val="1----111"/>
        <w:rPr>
          <w:lang w:val="en-US"/>
        </w:rPr>
      </w:pPr>
      <w:bookmarkStart w:id="3516" w:name="_Toc415626170"/>
      <w:r w:rsidRPr="0009076A">
        <w:t>Общие сведения</w:t>
      </w:r>
      <w:bookmarkEnd w:id="35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bookmarkStart w:id="3517" w:name="_Toc415626171"/>
      <w:r w:rsidRPr="0009076A">
        <w:lastRenderedPageBreak/>
        <w:t>Описание входных параметров</w:t>
      </w:r>
      <w:bookmarkEnd w:id="3517"/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3518" w:name="_Toc415626172"/>
      <w:r w:rsidRPr="0009076A">
        <w:t>Описание выходных параметров</w:t>
      </w:r>
      <w:bookmarkEnd w:id="3518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3519" w:name="_Toc415626173"/>
      <w:r w:rsidRPr="0009076A">
        <w:t>Ошибки</w:t>
      </w:r>
      <w:bookmarkEnd w:id="351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3520" w:name="_Toc415626174"/>
      <w:r>
        <w:t>Контрольные примеры</w:t>
      </w:r>
      <w:bookmarkEnd w:id="3520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lastRenderedPageBreak/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lastRenderedPageBreak/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bookmarkStart w:id="3521" w:name="_Toc415626175"/>
      <w:r>
        <w:lastRenderedPageBreak/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  <w:bookmarkEnd w:id="3521"/>
    </w:p>
    <w:p w:rsidR="00CE5927" w:rsidRPr="00414642" w:rsidRDefault="00CE5927" w:rsidP="00CE5927">
      <w:pPr>
        <w:pStyle w:val="1----111"/>
        <w:rPr>
          <w:lang w:val="en-US"/>
        </w:rPr>
      </w:pPr>
      <w:bookmarkStart w:id="3522" w:name="_Toc415626176"/>
      <w:r w:rsidRPr="0009076A">
        <w:t>Общие сведения</w:t>
      </w:r>
      <w:bookmarkEnd w:id="35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bookmarkStart w:id="3523" w:name="_Toc415626177"/>
      <w:r w:rsidRPr="0009076A">
        <w:t>Описание входных параметров</w:t>
      </w:r>
      <w:bookmarkEnd w:id="3523"/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ins w:id="3524" w:author="Автор">
        <w:r w:rsidR="00DB28CB" w:rsidRPr="00CE5927">
          <w:t>getCycleDiagramHistoryListBySan</w:t>
        </w:r>
      </w:ins>
      <w:del w:id="3525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3526" w:name="_Toc415626178"/>
      <w:r w:rsidRPr="0009076A">
        <w:t>Описание выходных параметров</w:t>
      </w:r>
      <w:bookmarkEnd w:id="3526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ins w:id="3527" w:author="Автор">
        <w:r w:rsidR="00DB28CB" w:rsidRPr="00CE5927">
          <w:t>getCycleDiagramHistoryListBySan</w:t>
        </w:r>
      </w:ins>
      <w:del w:id="3528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3529" w:name="_Toc415626179"/>
      <w:r w:rsidRPr="0009076A">
        <w:t>Ошибки</w:t>
      </w:r>
      <w:bookmarkEnd w:id="3529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3530" w:name="_Toc415626180"/>
      <w:r>
        <w:lastRenderedPageBreak/>
        <w:t>Контрольные примеры</w:t>
      </w:r>
      <w:bookmarkEnd w:id="3530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E52BDC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3531" w:name="_Toc415626181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3531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3532" w:name="_Toc415626182"/>
      <w:r w:rsidRPr="0009076A">
        <w:t>Общие сведения</w:t>
      </w:r>
      <w:bookmarkEnd w:id="35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3533" w:name="_Toc415626183"/>
      <w:r w:rsidRPr="0009076A">
        <w:t>Описание входных параметров</w:t>
      </w:r>
      <w:bookmarkEnd w:id="3533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34" w:name="_Toc415626184"/>
      <w:r w:rsidRPr="0009076A">
        <w:t>Описание выходных параметров</w:t>
      </w:r>
      <w:bookmarkEnd w:id="3534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3535" w:name="_Toc415626185"/>
      <w:r w:rsidRPr="0009076A">
        <w:t>Ошибки</w:t>
      </w:r>
      <w:bookmarkEnd w:id="3535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536" w:name="_Toc415626186"/>
      <w:r>
        <w:t>Контрольные примеры</w:t>
      </w:r>
      <w:bookmarkEnd w:id="3536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CB670C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353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CB670C">
              <w:rPr>
                <w:i/>
                <w:sz w:val="20"/>
                <w:szCs w:val="20"/>
                <w:rPrChange w:id="353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CB670C">
              <w:rPr>
                <w:i/>
                <w:sz w:val="20"/>
                <w:szCs w:val="20"/>
                <w:rPrChange w:id="353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CB670C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rPrChange w:id="354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CB670C">
              <w:rPr>
                <w:i/>
                <w:sz w:val="20"/>
                <w:szCs w:val="20"/>
                <w:rPrChange w:id="354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CB670C">
              <w:rPr>
                <w:i/>
                <w:sz w:val="20"/>
                <w:szCs w:val="20"/>
                <w:rPrChange w:id="354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B670C">
              <w:rPr>
                <w:i/>
                <w:sz w:val="20"/>
                <w:szCs w:val="20"/>
                <w:rPrChange w:id="354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3544" w:name="_Toc415626187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3544"/>
    </w:p>
    <w:p w:rsidR="00A0322C" w:rsidRPr="00285FCA" w:rsidRDefault="00A0322C" w:rsidP="00A0322C">
      <w:pPr>
        <w:pStyle w:val="1----111"/>
        <w:rPr>
          <w:lang w:val="en-US"/>
        </w:rPr>
      </w:pPr>
      <w:bookmarkStart w:id="3545" w:name="_Toc415626188"/>
      <w:r w:rsidRPr="0009076A">
        <w:t>Общие сведения</w:t>
      </w:r>
      <w:bookmarkEnd w:id="35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546" w:name="_Toc415626189"/>
      <w:r w:rsidRPr="0009076A">
        <w:t>Описание входных параметров</w:t>
      </w:r>
      <w:bookmarkEnd w:id="3546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фильтра 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</w:t>
            </w:r>
            <w:r>
              <w:rPr>
                <w:sz w:val="20"/>
                <w:szCs w:val="20"/>
              </w:rPr>
              <w:lastRenderedPageBreak/>
              <w:t xml:space="preserve">фильтре </w:t>
            </w:r>
          </w:p>
        </w:tc>
      </w:tr>
    </w:tbl>
    <w:p w:rsidR="00A0322C" w:rsidRDefault="00A0322C" w:rsidP="00A0322C">
      <w:pPr>
        <w:pStyle w:val="1----111"/>
      </w:pPr>
      <w:bookmarkStart w:id="3547" w:name="_Toc415626190"/>
      <w:r w:rsidRPr="0009076A">
        <w:lastRenderedPageBreak/>
        <w:t>Описание выходных параметров</w:t>
      </w:r>
      <w:bookmarkEnd w:id="3547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48" w:name="_Toc415626191"/>
      <w:r w:rsidRPr="0009076A">
        <w:t>Ошибки</w:t>
      </w:r>
      <w:bookmarkEnd w:id="354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3549" w:name="_Toc415626192"/>
      <w:r>
        <w:t>Контрольные примеры</w:t>
      </w:r>
      <w:bookmarkEnd w:id="3549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3550" w:name="_Toc415626193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3550"/>
    </w:p>
    <w:p w:rsidR="00A0322C" w:rsidRPr="00285FCA" w:rsidRDefault="00A0322C" w:rsidP="00A0322C">
      <w:pPr>
        <w:pStyle w:val="1----111"/>
        <w:rPr>
          <w:lang w:val="en-US"/>
        </w:rPr>
      </w:pPr>
      <w:bookmarkStart w:id="3551" w:name="_Toc415626194"/>
      <w:r w:rsidRPr="0009076A">
        <w:t>Общие сведения</w:t>
      </w:r>
      <w:bookmarkEnd w:id="35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3552" w:name="_Toc415626195"/>
      <w:r w:rsidRPr="0009076A">
        <w:t>Описание входных параметров</w:t>
      </w:r>
      <w:bookmarkEnd w:id="3552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53" w:name="_Toc415626196"/>
      <w:r w:rsidRPr="0009076A">
        <w:t>Описание выходных параметров</w:t>
      </w:r>
      <w:bookmarkEnd w:id="3553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3554" w:name="_Toc415626197"/>
      <w:r w:rsidRPr="0009076A">
        <w:t>Ошибки</w:t>
      </w:r>
      <w:bookmarkEnd w:id="355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3555" w:name="_Toc415626198"/>
      <w:r>
        <w:lastRenderedPageBreak/>
        <w:t>Контрольные примеры</w:t>
      </w:r>
      <w:bookmarkEnd w:id="3555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534557" w:rsidRDefault="00534557" w:rsidP="00534557">
      <w:pPr>
        <w:pStyle w:val="21"/>
        <w:rPr>
          <w:ins w:id="3556" w:author="Автор"/>
        </w:rPr>
      </w:pPr>
      <w:bookmarkStart w:id="3557" w:name="_Toc415626199"/>
      <w:ins w:id="3558" w:author="Автор">
        <w:r>
          <w:t>Операция «Получение данных о представител</w:t>
        </w:r>
        <w:r w:rsidR="00B432D3">
          <w:t>ях</w:t>
        </w:r>
        <w:del w:id="3559" w:author="Автор">
          <w:r w:rsidDel="00B432D3">
            <w:delText>е</w:delText>
          </w:r>
        </w:del>
        <w:r>
          <w:t xml:space="preserve"> ребенка по номеру контракта»</w:t>
        </w:r>
        <w:bookmarkEnd w:id="3557"/>
        <w:r>
          <w:t xml:space="preserve">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3560" w:author="Автор"/>
        </w:rPr>
      </w:pPr>
      <w:bookmarkStart w:id="3561" w:name="_Toc415626200"/>
      <w:ins w:id="3562" w:author="Автор">
        <w:r>
          <w:t>Общие сведения</w:t>
        </w:r>
        <w:bookmarkEnd w:id="3561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34557" w:rsidTr="00AA1F86">
        <w:trPr>
          <w:ins w:id="356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3564" w:author="Автор"/>
                <w:b/>
              </w:rPr>
            </w:pPr>
            <w:ins w:id="3565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E74A07" w:rsidP="00AA1F86">
            <w:pPr>
              <w:pStyle w:val="af7"/>
              <w:ind w:firstLine="0"/>
              <w:rPr>
                <w:ins w:id="3566" w:author="Автор"/>
                <w:b/>
                <w:lang w:val="en-US"/>
                <w:rPrChange w:id="3567" w:author="Автор">
                  <w:rPr>
                    <w:ins w:id="3568" w:author="Автор"/>
                    <w:lang w:val="en-US"/>
                  </w:rPr>
                </w:rPrChange>
              </w:rPr>
            </w:pPr>
            <w:ins w:id="3569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3570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3571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3572" w:author="Автор"/>
                <w:b/>
              </w:rPr>
            </w:pPr>
            <w:ins w:id="3573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3574" w:author="Автор"/>
              </w:rPr>
            </w:pPr>
            <w:ins w:id="3575" w:author="Автор">
              <w:r>
                <w:t>Получение данных о представител</w:t>
              </w:r>
              <w:r w:rsidR="00B96223">
                <w:t>ях</w:t>
              </w:r>
              <w:del w:id="3576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  <w:tr w:rsidR="00534557" w:rsidTr="00AA1F86">
        <w:trPr>
          <w:ins w:id="357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3578" w:author="Автор"/>
                <w:b/>
              </w:rPr>
            </w:pPr>
            <w:ins w:id="3579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3580" w:author="Автор"/>
              </w:rPr>
            </w:pPr>
            <w:ins w:id="3581" w:author="Автор">
              <w:r>
                <w:t>Получение данных о представител</w:t>
              </w:r>
              <w:r w:rsidR="00B96223">
                <w:t>ях</w:t>
              </w:r>
              <w:del w:id="3582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3583" w:author="Автор"/>
        </w:rPr>
      </w:pPr>
      <w:bookmarkStart w:id="3584" w:name="_Toc415626201"/>
      <w:ins w:id="3585" w:author="Автор">
        <w:r>
          <w:t>Описание входных параметров</w:t>
        </w:r>
        <w:bookmarkEnd w:id="3584"/>
      </w:ins>
    </w:p>
    <w:p w:rsidR="00534557" w:rsidRDefault="00534557" w:rsidP="00534557">
      <w:pPr>
        <w:pStyle w:val="af7"/>
        <w:rPr>
          <w:ins w:id="3586" w:author="Автор"/>
          <w:b/>
        </w:rPr>
      </w:pPr>
      <w:ins w:id="3587" w:author="Автор">
        <w:r>
          <w:rPr>
            <w:b/>
          </w:rPr>
          <w:t xml:space="preserve">Входные данные: </w:t>
        </w:r>
        <w:r w:rsidR="00E74A07" w:rsidRPr="00E74A0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3588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589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3590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359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92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3593" w:author="Автор"/>
                <w:lang w:val="en-US"/>
              </w:rPr>
            </w:pPr>
            <w:ins w:id="3594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9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3596" w:author="Автор"/>
              </w:rPr>
            </w:pPr>
            <w:ins w:id="3597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598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3599" w:author="Автор"/>
              </w:rPr>
            </w:pPr>
            <w:ins w:id="3600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0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3602" w:author="Автор"/>
              </w:rPr>
            </w:pPr>
            <w:ins w:id="3603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0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3605" w:author="Автор"/>
              </w:rPr>
            </w:pPr>
            <w:ins w:id="3606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0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3608" w:author="Автор"/>
              </w:rPr>
            </w:pPr>
            <w:ins w:id="3609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361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1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3612" w:author="Автор"/>
              </w:rPr>
            </w:pPr>
            <w:ins w:id="3613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1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3615" w:author="Автор"/>
                <w:sz w:val="20"/>
                <w:szCs w:val="20"/>
              </w:rPr>
            </w:pPr>
            <w:ins w:id="3616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17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3618" w:author="Автор"/>
                <w:sz w:val="20"/>
                <w:szCs w:val="20"/>
              </w:rPr>
            </w:pPr>
            <w:ins w:id="3619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2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3621" w:author="Автор"/>
                <w:sz w:val="20"/>
                <w:szCs w:val="20"/>
              </w:rPr>
            </w:pPr>
            <w:ins w:id="362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2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3624" w:author="Автор"/>
                <w:sz w:val="20"/>
                <w:szCs w:val="20"/>
              </w:rPr>
            </w:pPr>
            <w:ins w:id="3625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62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3627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3628" w:author="Автор"/>
        </w:rPr>
      </w:pPr>
      <w:bookmarkStart w:id="3629" w:name="_Toc415626202"/>
      <w:ins w:id="3630" w:author="Автор">
        <w:r>
          <w:t>Описание выходных параметров</w:t>
        </w:r>
        <w:bookmarkEnd w:id="3629"/>
      </w:ins>
    </w:p>
    <w:p w:rsidR="00534557" w:rsidRDefault="00534557" w:rsidP="00534557">
      <w:pPr>
        <w:pStyle w:val="af7"/>
        <w:rPr>
          <w:b/>
        </w:rPr>
      </w:pPr>
      <w:ins w:id="3631" w:author="Автор">
        <w:r>
          <w:rPr>
            <w:b/>
          </w:rPr>
          <w:t xml:space="preserve">Выходные данные: </w:t>
        </w:r>
        <w:r w:rsidR="00A53C27" w:rsidRPr="00A53C27">
          <w:rPr>
            <w:b/>
            <w:lang w:val="en-US"/>
          </w:rPr>
          <w:t>clientRepresentativesResult</w:t>
        </w:r>
      </w:ins>
      <w:del w:id="3632" w:author="Автор">
        <w:r w:rsidDel="00A53C27">
          <w:rPr>
            <w:b/>
            <w:lang w:val="en-US"/>
          </w:rPr>
          <w:delText>enterEventWithRepListResult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633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3634">
          <w:tblGrid>
            <w:gridCol w:w="534"/>
            <w:gridCol w:w="2050"/>
            <w:gridCol w:w="218"/>
            <w:gridCol w:w="1685"/>
            <w:gridCol w:w="1965"/>
            <w:gridCol w:w="1980"/>
            <w:gridCol w:w="1989"/>
          </w:tblGrid>
        </w:tblGridChange>
      </w:tblGrid>
      <w:tr w:rsidR="00534557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35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36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37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3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3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40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4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4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6C7245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3643" w:author="Автор">
              <w:r w:rsidRPr="000B3732">
                <w:rPr>
                  <w:sz w:val="20"/>
                  <w:lang w:val="en-US"/>
                  <w:rPrChange w:id="364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45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6C724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</w:t>
            </w:r>
            <w:ins w:id="3646" w:author="Автор">
              <w:r w:rsidR="006C7245">
                <w:rPr>
                  <w:sz w:val="20"/>
                  <w:szCs w:val="20"/>
                </w:rPr>
                <w:t xml:space="preserve"> </w:t>
              </w:r>
            </w:ins>
            <w:del w:id="3647" w:author="Автор">
              <w:r w:rsidDel="006C7245">
                <w:rPr>
                  <w:sz w:val="20"/>
                  <w:szCs w:val="20"/>
                </w:rPr>
                <w:delText xml:space="preserve"> о представителе</w:delText>
              </w:r>
            </w:del>
            <w:ins w:id="3648" w:author="Автор">
              <w:r w:rsidR="006C7245">
                <w:rPr>
                  <w:sz w:val="20"/>
                  <w:szCs w:val="20"/>
                </w:rPr>
                <w:t>о клиентах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4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5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8366B2" w:rsidP="00AA1F86">
            <w:pPr>
              <w:pStyle w:val="affff1"/>
              <w:ind w:left="0"/>
              <w:rPr>
                <w:sz w:val="20"/>
                <w:szCs w:val="20"/>
              </w:rPr>
            </w:pPr>
            <w:ins w:id="3651" w:author="Автор">
              <w:r w:rsidRPr="000A29E6">
                <w:rPr>
                  <w:sz w:val="20"/>
                  <w:lang w:val="en-US"/>
                  <w:rPrChange w:id="3652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  <w:del w:id="3653" w:author="Автор">
                <w:r w:rsidR="006C7245" w:rsidRPr="006C7245" w:rsidDel="008366B2">
                  <w:rPr>
                    <w:sz w:val="20"/>
                    <w:lang w:val="en-US"/>
                  </w:rPr>
                  <w:delText>cReps</w:delText>
                </w:r>
              </w:del>
            </w:ins>
            <w:del w:id="3654" w:author="Автор">
              <w:r w:rsidR="00534557" w:rsidRPr="00534557" w:rsidDel="008366B2">
                <w:rPr>
                  <w:sz w:val="20"/>
                  <w:lang w:val="en-US"/>
                </w:rPr>
                <w:delText>ClientRepresentatives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5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Del="006C7245" w:rsidTr="000B3732">
        <w:trPr>
          <w:del w:id="365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5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3658" w:author="Автор"/>
              </w:rPr>
            </w:pPr>
            <w:del w:id="3659" w:author="Автор">
              <w:r w:rsidDel="006C7245">
                <w:delText>2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6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B96223" w:rsidP="00AA1F86">
            <w:pPr>
              <w:pStyle w:val="affff1"/>
              <w:ind w:left="0"/>
              <w:rPr>
                <w:del w:id="3661" w:author="Автор"/>
                <w:sz w:val="20"/>
                <w:lang w:val="en-US"/>
              </w:rPr>
            </w:pPr>
            <w:del w:id="3662" w:author="Автор">
              <w:r w:rsidRPr="000B3732" w:rsidDel="006C7245">
                <w:rPr>
                  <w:sz w:val="20"/>
                  <w:lang w:val="en-US"/>
                  <w:rPrChange w:id="3663" w:author="Автор">
                    <w:rPr>
                      <w:sz w:val="20"/>
                      <w:szCs w:val="20"/>
                    </w:rPr>
                  </w:rPrChange>
                </w:rPr>
                <w:delText>I</w:delText>
              </w:r>
              <w:r w:rsidR="00534557" w:rsidRPr="000B3732" w:rsidDel="006C7245">
                <w:rPr>
                  <w:sz w:val="20"/>
                  <w:lang w:val="en-US"/>
                  <w:rPrChange w:id="3664" w:author="Автор">
                    <w:rPr>
                      <w:sz w:val="20"/>
                      <w:szCs w:val="20"/>
                    </w:rPr>
                  </w:rPrChange>
                </w:rPr>
                <w:delText>d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65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534557" w:rsidDel="006C7245" w:rsidRDefault="00534557" w:rsidP="00534557">
            <w:pPr>
              <w:pStyle w:val="affff1"/>
              <w:ind w:left="0"/>
              <w:rPr>
                <w:del w:id="3666" w:author="Автор"/>
                <w:sz w:val="20"/>
                <w:szCs w:val="20"/>
                <w:rPrChange w:id="3667" w:author="Автор">
                  <w:rPr>
                    <w:del w:id="3668" w:author="Автор"/>
                    <w:sz w:val="20"/>
                    <w:szCs w:val="20"/>
                    <w:lang w:val="en-US"/>
                  </w:rPr>
                </w:rPrChange>
              </w:rPr>
            </w:pPr>
            <w:del w:id="3669" w:author="Автор">
              <w:r w:rsidDel="006C7245">
                <w:rPr>
                  <w:sz w:val="20"/>
                  <w:szCs w:val="20"/>
                  <w:lang w:val="en-US"/>
                </w:rPr>
                <w:delText>Номер контракта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7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3671" w:author="Автор"/>
                <w:sz w:val="20"/>
                <w:szCs w:val="20"/>
                <w:lang w:val="en-US"/>
              </w:rPr>
            </w:pPr>
            <w:del w:id="3672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7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3674" w:author="Автор"/>
                <w:sz w:val="20"/>
                <w:szCs w:val="20"/>
                <w:lang w:val="en-US"/>
              </w:rPr>
            </w:pPr>
            <w:del w:id="3675" w:author="Автор">
              <w:r w:rsidDel="006C7245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7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3677" w:author="Автор"/>
                <w:sz w:val="20"/>
                <w:szCs w:val="20"/>
              </w:rPr>
            </w:pPr>
          </w:p>
        </w:tc>
      </w:tr>
      <w:tr w:rsidR="00534557" w:rsidDel="006C7245" w:rsidTr="000B3732">
        <w:trPr>
          <w:del w:id="367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367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3680" w:author="Автор"/>
              </w:rPr>
            </w:pPr>
            <w:del w:id="3681" w:author="Автор">
              <w:r w:rsidDel="006C7245">
                <w:delText>3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8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534557" w:rsidP="00AA1F86">
            <w:pPr>
              <w:pStyle w:val="affff1"/>
              <w:ind w:left="0"/>
              <w:rPr>
                <w:del w:id="3683" w:author="Автор"/>
                <w:sz w:val="20"/>
                <w:lang w:val="en-US"/>
              </w:rPr>
            </w:pPr>
            <w:del w:id="3684" w:author="Автор">
              <w:r w:rsidRPr="000B3732" w:rsidDel="006C7245">
                <w:rPr>
                  <w:sz w:val="20"/>
                  <w:lang w:val="en-US"/>
                </w:rPr>
                <w:delText>Name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85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3686" w:author="Автор"/>
                <w:sz w:val="20"/>
                <w:szCs w:val="20"/>
                <w:lang w:val="en-US"/>
              </w:rPr>
            </w:pPr>
            <w:del w:id="3687" w:author="Автор">
              <w:r w:rsidDel="006C7245">
                <w:rPr>
                  <w:sz w:val="20"/>
                  <w:szCs w:val="20"/>
                </w:rPr>
                <w:delText>ФИО представителя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8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3689" w:author="Автор"/>
                <w:sz w:val="20"/>
                <w:szCs w:val="20"/>
              </w:rPr>
            </w:pPr>
            <w:del w:id="3690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369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3692" w:author="Автор"/>
                <w:sz w:val="20"/>
                <w:szCs w:val="20"/>
                <w:lang w:val="en-US"/>
              </w:rPr>
            </w:pPr>
            <w:del w:id="3693" w:author="Автор">
              <w:r w:rsidDel="006C7245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69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3695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369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Del="006C7245" w:rsidRDefault="000B3732">
            <w:pPr>
              <w:pStyle w:val="affff1"/>
              <w:ind w:left="0"/>
              <w:rPr>
                <w:ins w:id="3697" w:author="Автор"/>
                <w:sz w:val="20"/>
                <w:lang w:val="en-US"/>
                <w:rPrChange w:id="3698" w:author="Автор">
                  <w:rPr>
                    <w:ins w:id="3699" w:author="Автор"/>
                  </w:rPr>
                </w:rPrChange>
              </w:rPr>
              <w:pPrChange w:id="3700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3701" w:author="Автор">
              <w:r w:rsidRPr="000B3732">
                <w:rPr>
                  <w:sz w:val="20"/>
                  <w:lang w:val="en-US"/>
                  <w:rPrChange w:id="3702" w:author="Автор">
                    <w:rPr/>
                  </w:rPrChange>
                </w:rPr>
                <w:t>2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Del="006C7245" w:rsidRDefault="000B3732">
            <w:pPr>
              <w:pStyle w:val="affff1"/>
              <w:ind w:left="0"/>
              <w:rPr>
                <w:ins w:id="3703" w:author="Автор"/>
                <w:sz w:val="20"/>
                <w:lang w:val="en-US"/>
              </w:rPr>
            </w:pPr>
            <w:ins w:id="3704" w:author="Автор">
              <w:r w:rsidRPr="000B3732">
                <w:rPr>
                  <w:sz w:val="20"/>
                  <w:lang w:val="en-US"/>
                  <w:rPrChange w:id="370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resultCode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3706" w:author="Автор"/>
                <w:sz w:val="20"/>
                <w:szCs w:val="20"/>
              </w:rPr>
            </w:pPr>
            <w:ins w:id="3707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3708" w:author="Автор"/>
                <w:sz w:val="20"/>
                <w:szCs w:val="20"/>
                <w:lang w:val="en-US"/>
              </w:rPr>
            </w:pPr>
            <w:ins w:id="3709" w:author="Автор">
              <w:r w:rsidRPr="000A29E6">
                <w:rPr>
                  <w:sz w:val="20"/>
                  <w:szCs w:val="20"/>
                  <w:lang w:val="en-US"/>
                  <w:rPrChange w:id="3710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3711" w:author="Автор"/>
                <w:sz w:val="20"/>
                <w:szCs w:val="20"/>
                <w:lang w:val="en-US"/>
              </w:rPr>
            </w:pPr>
            <w:ins w:id="3712" w:author="Автор">
              <w:r w:rsidRPr="000A29E6">
                <w:rPr>
                  <w:sz w:val="20"/>
                  <w:szCs w:val="20"/>
                  <w:lang w:val="en-US"/>
                  <w:rPrChange w:id="3713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3714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371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RDefault="000B3732">
            <w:pPr>
              <w:pStyle w:val="affff1"/>
              <w:ind w:left="0"/>
              <w:rPr>
                <w:ins w:id="3716" w:author="Автор"/>
                <w:sz w:val="20"/>
                <w:lang w:val="en-US"/>
                <w:rPrChange w:id="3717" w:author="Автор">
                  <w:rPr>
                    <w:ins w:id="3718" w:author="Автор"/>
                  </w:rPr>
                </w:rPrChange>
              </w:rPr>
              <w:pPrChange w:id="3719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3720" w:author="Автор">
              <w:r w:rsidRPr="000B3732">
                <w:rPr>
                  <w:sz w:val="20"/>
                  <w:lang w:val="en-US"/>
                  <w:rPrChange w:id="3721" w:author="Автор">
                    <w:rPr/>
                  </w:rPrChange>
                </w:rPr>
                <w:t>3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RDefault="000B3732">
            <w:pPr>
              <w:pStyle w:val="affff1"/>
              <w:ind w:left="0"/>
              <w:rPr>
                <w:ins w:id="3722" w:author="Автор"/>
                <w:sz w:val="20"/>
                <w:lang w:val="en-US"/>
              </w:rPr>
            </w:pPr>
            <w:ins w:id="3723" w:author="Автор">
              <w:r w:rsidRPr="000B3732">
                <w:rPr>
                  <w:sz w:val="20"/>
                  <w:lang w:val="en-US"/>
                  <w:rPrChange w:id="372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description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0B3732">
            <w:pPr>
              <w:pStyle w:val="affff1"/>
              <w:ind w:left="0"/>
              <w:rPr>
                <w:ins w:id="3725" w:author="Автор"/>
                <w:sz w:val="20"/>
                <w:szCs w:val="20"/>
              </w:rPr>
            </w:pPr>
            <w:ins w:id="3726" w:author="Автор">
              <w:r w:rsidRPr="0009076A">
                <w:rPr>
                  <w:sz w:val="20"/>
                  <w:szCs w:val="20"/>
                </w:rPr>
                <w:t>Описание результата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3727" w:author="Автор"/>
                <w:sz w:val="20"/>
                <w:szCs w:val="20"/>
                <w:lang w:val="en-US"/>
              </w:rPr>
            </w:pPr>
            <w:ins w:id="3728" w:author="Автор">
              <w:r w:rsidRPr="000A29E6">
                <w:rPr>
                  <w:sz w:val="20"/>
                  <w:szCs w:val="20"/>
                  <w:lang w:val="en-US"/>
                  <w:rPrChange w:id="3729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3730" w:author="Автор"/>
                <w:sz w:val="20"/>
                <w:szCs w:val="20"/>
                <w:lang w:val="en-US"/>
              </w:rPr>
            </w:pPr>
            <w:ins w:id="3731" w:author="Автор">
              <w:r w:rsidRPr="000A29E6">
                <w:rPr>
                  <w:sz w:val="20"/>
                  <w:szCs w:val="20"/>
                  <w:lang w:val="en-US"/>
                  <w:rPrChange w:id="3732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3733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3734" w:name="_Toc415626203"/>
      <w:r>
        <w:t>Ошибки</w:t>
      </w:r>
      <w:bookmarkEnd w:id="3734"/>
    </w:p>
    <w:p w:rsidR="00534557" w:rsidRPr="00534557" w:rsidRDefault="00534557" w:rsidP="00534557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Комментарий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3735" w:name="_Toc415626204"/>
      <w:r>
        <w:t>Контрольные примеры</w:t>
      </w:r>
      <w:bookmarkEnd w:id="3735"/>
    </w:p>
    <w:p w:rsidR="00534557" w:rsidRDefault="00534557" w:rsidP="00534557">
      <w:pPr>
        <w:pStyle w:val="af7"/>
        <w:rPr>
          <w:b/>
        </w:rPr>
      </w:pPr>
      <w:r>
        <w:rPr>
          <w:b/>
        </w:rPr>
        <w:t>Запрос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3736" w:author="Автор"/>
                <w:i/>
                <w:sz w:val="20"/>
                <w:szCs w:val="20"/>
                <w:lang w:val="en-US"/>
              </w:rPr>
            </w:pPr>
            <w:ins w:id="3737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38" w:author="Автор"/>
                <w:i/>
                <w:sz w:val="20"/>
                <w:szCs w:val="20"/>
                <w:lang w:val="en-US"/>
              </w:rPr>
            </w:pPr>
            <w:ins w:id="373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40" w:author="Автор"/>
                <w:i/>
                <w:sz w:val="20"/>
                <w:szCs w:val="20"/>
                <w:lang w:val="en-US"/>
              </w:rPr>
            </w:pPr>
            <w:ins w:id="374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42" w:author="Автор"/>
                <w:i/>
                <w:sz w:val="20"/>
                <w:szCs w:val="20"/>
                <w:lang w:val="en-US"/>
              </w:rPr>
            </w:pPr>
            <w:ins w:id="374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44" w:author="Автор"/>
                <w:i/>
                <w:sz w:val="20"/>
                <w:szCs w:val="20"/>
                <w:lang w:val="en-US"/>
              </w:rPr>
            </w:pPr>
            <w:ins w:id="374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46" w:author="Автор"/>
                <w:i/>
                <w:sz w:val="20"/>
                <w:szCs w:val="20"/>
                <w:lang w:val="en-US"/>
              </w:rPr>
            </w:pPr>
            <w:ins w:id="3747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48" w:author="Автор"/>
                <w:i/>
                <w:sz w:val="20"/>
                <w:szCs w:val="20"/>
                <w:lang w:val="en-US"/>
              </w:rPr>
            </w:pPr>
            <w:ins w:id="374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50" w:author="Автор"/>
                <w:i/>
                <w:sz w:val="20"/>
                <w:szCs w:val="20"/>
                <w:lang w:val="en-US"/>
              </w:rPr>
            </w:pPr>
            <w:ins w:id="375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3752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3753" w:author="Автор"/>
                <w:i/>
                <w:sz w:val="20"/>
                <w:szCs w:val="20"/>
                <w:lang w:val="en-US"/>
              </w:rPr>
            </w:pPr>
            <w:ins w:id="3754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55" w:author="Автор"/>
                <w:i/>
                <w:sz w:val="20"/>
                <w:szCs w:val="20"/>
                <w:lang w:val="en-US"/>
              </w:rPr>
            </w:pPr>
            <w:ins w:id="375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57" w:author="Автор"/>
                <w:i/>
                <w:sz w:val="20"/>
                <w:szCs w:val="20"/>
                <w:lang w:val="en-US"/>
              </w:rPr>
            </w:pPr>
            <w:ins w:id="375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59" w:author="Автор"/>
                <w:i/>
                <w:sz w:val="20"/>
                <w:szCs w:val="20"/>
                <w:lang w:val="en-US"/>
              </w:rPr>
            </w:pPr>
            <w:ins w:id="376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61" w:author="Автор"/>
                <w:i/>
                <w:sz w:val="20"/>
                <w:szCs w:val="20"/>
                <w:lang w:val="en-US"/>
              </w:rPr>
            </w:pPr>
            <w:ins w:id="376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63" w:author="Автор"/>
                <w:i/>
                <w:sz w:val="20"/>
                <w:szCs w:val="20"/>
                <w:lang w:val="en-US"/>
              </w:rPr>
            </w:pPr>
            <w:ins w:id="3764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65" w:author="Автор"/>
                <w:i/>
                <w:sz w:val="20"/>
                <w:szCs w:val="20"/>
                <w:lang w:val="en-US"/>
              </w:rPr>
            </w:pPr>
            <w:ins w:id="376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</w:t>
              </w:r>
              <w:r w:rsidR="008366B2" w:rsidRPr="000A29E6">
                <w:rPr>
                  <w:i/>
                  <w:sz w:val="20"/>
                  <w:szCs w:val="20"/>
                  <w:lang w:val="en-US"/>
                  <w:rPrChange w:id="3767" w:author="Автор">
                    <w:rPr>
                      <w:sz w:val="20"/>
                      <w:lang w:val="en-US"/>
                    </w:rPr>
                  </w:rPrChange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3768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69" w:author="Автор"/>
                <w:i/>
                <w:sz w:val="20"/>
                <w:szCs w:val="20"/>
                <w:lang w:val="en-US"/>
              </w:rPr>
            </w:pPr>
            <w:ins w:id="377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   &lt;</w:t>
              </w:r>
              <w:del w:id="3771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Rep Id="3704533" Name="Авлякулов Эрик Генрихович"/&gt;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72" w:author="Автор"/>
                <w:i/>
                <w:sz w:val="20"/>
                <w:szCs w:val="20"/>
                <w:lang w:val="en-US"/>
              </w:rPr>
            </w:pPr>
            <w:ins w:id="377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&lt;/</w:t>
              </w:r>
              <w:r w:rsidR="008366B2" w:rsidRPr="0060707F">
                <w:rPr>
                  <w:i/>
                  <w:sz w:val="20"/>
                  <w:szCs w:val="20"/>
                  <w:lang w:val="en-US"/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3774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75" w:author="Автор"/>
                <w:i/>
                <w:sz w:val="20"/>
                <w:szCs w:val="20"/>
                <w:lang w:val="en-US"/>
              </w:rPr>
            </w:pPr>
            <w:ins w:id="377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77" w:author="Автор"/>
                <w:i/>
                <w:sz w:val="20"/>
                <w:szCs w:val="20"/>
                <w:lang w:val="en-US"/>
              </w:rPr>
            </w:pPr>
            <w:ins w:id="377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3779" w:author="Автор"/>
                <w:i/>
                <w:sz w:val="20"/>
                <w:szCs w:val="20"/>
                <w:lang w:val="en-US"/>
              </w:rPr>
            </w:pPr>
            <w:ins w:id="3780" w:author="Автор">
              <w:r w:rsidRPr="006C7245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&lt;/soap:Body&gt;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3781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115CA" w:rsidRDefault="00C115CA" w:rsidP="00534557">
      <w:pPr>
        <w:pStyle w:val="af7"/>
        <w:rPr>
          <w:ins w:id="3782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3783" w:author="Автор"/>
          <w:rPrChange w:id="3784" w:author="Автор">
            <w:rPr>
              <w:ins w:id="3785" w:author="Автор"/>
              <w:b w:val="0"/>
            </w:rPr>
          </w:rPrChange>
        </w:rPr>
      </w:pPr>
      <w:bookmarkStart w:id="3786" w:name="_Toc391370320"/>
      <w:bookmarkStart w:id="3787" w:name="_Toc415626205"/>
      <w:ins w:id="3788" w:author="Автор">
        <w:r>
          <w:t>Операция «</w:t>
        </w:r>
        <w:r w:rsidRPr="00813628">
          <w:t>Получить типы уведомлений»</w:t>
        </w:r>
        <w:bookmarkEnd w:id="3786"/>
        <w:bookmarkEnd w:id="3787"/>
      </w:ins>
    </w:p>
    <w:p w:rsidR="00813628" w:rsidRDefault="00813628" w:rsidP="00813628">
      <w:pPr>
        <w:pStyle w:val="30"/>
        <w:ind w:left="709"/>
        <w:rPr>
          <w:ins w:id="3789" w:author="Автор"/>
          <w:lang w:val="en-US"/>
        </w:rPr>
      </w:pPr>
      <w:bookmarkStart w:id="3790" w:name="_Toc391370321"/>
      <w:bookmarkStart w:id="3791" w:name="_Toc415626206"/>
      <w:ins w:id="3792" w:author="Автор">
        <w:r w:rsidRPr="0009076A">
          <w:t>Общие сведения</w:t>
        </w:r>
        <w:bookmarkEnd w:id="3790"/>
        <w:bookmarkEnd w:id="3791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3793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3794" w:author="Автор"/>
                <w:b/>
              </w:rPr>
            </w:pPr>
            <w:ins w:id="3795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3796" w:author="Автор"/>
                <w:bCs/>
              </w:rPr>
            </w:pPr>
            <w:ins w:id="3797" w:author="Автор">
              <w:del w:id="3798" w:author="Автор">
                <w:r w:rsidRPr="00735D71">
                  <w:rPr>
                    <w:bCs/>
                  </w:rPr>
                  <w:delText>getClientNotificationTypes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NotificationTypes</w:t>
              </w:r>
            </w:ins>
          </w:p>
        </w:tc>
      </w:tr>
      <w:tr w:rsidR="00813628" w:rsidRPr="0009076A" w:rsidTr="00147D09">
        <w:trPr>
          <w:ins w:id="3799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3800" w:author="Автор"/>
                <w:b/>
              </w:rPr>
            </w:pPr>
            <w:ins w:id="3801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3802" w:author="Автор"/>
              </w:rPr>
            </w:pPr>
            <w:ins w:id="3803" w:author="Автор">
              <w:r>
                <w:t>Получить доступные типы уведомлений клиентов</w:t>
              </w:r>
            </w:ins>
          </w:p>
        </w:tc>
      </w:tr>
      <w:tr w:rsidR="00813628" w:rsidRPr="0009076A" w:rsidTr="00147D09">
        <w:trPr>
          <w:ins w:id="3804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3805" w:author="Автор"/>
                <w:b/>
              </w:rPr>
            </w:pPr>
            <w:ins w:id="3806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3807" w:author="Автор"/>
              </w:rPr>
            </w:pPr>
            <w:ins w:id="3808" w:author="Автор">
              <w:r>
                <w:t>Получить доступные типы уведомлений клиентов для последующей настройки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3809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3810" w:author="Автор"/>
        </w:rPr>
      </w:pPr>
      <w:bookmarkStart w:id="3811" w:name="_Toc391370322"/>
      <w:bookmarkStart w:id="3812" w:name="_Toc415626207"/>
      <w:ins w:id="3813" w:author="Автор">
        <w:r w:rsidRPr="0009076A">
          <w:t>Описание входных параметров</w:t>
        </w:r>
        <w:bookmarkEnd w:id="3811"/>
        <w:bookmarkEnd w:id="3812"/>
      </w:ins>
    </w:p>
    <w:p w:rsidR="00813628" w:rsidRPr="0020138A" w:rsidRDefault="00813628" w:rsidP="00813628">
      <w:pPr>
        <w:pStyle w:val="af7"/>
        <w:rPr>
          <w:ins w:id="3814" w:author="Автор"/>
        </w:rPr>
      </w:pPr>
      <w:ins w:id="3815" w:author="Автор">
        <w:r w:rsidRPr="0009076A">
          <w:rPr>
            <w:b/>
          </w:rPr>
          <w:t xml:space="preserve">Входные данные: </w:t>
        </w:r>
        <w:r w:rsidRPr="004270D2">
          <w:t>отсутствуют</w:t>
        </w:r>
      </w:ins>
    </w:p>
    <w:p w:rsidR="00813628" w:rsidRDefault="00813628" w:rsidP="00813628">
      <w:pPr>
        <w:pStyle w:val="30"/>
        <w:ind w:left="709"/>
        <w:rPr>
          <w:ins w:id="3816" w:author="Автор"/>
        </w:rPr>
      </w:pPr>
      <w:ins w:id="3817" w:author="Автор">
        <w:r>
          <w:t xml:space="preserve"> </w:t>
        </w:r>
        <w:bookmarkStart w:id="3818" w:name="_Toc391370323"/>
        <w:bookmarkStart w:id="3819" w:name="_Toc415626208"/>
        <w:r w:rsidRPr="0009076A">
          <w:t>Описание выходных параметров</w:t>
        </w:r>
        <w:bookmarkEnd w:id="3818"/>
        <w:bookmarkEnd w:id="3819"/>
      </w:ins>
    </w:p>
    <w:p w:rsidR="00813628" w:rsidRDefault="00813628" w:rsidP="00813628">
      <w:pPr>
        <w:pStyle w:val="af7"/>
        <w:rPr>
          <w:ins w:id="3820" w:author="Автор"/>
          <w:b/>
        </w:rPr>
      </w:pPr>
      <w:ins w:id="3821" w:author="Автор">
        <w:r w:rsidRPr="0009076A">
          <w:rPr>
            <w:b/>
          </w:rPr>
          <w:t xml:space="preserve">Выходные данные: </w:t>
        </w:r>
        <w:r w:rsidRPr="004270D2">
          <w:rPr>
            <w:b/>
            <w:lang w:val="en-US"/>
          </w:rPr>
          <w:t>ClientNotificationSettingsResult</w:t>
        </w:r>
      </w:ins>
    </w:p>
    <w:p w:rsidR="00813628" w:rsidRPr="00CB2F72" w:rsidRDefault="00813628" w:rsidP="00813628">
      <w:pPr>
        <w:pStyle w:val="af7"/>
        <w:rPr>
          <w:ins w:id="3822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3823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24" w:author="Автор"/>
                <w:lang w:val="en-US"/>
              </w:rPr>
            </w:pPr>
            <w:ins w:id="382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26" w:author="Автор"/>
              </w:rPr>
            </w:pPr>
            <w:ins w:id="382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28" w:author="Автор"/>
              </w:rPr>
            </w:pPr>
            <w:ins w:id="382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30" w:author="Автор"/>
              </w:rPr>
            </w:pPr>
            <w:ins w:id="383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32" w:author="Автор"/>
              </w:rPr>
            </w:pPr>
            <w:ins w:id="383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34" w:author="Автор"/>
              </w:rPr>
            </w:pPr>
            <w:ins w:id="3835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3836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837" w:author="Автор"/>
              </w:rPr>
            </w:pPr>
            <w:ins w:id="3838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39" w:author="Автор"/>
                <w:sz w:val="20"/>
                <w:szCs w:val="20"/>
                <w:lang w:val="en-US"/>
              </w:rPr>
            </w:pPr>
            <w:ins w:id="3840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41" w:author="Автор"/>
                <w:sz w:val="20"/>
                <w:szCs w:val="20"/>
                <w:lang w:val="en-US"/>
              </w:rPr>
            </w:pPr>
            <w:ins w:id="3842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43" w:author="Автор"/>
                <w:sz w:val="20"/>
                <w:szCs w:val="20"/>
                <w:lang w:val="en-US"/>
              </w:rPr>
            </w:pPr>
            <w:ins w:id="384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45" w:author="Автор"/>
                <w:sz w:val="20"/>
                <w:szCs w:val="20"/>
                <w:lang w:val="en-US"/>
              </w:rPr>
            </w:pPr>
            <w:ins w:id="3846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847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384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849" w:author="Автор"/>
              </w:rPr>
            </w:pPr>
            <w:ins w:id="3850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51" w:author="Автор"/>
                <w:sz w:val="20"/>
                <w:szCs w:val="20"/>
                <w:lang w:val="en-US"/>
              </w:rPr>
            </w:pPr>
            <w:ins w:id="3852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53" w:author="Автор"/>
                <w:sz w:val="20"/>
                <w:szCs w:val="20"/>
                <w:lang w:val="en-US"/>
              </w:rPr>
            </w:pPr>
            <w:ins w:id="3854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55" w:author="Автор"/>
                <w:sz w:val="20"/>
                <w:szCs w:val="20"/>
              </w:rPr>
            </w:pPr>
            <w:ins w:id="385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57" w:author="Автор"/>
                <w:sz w:val="20"/>
                <w:szCs w:val="20"/>
                <w:lang w:val="en-US"/>
              </w:rPr>
            </w:pPr>
            <w:ins w:id="385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85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3860" w:author="Автор"/>
        </w:trPr>
        <w:tc>
          <w:tcPr>
            <w:tcW w:w="534" w:type="dxa"/>
            <w:vAlign w:val="center"/>
          </w:tcPr>
          <w:p w:rsidR="00813628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861" w:author="Автор"/>
              </w:rPr>
            </w:pPr>
            <w:ins w:id="3862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63" w:author="Автор"/>
                <w:sz w:val="20"/>
                <w:szCs w:val="20"/>
                <w:lang w:val="en-US"/>
              </w:rPr>
            </w:pPr>
            <w:ins w:id="3864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65" w:author="Автор"/>
                <w:sz w:val="20"/>
                <w:szCs w:val="20"/>
              </w:rPr>
            </w:pPr>
            <w:ins w:id="3866" w:author="Автор">
              <w:r>
                <w:rPr>
                  <w:sz w:val="20"/>
                  <w:szCs w:val="20"/>
                </w:rPr>
                <w:t>Список доступных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147D09">
            <w:pPr>
              <w:pStyle w:val="affff1"/>
              <w:ind w:left="0"/>
              <w:rPr>
                <w:ins w:id="3867" w:author="Автор"/>
                <w:sz w:val="20"/>
                <w:szCs w:val="20"/>
              </w:rPr>
            </w:pPr>
            <w:ins w:id="386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3869" w:author="Автор"/>
                <w:sz w:val="20"/>
                <w:szCs w:val="20"/>
                <w:lang w:val="en-US"/>
              </w:rPr>
            </w:pPr>
            <w:ins w:id="3870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3871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3872" w:author="Автор"/>
        </w:rPr>
      </w:pPr>
      <w:bookmarkStart w:id="3873" w:name="_Toc391370324"/>
      <w:bookmarkStart w:id="3874" w:name="_Toc415626209"/>
      <w:ins w:id="3875" w:author="Автор">
        <w:r w:rsidRPr="0009076A">
          <w:t>Ошибки</w:t>
        </w:r>
        <w:bookmarkEnd w:id="3873"/>
        <w:bookmarkEnd w:id="3874"/>
      </w:ins>
    </w:p>
    <w:p w:rsidR="00813628" w:rsidRPr="0009076A" w:rsidRDefault="00813628" w:rsidP="00813628">
      <w:pPr>
        <w:pStyle w:val="af7"/>
        <w:rPr>
          <w:ins w:id="3876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387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78" w:author="Автор"/>
                <w:lang w:val="en-US"/>
              </w:rPr>
            </w:pPr>
            <w:ins w:id="387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80" w:author="Автор"/>
              </w:rPr>
            </w:pPr>
            <w:ins w:id="3881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82" w:author="Автор"/>
              </w:rPr>
            </w:pPr>
            <w:ins w:id="3883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84" w:author="Автор"/>
              </w:rPr>
            </w:pPr>
            <w:ins w:id="3885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3886" w:author="Автор"/>
              </w:rPr>
            </w:pPr>
            <w:ins w:id="3887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388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889" w:author="Автор"/>
                <w:sz w:val="20"/>
                <w:szCs w:val="20"/>
              </w:rPr>
            </w:pPr>
            <w:ins w:id="3890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891" w:author="Автор"/>
                <w:sz w:val="20"/>
                <w:szCs w:val="20"/>
                <w:lang w:val="en-US"/>
              </w:rPr>
            </w:pPr>
            <w:ins w:id="3892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3893" w:author="Автор"/>
                <w:sz w:val="20"/>
                <w:szCs w:val="20"/>
                <w:lang w:val="en-US"/>
              </w:rPr>
            </w:pPr>
            <w:ins w:id="3894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895" w:author="Автор"/>
                <w:sz w:val="20"/>
                <w:szCs w:val="20"/>
                <w:lang w:val="en-US"/>
              </w:rPr>
            </w:pPr>
            <w:ins w:id="3896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897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389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899" w:author="Автор"/>
                <w:sz w:val="20"/>
                <w:szCs w:val="20"/>
              </w:rPr>
            </w:pPr>
            <w:ins w:id="3900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901" w:author="Автор"/>
                <w:sz w:val="20"/>
                <w:szCs w:val="20"/>
                <w:lang w:val="en-US"/>
              </w:rPr>
            </w:pPr>
            <w:ins w:id="3902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3903" w:author="Автор"/>
                <w:sz w:val="20"/>
                <w:szCs w:val="20"/>
                <w:lang w:val="en-US"/>
              </w:rPr>
            </w:pPr>
            <w:ins w:id="3904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3905" w:author="Автор"/>
                <w:sz w:val="20"/>
                <w:szCs w:val="20"/>
              </w:rPr>
            </w:pPr>
            <w:ins w:id="3906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3907" w:author="Автор"/>
                <w:sz w:val="20"/>
                <w:szCs w:val="20"/>
              </w:rPr>
            </w:pPr>
          </w:p>
        </w:tc>
      </w:tr>
    </w:tbl>
    <w:p w:rsidR="00813628" w:rsidRPr="0033627F" w:rsidRDefault="00813628" w:rsidP="00813628">
      <w:pPr>
        <w:rPr>
          <w:ins w:id="3908" w:author="Автор"/>
        </w:rPr>
      </w:pPr>
    </w:p>
    <w:p w:rsidR="00813628" w:rsidRDefault="00813628" w:rsidP="00813628">
      <w:pPr>
        <w:pStyle w:val="30"/>
        <w:ind w:left="709"/>
        <w:rPr>
          <w:ins w:id="3909" w:author="Автор"/>
        </w:rPr>
      </w:pPr>
      <w:bookmarkStart w:id="3910" w:name="_Toc415626210"/>
      <w:ins w:id="3911" w:author="Автор">
        <w:r>
          <w:t>Контрольные примеры</w:t>
        </w:r>
        <w:bookmarkEnd w:id="3910"/>
      </w:ins>
    </w:p>
    <w:p w:rsidR="00813628" w:rsidRPr="0049359F" w:rsidRDefault="00813628" w:rsidP="00813628">
      <w:pPr>
        <w:pStyle w:val="af7"/>
        <w:rPr>
          <w:ins w:id="3912" w:author="Автор"/>
          <w:b/>
          <w:lang w:val="en-US"/>
        </w:rPr>
      </w:pPr>
      <w:ins w:id="3913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391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391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147D09">
            <w:pPr>
              <w:spacing w:line="240" w:lineRule="auto"/>
              <w:jc w:val="left"/>
              <w:rPr>
                <w:ins w:id="3916" w:author="Автор"/>
                <w:i/>
                <w:sz w:val="20"/>
                <w:szCs w:val="20"/>
                <w:lang w:val="en-US"/>
              </w:rPr>
            </w:pPr>
            <w:ins w:id="3917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18" w:author="Автор"/>
                <w:i/>
                <w:sz w:val="20"/>
                <w:szCs w:val="20"/>
                <w:lang w:val="en-US"/>
              </w:rPr>
            </w:pPr>
            <w:ins w:id="3919" w:author="Автор">
              <w:r w:rsidRPr="003911B4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&lt;soapenv:Header/&gt;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20" w:author="Автор"/>
                <w:i/>
                <w:sz w:val="20"/>
                <w:szCs w:val="20"/>
                <w:lang w:val="en-US"/>
              </w:rPr>
            </w:pPr>
            <w:ins w:id="392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22" w:author="Автор"/>
                <w:i/>
                <w:sz w:val="20"/>
                <w:szCs w:val="20"/>
                <w:lang w:val="en-US"/>
              </w:rPr>
            </w:pPr>
            <w:ins w:id="392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&lt;soap:getNotificationTypes/&gt;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24" w:author="Автор"/>
                <w:i/>
                <w:sz w:val="20"/>
                <w:szCs w:val="20"/>
                <w:lang w:val="en-US"/>
              </w:rPr>
            </w:pPr>
            <w:ins w:id="392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3926" w:author="Автор"/>
              </w:rPr>
            </w:pPr>
            <w:ins w:id="3927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3928" w:author="Автор"/>
        </w:rPr>
      </w:pPr>
    </w:p>
    <w:p w:rsidR="00813628" w:rsidRDefault="00813628" w:rsidP="00813628">
      <w:pPr>
        <w:pStyle w:val="af7"/>
        <w:rPr>
          <w:ins w:id="3929" w:author="Автор"/>
          <w:b/>
        </w:rPr>
      </w:pPr>
      <w:ins w:id="3930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3931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3932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147D09">
            <w:pPr>
              <w:spacing w:line="240" w:lineRule="auto"/>
              <w:jc w:val="left"/>
              <w:rPr>
                <w:ins w:id="3933" w:author="Автор"/>
                <w:i/>
                <w:sz w:val="20"/>
                <w:szCs w:val="20"/>
                <w:lang w:val="en-US"/>
              </w:rPr>
            </w:pPr>
            <w:ins w:id="3934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35" w:author="Автор"/>
                <w:i/>
                <w:sz w:val="20"/>
                <w:szCs w:val="20"/>
                <w:lang w:val="en-US"/>
              </w:rPr>
            </w:pPr>
            <w:ins w:id="393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37" w:author="Автор"/>
                <w:i/>
                <w:sz w:val="20"/>
                <w:szCs w:val="20"/>
                <w:lang w:val="en-US"/>
              </w:rPr>
            </w:pPr>
            <w:ins w:id="393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&lt;ns2:getNotificationTypesResponse xmlns:ns2="http://soap.integra.partner.web.processor.ecafe.axetta.ru/"&gt;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39" w:author="Автор"/>
                <w:i/>
                <w:sz w:val="20"/>
                <w:szCs w:val="20"/>
                <w:lang w:val="en-US"/>
              </w:rPr>
            </w:pPr>
            <w:ins w:id="394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41" w:author="Автор"/>
                <w:i/>
                <w:sz w:val="20"/>
                <w:szCs w:val="20"/>
                <w:lang w:val="en-US"/>
              </w:rPr>
            </w:pPr>
            <w:ins w:id="394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43" w:author="Автор"/>
                <w:i/>
                <w:sz w:val="20"/>
                <w:szCs w:val="20"/>
                <w:lang w:val="en-US"/>
              </w:rPr>
            </w:pPr>
            <w:ins w:id="394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45" w:author="Автор"/>
                <w:i/>
                <w:sz w:val="20"/>
                <w:szCs w:val="20"/>
                <w:lang w:val="en-US"/>
              </w:rPr>
            </w:pPr>
            <w:ins w:id="394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47" w:author="Автор"/>
                <w:i/>
                <w:sz w:val="20"/>
                <w:szCs w:val="20"/>
                <w:lang w:val="en-US"/>
              </w:rPr>
            </w:pPr>
            <w:ins w:id="394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49" w:author="Автор"/>
                <w:i/>
                <w:sz w:val="20"/>
                <w:szCs w:val="20"/>
                <w:lang w:val="en-US"/>
              </w:rPr>
            </w:pPr>
            <w:ins w:id="395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51" w:author="Автор"/>
                <w:i/>
                <w:sz w:val="20"/>
                <w:szCs w:val="20"/>
                <w:lang w:val="en-US"/>
              </w:rPr>
            </w:pPr>
            <w:ins w:id="395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53" w:author="Автор"/>
                <w:i/>
                <w:sz w:val="20"/>
                <w:szCs w:val="20"/>
                <w:lang w:val="en-US"/>
              </w:rPr>
            </w:pPr>
            <w:ins w:id="395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55" w:author="Автор"/>
                <w:i/>
                <w:sz w:val="20"/>
                <w:szCs w:val="20"/>
                <w:lang w:val="en-US"/>
              </w:rPr>
            </w:pPr>
            <w:ins w:id="395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57" w:author="Автор"/>
                <w:i/>
                <w:sz w:val="20"/>
                <w:szCs w:val="20"/>
                <w:lang w:val="en-US"/>
              </w:rPr>
            </w:pPr>
            <w:ins w:id="395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59" w:author="Автор"/>
                <w:i/>
                <w:sz w:val="20"/>
                <w:szCs w:val="20"/>
                <w:lang w:val="en-US"/>
              </w:rPr>
            </w:pPr>
            <w:ins w:id="396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61" w:author="Автор"/>
                <w:i/>
                <w:sz w:val="20"/>
                <w:szCs w:val="20"/>
                <w:lang w:val="en-US"/>
              </w:rPr>
            </w:pPr>
            <w:ins w:id="396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63" w:author="Автор"/>
                <w:i/>
                <w:sz w:val="20"/>
                <w:szCs w:val="20"/>
                <w:lang w:val="en-US"/>
              </w:rPr>
            </w:pPr>
            <w:ins w:id="396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покупках&lt;/nameOfNotification&gt;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65" w:author="Автор"/>
                <w:i/>
                <w:sz w:val="20"/>
                <w:szCs w:val="20"/>
                <w:lang w:val="en-US"/>
              </w:rPr>
            </w:pPr>
            <w:ins w:id="396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&lt;typeOfNotification&gt;1200000000&lt;/typeOfNotification&gt;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67" w:author="Автор"/>
                <w:i/>
                <w:sz w:val="20"/>
                <w:szCs w:val="20"/>
                <w:lang w:val="en-US"/>
              </w:rPr>
            </w:pPr>
            <w:ins w:id="396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69" w:author="Автор"/>
                <w:i/>
                <w:sz w:val="20"/>
                <w:szCs w:val="20"/>
                <w:lang w:val="en-US"/>
              </w:rPr>
            </w:pPr>
            <w:ins w:id="397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71" w:author="Автор"/>
                <w:i/>
                <w:sz w:val="20"/>
                <w:szCs w:val="20"/>
                <w:lang w:val="en-US"/>
              </w:rPr>
            </w:pPr>
            <w:ins w:id="397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&lt;/ns2:getNotificationTypesResponse&gt;</w:t>
              </w:r>
            </w:ins>
          </w:p>
          <w:p w:rsidR="00813628" w:rsidRPr="003911B4" w:rsidRDefault="00813628" w:rsidP="00147D09">
            <w:pPr>
              <w:spacing w:line="240" w:lineRule="auto"/>
              <w:jc w:val="left"/>
              <w:rPr>
                <w:ins w:id="3973" w:author="Автор"/>
                <w:i/>
                <w:sz w:val="20"/>
                <w:szCs w:val="20"/>
                <w:lang w:val="en-US"/>
              </w:rPr>
            </w:pPr>
            <w:ins w:id="397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3975" w:author="Автор"/>
              </w:rPr>
            </w:pPr>
            <w:ins w:id="3976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3977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3978" w:author="Автор"/>
          <w:rPrChange w:id="3979" w:author="Автор">
            <w:rPr>
              <w:ins w:id="3980" w:author="Автор"/>
              <w:b w:val="0"/>
            </w:rPr>
          </w:rPrChange>
        </w:rPr>
      </w:pPr>
      <w:bookmarkStart w:id="3981" w:name="_Toc391370325"/>
      <w:bookmarkStart w:id="3982" w:name="_Toc415626211"/>
      <w:ins w:id="3983" w:author="Автор">
        <w:r>
          <w:t>Операция «</w:t>
        </w:r>
        <w:r w:rsidRPr="00813628">
          <w:t>Получить настройки уведомлений клиента по номеру ЛС»</w:t>
        </w:r>
        <w:bookmarkEnd w:id="3981"/>
        <w:bookmarkEnd w:id="3982"/>
      </w:ins>
    </w:p>
    <w:p w:rsidR="00813628" w:rsidRDefault="00813628" w:rsidP="00813628">
      <w:pPr>
        <w:pStyle w:val="30"/>
        <w:ind w:left="709"/>
        <w:rPr>
          <w:ins w:id="3984" w:author="Автор"/>
          <w:lang w:val="en-US"/>
        </w:rPr>
      </w:pPr>
      <w:bookmarkStart w:id="3985" w:name="_Toc391370326"/>
      <w:bookmarkStart w:id="3986" w:name="_Toc415626212"/>
      <w:ins w:id="3987" w:author="Автор">
        <w:r w:rsidRPr="0009076A">
          <w:t>Общие сведения</w:t>
        </w:r>
        <w:bookmarkEnd w:id="3985"/>
        <w:bookmarkEnd w:id="398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3988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3989" w:author="Автор"/>
                <w:b/>
              </w:rPr>
            </w:pPr>
            <w:ins w:id="3990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3991" w:author="Автор"/>
                <w:bCs/>
              </w:rPr>
            </w:pPr>
            <w:ins w:id="3992" w:author="Автор">
              <w:del w:id="3993" w:author="Автор">
                <w:r w:rsidRPr="00735D71">
                  <w:rPr>
                    <w:bCs/>
                  </w:rPr>
                  <w:delText>getClientNotificationSettings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147D09">
        <w:trPr>
          <w:ins w:id="3994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3995" w:author="Автор"/>
                <w:b/>
              </w:rPr>
            </w:pPr>
            <w:ins w:id="3996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3997" w:author="Автор"/>
              </w:rPr>
            </w:pPr>
            <w:ins w:id="3998" w:author="Автор">
              <w:r>
                <w:t>Получить настройки уведомлений клиента по номеру ЛС</w:t>
              </w:r>
            </w:ins>
          </w:p>
        </w:tc>
      </w:tr>
      <w:tr w:rsidR="00813628" w:rsidRPr="0009076A" w:rsidTr="00147D09">
        <w:trPr>
          <w:ins w:id="3999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4000" w:author="Автор"/>
                <w:b/>
              </w:rPr>
            </w:pPr>
            <w:ins w:id="4001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4002" w:author="Автор"/>
              </w:rPr>
            </w:pPr>
            <w:ins w:id="4003" w:author="Автор">
              <w:r>
                <w:t>Получить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4004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4005" w:author="Автор"/>
        </w:rPr>
      </w:pPr>
      <w:bookmarkStart w:id="4006" w:name="_Toc391370327"/>
      <w:bookmarkStart w:id="4007" w:name="_Toc415626213"/>
      <w:ins w:id="4008" w:author="Автор">
        <w:r w:rsidRPr="0009076A">
          <w:t>Описание входных параметров</w:t>
        </w:r>
        <w:bookmarkEnd w:id="4006"/>
        <w:bookmarkEnd w:id="4007"/>
      </w:ins>
    </w:p>
    <w:p w:rsidR="00813628" w:rsidRPr="00151949" w:rsidRDefault="00813628" w:rsidP="00813628">
      <w:pPr>
        <w:rPr>
          <w:ins w:id="4009" w:author="Автор"/>
          <w:bCs/>
        </w:rPr>
      </w:pPr>
      <w:ins w:id="4010" w:author="Автор">
        <w:r w:rsidRPr="0009076A">
          <w:rPr>
            <w:b/>
          </w:rPr>
          <w:t xml:space="preserve">Входные данные: </w:t>
        </w:r>
        <w:del w:id="4011" w:author="Автор">
          <w:r w:rsidRPr="00735D71">
            <w:rPr>
              <w:bCs/>
            </w:rPr>
            <w:delText>getClientNotificationSettings</w:delText>
          </w:r>
        </w:del>
        <w:r>
          <w:rPr>
            <w:bCs/>
          </w:rPr>
          <w:t>get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4012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13" w:author="Автор"/>
                <w:lang w:val="en-US"/>
              </w:rPr>
            </w:pPr>
            <w:ins w:id="401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15" w:author="Автор"/>
              </w:rPr>
            </w:pPr>
            <w:ins w:id="401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17" w:author="Автор"/>
              </w:rPr>
            </w:pPr>
            <w:ins w:id="401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19" w:author="Автор"/>
              </w:rPr>
            </w:pPr>
            <w:ins w:id="402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21" w:author="Автор"/>
              </w:rPr>
            </w:pPr>
            <w:ins w:id="402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23" w:author="Автор"/>
              </w:rPr>
            </w:pPr>
            <w:ins w:id="4024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402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26" w:author="Автор"/>
              </w:rPr>
            </w:pPr>
            <w:ins w:id="4027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4028" w:author="Автор"/>
                <w:sz w:val="20"/>
                <w:szCs w:val="20"/>
                <w:lang w:val="en-US"/>
              </w:rPr>
            </w:pPr>
            <w:ins w:id="4029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4030" w:author="Автор"/>
                <w:sz w:val="20"/>
                <w:szCs w:val="20"/>
              </w:rPr>
            </w:pPr>
            <w:ins w:id="4031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147D09">
            <w:pPr>
              <w:pStyle w:val="affff1"/>
              <w:ind w:left="0"/>
              <w:rPr>
                <w:ins w:id="4032" w:author="Автор"/>
                <w:sz w:val="20"/>
                <w:szCs w:val="20"/>
                <w:lang w:val="en-US"/>
              </w:rPr>
            </w:pPr>
            <w:ins w:id="4033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4034" w:author="Автор"/>
                <w:sz w:val="20"/>
                <w:szCs w:val="20"/>
                <w:lang w:val="en-US"/>
              </w:rPr>
            </w:pPr>
            <w:ins w:id="4035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36" w:author="Автор"/>
                <w:sz w:val="20"/>
                <w:szCs w:val="20"/>
              </w:rPr>
            </w:pPr>
          </w:p>
        </w:tc>
      </w:tr>
    </w:tbl>
    <w:p w:rsidR="00813628" w:rsidRPr="0020138A" w:rsidRDefault="00813628" w:rsidP="00813628">
      <w:pPr>
        <w:rPr>
          <w:ins w:id="4037" w:author="Автор"/>
        </w:rPr>
      </w:pPr>
    </w:p>
    <w:p w:rsidR="00813628" w:rsidRDefault="00813628" w:rsidP="00813628">
      <w:pPr>
        <w:pStyle w:val="30"/>
        <w:ind w:left="709"/>
        <w:rPr>
          <w:ins w:id="4038" w:author="Автор"/>
        </w:rPr>
      </w:pPr>
      <w:ins w:id="4039" w:author="Автор">
        <w:r>
          <w:lastRenderedPageBreak/>
          <w:t xml:space="preserve"> </w:t>
        </w:r>
        <w:bookmarkStart w:id="4040" w:name="_Toc391370328"/>
        <w:bookmarkStart w:id="4041" w:name="_Toc415626214"/>
        <w:r w:rsidRPr="0009076A">
          <w:t>Описание выходных параметров</w:t>
        </w:r>
        <w:bookmarkEnd w:id="4040"/>
        <w:bookmarkEnd w:id="4041"/>
      </w:ins>
    </w:p>
    <w:p w:rsidR="00813628" w:rsidRDefault="00813628" w:rsidP="00813628">
      <w:pPr>
        <w:pStyle w:val="af7"/>
        <w:rPr>
          <w:ins w:id="4042" w:author="Автор"/>
          <w:b/>
        </w:rPr>
      </w:pPr>
      <w:ins w:id="4043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404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404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46" w:author="Автор"/>
                <w:lang w:val="en-US"/>
              </w:rPr>
            </w:pPr>
            <w:ins w:id="404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48" w:author="Автор"/>
              </w:rPr>
            </w:pPr>
            <w:ins w:id="404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50" w:author="Автор"/>
              </w:rPr>
            </w:pPr>
            <w:ins w:id="405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52" w:author="Автор"/>
              </w:rPr>
            </w:pPr>
            <w:ins w:id="405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54" w:author="Автор"/>
              </w:rPr>
            </w:pPr>
            <w:ins w:id="405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056" w:author="Автор"/>
              </w:rPr>
            </w:pPr>
            <w:ins w:id="4057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405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59" w:author="Автор"/>
              </w:rPr>
            </w:pPr>
            <w:ins w:id="4060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61" w:author="Автор"/>
                <w:sz w:val="20"/>
                <w:szCs w:val="20"/>
                <w:lang w:val="en-US"/>
              </w:rPr>
            </w:pPr>
            <w:ins w:id="406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63" w:author="Автор"/>
                <w:sz w:val="20"/>
                <w:szCs w:val="20"/>
                <w:lang w:val="en-US"/>
              </w:rPr>
            </w:pPr>
            <w:ins w:id="406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65" w:author="Автор"/>
                <w:sz w:val="20"/>
                <w:szCs w:val="20"/>
                <w:lang w:val="en-US"/>
              </w:rPr>
            </w:pPr>
            <w:ins w:id="406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67" w:author="Автор"/>
                <w:sz w:val="20"/>
                <w:szCs w:val="20"/>
                <w:lang w:val="en-US"/>
              </w:rPr>
            </w:pPr>
            <w:ins w:id="406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6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07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71" w:author="Автор"/>
              </w:rPr>
            </w:pPr>
            <w:ins w:id="4072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73" w:author="Автор"/>
                <w:sz w:val="20"/>
                <w:szCs w:val="20"/>
                <w:lang w:val="en-US"/>
              </w:rPr>
            </w:pPr>
            <w:ins w:id="407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75" w:author="Автор"/>
                <w:sz w:val="20"/>
                <w:szCs w:val="20"/>
                <w:lang w:val="en-US"/>
              </w:rPr>
            </w:pPr>
            <w:ins w:id="407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77" w:author="Автор"/>
                <w:sz w:val="20"/>
                <w:szCs w:val="20"/>
              </w:rPr>
            </w:pPr>
            <w:ins w:id="407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79" w:author="Автор"/>
                <w:sz w:val="20"/>
                <w:szCs w:val="20"/>
                <w:lang w:val="en-US"/>
              </w:rPr>
            </w:pPr>
            <w:ins w:id="408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81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082" w:author="Автор"/>
        </w:trPr>
        <w:tc>
          <w:tcPr>
            <w:tcW w:w="534" w:type="dxa"/>
            <w:vAlign w:val="center"/>
          </w:tcPr>
          <w:p w:rsidR="00813628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83" w:author="Автор"/>
              </w:rPr>
            </w:pPr>
            <w:ins w:id="4084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85" w:author="Автор"/>
                <w:sz w:val="20"/>
                <w:szCs w:val="20"/>
                <w:lang w:val="en-US"/>
              </w:rPr>
            </w:pPr>
            <w:ins w:id="4086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87" w:author="Автор"/>
                <w:sz w:val="20"/>
                <w:szCs w:val="20"/>
              </w:rPr>
            </w:pPr>
            <w:ins w:id="4088" w:author="Автор">
              <w:r>
                <w:rPr>
                  <w:sz w:val="20"/>
                  <w:szCs w:val="20"/>
                </w:rPr>
                <w:t>Список установленных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147D09">
            <w:pPr>
              <w:pStyle w:val="affff1"/>
              <w:ind w:left="0"/>
              <w:rPr>
                <w:ins w:id="4089" w:author="Автор"/>
                <w:sz w:val="20"/>
                <w:szCs w:val="20"/>
              </w:rPr>
            </w:pPr>
            <w:ins w:id="409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091" w:author="Автор"/>
                <w:sz w:val="20"/>
                <w:szCs w:val="20"/>
                <w:lang w:val="en-US"/>
              </w:rPr>
            </w:pPr>
            <w:ins w:id="4092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093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4094" w:author="Автор"/>
        </w:rPr>
      </w:pPr>
      <w:bookmarkStart w:id="4095" w:name="_Toc391370329"/>
      <w:bookmarkStart w:id="4096" w:name="_Toc415626215"/>
      <w:ins w:id="4097" w:author="Автор">
        <w:r w:rsidRPr="0009076A">
          <w:t>Ошибки</w:t>
        </w:r>
        <w:bookmarkEnd w:id="4095"/>
        <w:bookmarkEnd w:id="4096"/>
      </w:ins>
    </w:p>
    <w:p w:rsidR="00813628" w:rsidRPr="0009076A" w:rsidRDefault="00813628" w:rsidP="00813628">
      <w:pPr>
        <w:pStyle w:val="af7"/>
        <w:rPr>
          <w:ins w:id="409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4099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100" w:author="Автор"/>
                <w:lang w:val="en-US"/>
              </w:rPr>
            </w:pPr>
            <w:ins w:id="410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102" w:author="Автор"/>
              </w:rPr>
            </w:pPr>
            <w:ins w:id="410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104" w:author="Автор"/>
              </w:rPr>
            </w:pPr>
            <w:ins w:id="410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106" w:author="Автор"/>
              </w:rPr>
            </w:pPr>
            <w:ins w:id="410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108" w:author="Автор"/>
              </w:rPr>
            </w:pPr>
            <w:ins w:id="4109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411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11" w:author="Автор"/>
                <w:sz w:val="20"/>
                <w:szCs w:val="20"/>
              </w:rPr>
            </w:pPr>
            <w:ins w:id="411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13" w:author="Автор"/>
                <w:sz w:val="20"/>
                <w:szCs w:val="20"/>
                <w:lang w:val="en-US"/>
              </w:rPr>
            </w:pPr>
            <w:ins w:id="411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4115" w:author="Автор"/>
                <w:sz w:val="20"/>
                <w:szCs w:val="20"/>
                <w:lang w:val="en-US"/>
              </w:rPr>
            </w:pPr>
            <w:ins w:id="411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17" w:author="Автор"/>
                <w:sz w:val="20"/>
                <w:szCs w:val="20"/>
                <w:lang w:val="en-US"/>
              </w:rPr>
            </w:pPr>
            <w:ins w:id="411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1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12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21" w:author="Автор"/>
                <w:sz w:val="20"/>
                <w:szCs w:val="20"/>
              </w:rPr>
            </w:pPr>
            <w:ins w:id="412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23" w:author="Автор"/>
                <w:sz w:val="20"/>
                <w:szCs w:val="20"/>
                <w:lang w:val="en-US"/>
              </w:rPr>
            </w:pPr>
            <w:ins w:id="412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4125" w:author="Автор"/>
                <w:sz w:val="20"/>
                <w:szCs w:val="20"/>
                <w:lang w:val="en-US"/>
              </w:rPr>
            </w:pPr>
            <w:ins w:id="4126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4127" w:author="Автор"/>
                <w:sz w:val="20"/>
                <w:szCs w:val="20"/>
              </w:rPr>
            </w:pPr>
            <w:ins w:id="4128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2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13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31" w:author="Автор"/>
                <w:sz w:val="20"/>
                <w:szCs w:val="20"/>
              </w:rPr>
            </w:pPr>
            <w:ins w:id="4132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33" w:author="Автор"/>
                <w:sz w:val="20"/>
                <w:szCs w:val="20"/>
                <w:lang w:val="en-US"/>
              </w:rPr>
            </w:pPr>
            <w:ins w:id="4134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4135" w:author="Автор"/>
                <w:sz w:val="20"/>
                <w:szCs w:val="20"/>
                <w:lang w:val="en-US"/>
              </w:rPr>
            </w:pPr>
            <w:ins w:id="4136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147D09">
            <w:pPr>
              <w:pStyle w:val="affff1"/>
              <w:ind w:left="0"/>
              <w:rPr>
                <w:ins w:id="4137" w:author="Автор"/>
                <w:sz w:val="20"/>
                <w:szCs w:val="20"/>
              </w:rPr>
            </w:pPr>
            <w:ins w:id="4138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139" w:author="Автор"/>
                <w:sz w:val="20"/>
                <w:szCs w:val="20"/>
              </w:rPr>
            </w:pPr>
          </w:p>
        </w:tc>
      </w:tr>
    </w:tbl>
    <w:p w:rsidR="00813628" w:rsidRDefault="00813628" w:rsidP="00813628">
      <w:pPr>
        <w:pStyle w:val="30"/>
        <w:ind w:left="709"/>
        <w:rPr>
          <w:ins w:id="4140" w:author="Автор"/>
        </w:rPr>
      </w:pPr>
      <w:bookmarkStart w:id="4141" w:name="_Toc415626216"/>
      <w:ins w:id="4142" w:author="Автор">
        <w:r>
          <w:t>Контрольные примеры</w:t>
        </w:r>
        <w:bookmarkEnd w:id="4141"/>
      </w:ins>
    </w:p>
    <w:p w:rsidR="00813628" w:rsidRPr="0049359F" w:rsidRDefault="00813628" w:rsidP="00813628">
      <w:pPr>
        <w:pStyle w:val="af7"/>
        <w:rPr>
          <w:ins w:id="4143" w:author="Автор"/>
          <w:b/>
          <w:lang w:val="en-US"/>
        </w:rPr>
      </w:pPr>
      <w:ins w:id="4144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414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4146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4147" w:author="Автор"/>
                <w:i/>
                <w:sz w:val="20"/>
                <w:szCs w:val="20"/>
                <w:lang w:val="en-US"/>
              </w:rPr>
            </w:pPr>
            <w:ins w:id="4148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49" w:author="Автор"/>
                <w:i/>
                <w:sz w:val="20"/>
                <w:szCs w:val="20"/>
                <w:lang w:val="en-US"/>
              </w:rPr>
            </w:pPr>
            <w:ins w:id="415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51" w:author="Автор"/>
                <w:i/>
                <w:sz w:val="20"/>
                <w:szCs w:val="20"/>
                <w:lang w:val="en-US"/>
              </w:rPr>
            </w:pPr>
            <w:ins w:id="415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53" w:author="Автор"/>
                <w:i/>
                <w:sz w:val="20"/>
                <w:szCs w:val="20"/>
                <w:lang w:val="en-US"/>
              </w:rPr>
            </w:pPr>
            <w:ins w:id="415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&lt;soap:getNotificationSettings&gt;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55" w:author="Автор"/>
                <w:i/>
                <w:sz w:val="20"/>
                <w:szCs w:val="20"/>
                <w:lang w:val="en-US"/>
              </w:rPr>
            </w:pPr>
            <w:ins w:id="415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57" w:author="Автор"/>
                <w:i/>
                <w:sz w:val="20"/>
                <w:szCs w:val="20"/>
                <w:lang w:val="en-US"/>
              </w:rPr>
            </w:pPr>
            <w:ins w:id="415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&lt;/soap:getNotificationSettings&gt;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59" w:author="Автор"/>
                <w:i/>
                <w:sz w:val="20"/>
                <w:szCs w:val="20"/>
                <w:lang w:val="en-US"/>
              </w:rPr>
            </w:pPr>
            <w:ins w:id="416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4161" w:author="Автор"/>
              </w:rPr>
            </w:pPr>
            <w:ins w:id="4162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4163" w:author="Автор"/>
        </w:rPr>
      </w:pPr>
    </w:p>
    <w:p w:rsidR="00813628" w:rsidRDefault="00813628" w:rsidP="00813628">
      <w:pPr>
        <w:pStyle w:val="af7"/>
        <w:rPr>
          <w:ins w:id="4164" w:author="Автор"/>
          <w:b/>
        </w:rPr>
      </w:pPr>
      <w:ins w:id="4165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416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416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4168" w:author="Автор"/>
                <w:i/>
                <w:sz w:val="20"/>
                <w:szCs w:val="20"/>
                <w:lang w:val="en-US"/>
              </w:rPr>
            </w:pPr>
            <w:ins w:id="4169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70" w:author="Автор"/>
                <w:i/>
                <w:sz w:val="20"/>
                <w:szCs w:val="20"/>
                <w:lang w:val="en-US"/>
              </w:rPr>
            </w:pPr>
            <w:ins w:id="417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72" w:author="Автор"/>
                <w:i/>
                <w:sz w:val="20"/>
                <w:szCs w:val="20"/>
                <w:lang w:val="en-US"/>
              </w:rPr>
            </w:pPr>
            <w:ins w:id="417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&lt;ns2:getNotificationSettingsResponse xmlns:ns2="http://soap.integra.partner.web.processor.ecafe.axetta.ru/"&gt;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74" w:author="Автор"/>
                <w:i/>
                <w:sz w:val="20"/>
                <w:szCs w:val="20"/>
                <w:lang w:val="en-US"/>
              </w:rPr>
            </w:pPr>
            <w:ins w:id="417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76" w:author="Автор"/>
                <w:i/>
                <w:sz w:val="20"/>
                <w:szCs w:val="20"/>
                <w:lang w:val="en-US"/>
              </w:rPr>
            </w:pPr>
            <w:ins w:id="417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78" w:author="Автор"/>
                <w:i/>
                <w:sz w:val="20"/>
                <w:szCs w:val="20"/>
                <w:lang w:val="en-US"/>
              </w:rPr>
            </w:pPr>
            <w:ins w:id="417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80" w:author="Автор"/>
                <w:i/>
                <w:sz w:val="20"/>
                <w:szCs w:val="20"/>
                <w:lang w:val="en-US"/>
              </w:rPr>
            </w:pPr>
            <w:ins w:id="418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82" w:author="Автор"/>
                <w:i/>
                <w:sz w:val="20"/>
                <w:szCs w:val="20"/>
                <w:lang w:val="en-US"/>
              </w:rPr>
            </w:pPr>
            <w:ins w:id="418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84" w:author="Автор"/>
                <w:i/>
                <w:sz w:val="20"/>
                <w:szCs w:val="20"/>
                <w:lang w:val="en-US"/>
              </w:rPr>
            </w:pPr>
            <w:ins w:id="4185" w:author="Автор">
              <w:r w:rsidRPr="0060371E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         &lt;typeOfNotification&gt;1000000000&lt;/typeOfNotification&gt;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86" w:author="Автор"/>
                <w:i/>
                <w:sz w:val="20"/>
                <w:szCs w:val="20"/>
                <w:lang w:val="en-US"/>
              </w:rPr>
            </w:pPr>
            <w:ins w:id="418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88" w:author="Автор"/>
                <w:i/>
                <w:sz w:val="20"/>
                <w:szCs w:val="20"/>
                <w:lang w:val="en-US"/>
              </w:rPr>
            </w:pPr>
            <w:ins w:id="418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90" w:author="Автор"/>
                <w:i/>
                <w:sz w:val="20"/>
                <w:szCs w:val="20"/>
                <w:lang w:val="en-US"/>
              </w:rPr>
            </w:pPr>
            <w:ins w:id="419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92" w:author="Автор"/>
                <w:i/>
                <w:sz w:val="20"/>
                <w:szCs w:val="20"/>
                <w:lang w:val="en-US"/>
              </w:rPr>
            </w:pPr>
            <w:ins w:id="419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94" w:author="Автор"/>
                <w:i/>
                <w:sz w:val="20"/>
                <w:szCs w:val="20"/>
                <w:lang w:val="en-US"/>
              </w:rPr>
            </w:pPr>
            <w:ins w:id="419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96" w:author="Автор"/>
                <w:i/>
                <w:sz w:val="20"/>
                <w:szCs w:val="20"/>
                <w:lang w:val="en-US"/>
              </w:rPr>
            </w:pPr>
            <w:ins w:id="419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198" w:author="Автор"/>
                <w:i/>
                <w:sz w:val="20"/>
                <w:szCs w:val="20"/>
                <w:lang w:val="en-US"/>
              </w:rPr>
            </w:pPr>
            <w:ins w:id="419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&lt;/ns2:getNotificationSettingsResponse&gt;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200" w:author="Автор"/>
                <w:i/>
                <w:sz w:val="20"/>
                <w:szCs w:val="20"/>
                <w:lang w:val="en-US"/>
              </w:rPr>
            </w:pPr>
            <w:ins w:id="420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4202" w:author="Автор"/>
              </w:rPr>
            </w:pPr>
            <w:ins w:id="4203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4204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4205" w:author="Автор"/>
          <w:rPrChange w:id="4206" w:author="Автор">
            <w:rPr>
              <w:ins w:id="4207" w:author="Автор"/>
              <w:b w:val="0"/>
            </w:rPr>
          </w:rPrChange>
        </w:rPr>
      </w:pPr>
      <w:bookmarkStart w:id="4208" w:name="_Toc415626217"/>
      <w:ins w:id="4209" w:author="Автор">
        <w:r>
          <w:t>Операция «</w:t>
        </w:r>
        <w:r w:rsidRPr="00813628">
          <w:t>Установить настройки уведомлений клиента по номеру ЛС»</w:t>
        </w:r>
        <w:bookmarkEnd w:id="4208"/>
      </w:ins>
    </w:p>
    <w:p w:rsidR="00813628" w:rsidRDefault="00813628" w:rsidP="00813628">
      <w:pPr>
        <w:pStyle w:val="30"/>
        <w:ind w:left="709"/>
        <w:rPr>
          <w:ins w:id="4210" w:author="Автор"/>
          <w:lang w:val="en-US"/>
        </w:rPr>
      </w:pPr>
      <w:bookmarkStart w:id="4211" w:name="_Toc391370331"/>
      <w:bookmarkStart w:id="4212" w:name="_Toc415626218"/>
      <w:ins w:id="4213" w:author="Автор">
        <w:r w:rsidRPr="0009076A">
          <w:t>Общие сведения</w:t>
        </w:r>
        <w:bookmarkEnd w:id="4211"/>
        <w:bookmarkEnd w:id="4212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147D09">
        <w:trPr>
          <w:ins w:id="4214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4215" w:author="Автор"/>
                <w:b/>
              </w:rPr>
            </w:pPr>
            <w:ins w:id="4216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147D09">
            <w:pPr>
              <w:rPr>
                <w:ins w:id="4217" w:author="Автор"/>
                <w:bCs/>
              </w:rPr>
            </w:pPr>
            <w:ins w:id="4218" w:author="Автор">
              <w:del w:id="4219" w:author="Автор">
                <w:r>
                  <w:rPr>
                    <w:bCs/>
                    <w:lang w:val="en-US"/>
                  </w:rPr>
                  <w:delText>s</w:delText>
                </w:r>
                <w:r w:rsidRPr="00735D71">
                  <w:rPr>
                    <w:bCs/>
                  </w:rPr>
                  <w:delText>etClientNotificationSettings</w:delText>
                </w:r>
              </w:del>
              <w:r>
                <w:rPr>
                  <w:bCs/>
                  <w:lang w:val="en-US"/>
                </w:rPr>
                <w:t>s</w:t>
              </w:r>
              <w:r>
                <w:rPr>
                  <w:bCs/>
                </w:rPr>
                <w:t>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147D09">
        <w:trPr>
          <w:ins w:id="4220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4221" w:author="Автор"/>
                <w:b/>
              </w:rPr>
            </w:pPr>
            <w:ins w:id="4222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147D09">
            <w:pPr>
              <w:rPr>
                <w:ins w:id="4223" w:author="Автор"/>
              </w:rPr>
            </w:pPr>
            <w:ins w:id="4224" w:author="Автор">
              <w:r>
                <w:t>Установить настройки уведомлений клиента по номеру ЛС</w:t>
              </w:r>
            </w:ins>
          </w:p>
        </w:tc>
      </w:tr>
      <w:tr w:rsidR="00813628" w:rsidRPr="0009076A" w:rsidTr="00147D09">
        <w:trPr>
          <w:ins w:id="4225" w:author="Автор"/>
        </w:trPr>
        <w:tc>
          <w:tcPr>
            <w:tcW w:w="2943" w:type="dxa"/>
          </w:tcPr>
          <w:p w:rsidR="00813628" w:rsidRPr="0009076A" w:rsidRDefault="00813628" w:rsidP="00147D09">
            <w:pPr>
              <w:rPr>
                <w:ins w:id="4226" w:author="Автор"/>
                <w:b/>
              </w:rPr>
            </w:pPr>
            <w:ins w:id="4227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9763A8" w:rsidRDefault="00813628" w:rsidP="00147D09">
            <w:pPr>
              <w:rPr>
                <w:ins w:id="4228" w:author="Автор"/>
              </w:rPr>
            </w:pPr>
            <w:ins w:id="4229" w:author="Автор">
              <w:r>
                <w:t>Установить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4230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4231" w:author="Автор"/>
        </w:rPr>
      </w:pPr>
      <w:bookmarkStart w:id="4232" w:name="_Toc391370332"/>
      <w:bookmarkStart w:id="4233" w:name="_Toc415626219"/>
      <w:ins w:id="4234" w:author="Автор">
        <w:r w:rsidRPr="0009076A">
          <w:t>Описание входных параметров</w:t>
        </w:r>
        <w:bookmarkEnd w:id="4232"/>
        <w:bookmarkEnd w:id="4233"/>
      </w:ins>
    </w:p>
    <w:p w:rsidR="00813628" w:rsidRPr="00151949" w:rsidRDefault="00813628" w:rsidP="00813628">
      <w:pPr>
        <w:rPr>
          <w:ins w:id="4235" w:author="Автор"/>
          <w:bCs/>
        </w:rPr>
      </w:pPr>
      <w:ins w:id="4236" w:author="Автор">
        <w:r w:rsidRPr="0009076A">
          <w:rPr>
            <w:b/>
          </w:rPr>
          <w:t xml:space="preserve">Входные данные: </w:t>
        </w:r>
        <w:del w:id="4237" w:author="Автор">
          <w:r>
            <w:rPr>
              <w:bCs/>
              <w:lang w:val="en-US"/>
            </w:rPr>
            <w:delText>s</w:delText>
          </w:r>
          <w:r w:rsidRPr="00735D71">
            <w:rPr>
              <w:bCs/>
            </w:rPr>
            <w:delText>etClientNotificationSettings</w:delText>
          </w:r>
        </w:del>
        <w:r>
          <w:rPr>
            <w:bCs/>
            <w:lang w:val="en-US"/>
          </w:rPr>
          <w:t>s</w:t>
        </w:r>
        <w:r>
          <w:rPr>
            <w:bCs/>
          </w:rPr>
          <w:t>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423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39" w:author="Автор"/>
                <w:lang w:val="en-US"/>
              </w:rPr>
            </w:pPr>
            <w:ins w:id="424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41" w:author="Автор"/>
              </w:rPr>
            </w:pPr>
            <w:ins w:id="424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43" w:author="Автор"/>
              </w:rPr>
            </w:pPr>
            <w:ins w:id="424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45" w:author="Автор"/>
              </w:rPr>
            </w:pPr>
            <w:ins w:id="424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47" w:author="Автор"/>
              </w:rPr>
            </w:pPr>
            <w:ins w:id="4248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49" w:author="Автор"/>
              </w:rPr>
            </w:pPr>
            <w:ins w:id="4250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4251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252" w:author="Автор"/>
              </w:rPr>
            </w:pPr>
            <w:ins w:id="4253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4254" w:author="Автор"/>
                <w:sz w:val="20"/>
                <w:szCs w:val="20"/>
                <w:lang w:val="en-US"/>
              </w:rPr>
            </w:pPr>
            <w:ins w:id="4255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4256" w:author="Автор"/>
                <w:sz w:val="20"/>
                <w:szCs w:val="20"/>
              </w:rPr>
            </w:pPr>
            <w:ins w:id="425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147D09">
            <w:pPr>
              <w:pStyle w:val="affff1"/>
              <w:ind w:left="0"/>
              <w:rPr>
                <w:ins w:id="4258" w:author="Автор"/>
                <w:sz w:val="20"/>
                <w:szCs w:val="20"/>
                <w:lang w:val="en-US"/>
              </w:rPr>
            </w:pPr>
            <w:ins w:id="4259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147D09">
            <w:pPr>
              <w:pStyle w:val="affff1"/>
              <w:ind w:left="0"/>
              <w:rPr>
                <w:ins w:id="4260" w:author="Автор"/>
                <w:sz w:val="20"/>
                <w:szCs w:val="20"/>
                <w:lang w:val="en-US"/>
              </w:rPr>
            </w:pPr>
            <w:ins w:id="4261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262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263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264" w:author="Автор"/>
                <w:lang w:val="en-US"/>
              </w:rPr>
            </w:pPr>
            <w:ins w:id="4265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813628" w:rsidRPr="00735D71" w:rsidRDefault="00813628" w:rsidP="00147D09">
            <w:pPr>
              <w:pStyle w:val="affff1"/>
              <w:ind w:left="0"/>
              <w:rPr>
                <w:ins w:id="4266" w:author="Автор"/>
                <w:sz w:val="20"/>
                <w:szCs w:val="20"/>
                <w:lang w:val="en-US"/>
              </w:rPr>
            </w:pPr>
            <w:ins w:id="4267" w:author="Автор">
              <w:r w:rsidRPr="004270D2">
                <w:rPr>
                  <w:sz w:val="20"/>
                  <w:szCs w:val="20"/>
                  <w:lang w:val="en-US"/>
                </w:rPr>
                <w:t>notificationType</w:t>
              </w:r>
            </w:ins>
          </w:p>
        </w:tc>
        <w:tc>
          <w:tcPr>
            <w:tcW w:w="1903" w:type="dxa"/>
          </w:tcPr>
          <w:p w:rsidR="00813628" w:rsidRDefault="00813628" w:rsidP="00147D09">
            <w:pPr>
              <w:pStyle w:val="affff1"/>
              <w:ind w:left="0"/>
              <w:rPr>
                <w:ins w:id="4268" w:author="Автор"/>
                <w:sz w:val="20"/>
                <w:szCs w:val="20"/>
              </w:rPr>
            </w:pPr>
            <w:ins w:id="4269" w:author="Автор">
              <w:r>
                <w:rPr>
                  <w:sz w:val="20"/>
                  <w:szCs w:val="20"/>
                </w:rPr>
                <w:t>Список кодов типов уведомлений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270" w:author="Автор"/>
                <w:sz w:val="20"/>
                <w:szCs w:val="20"/>
              </w:rPr>
            </w:pPr>
            <w:ins w:id="427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272" w:author="Автор"/>
                <w:sz w:val="20"/>
                <w:szCs w:val="20"/>
                <w:lang w:val="en-US"/>
              </w:rPr>
            </w:pPr>
            <w:ins w:id="427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274" w:author="Автор"/>
                <w:sz w:val="20"/>
                <w:szCs w:val="20"/>
              </w:rPr>
            </w:pPr>
            <w:ins w:id="4275" w:author="Автор">
              <w:r>
                <w:rPr>
                  <w:sz w:val="20"/>
                  <w:szCs w:val="20"/>
                </w:rPr>
                <w:t xml:space="preserve">Коды типов уведомлений должны быть получены из </w:t>
              </w:r>
              <w:r w:rsidRPr="004270D2">
                <w:rPr>
                  <w:sz w:val="20"/>
                  <w:szCs w:val="20"/>
                </w:rPr>
                <w:t>get</w:t>
              </w:r>
              <w:del w:id="4276" w:author="Автор">
                <w:r w:rsidRPr="004270D2" w:rsidDel="00B905AA">
                  <w:rPr>
                    <w:sz w:val="20"/>
                    <w:szCs w:val="20"/>
                  </w:rPr>
                  <w:delText>Client</w:delText>
                </w:r>
              </w:del>
              <w:r w:rsidRPr="004270D2">
                <w:rPr>
                  <w:sz w:val="20"/>
                  <w:szCs w:val="20"/>
                </w:rPr>
                <w:t>NotificationTypes</w:t>
              </w:r>
            </w:ins>
          </w:p>
        </w:tc>
      </w:tr>
    </w:tbl>
    <w:p w:rsidR="00813628" w:rsidRPr="0020138A" w:rsidRDefault="00813628" w:rsidP="00813628">
      <w:pPr>
        <w:rPr>
          <w:ins w:id="4277" w:author="Автор"/>
        </w:rPr>
      </w:pPr>
    </w:p>
    <w:p w:rsidR="00813628" w:rsidRDefault="00813628" w:rsidP="00813628">
      <w:pPr>
        <w:pStyle w:val="30"/>
        <w:ind w:left="709"/>
        <w:rPr>
          <w:ins w:id="4278" w:author="Автор"/>
        </w:rPr>
      </w:pPr>
      <w:ins w:id="4279" w:author="Автор">
        <w:r>
          <w:t xml:space="preserve"> </w:t>
        </w:r>
        <w:bookmarkStart w:id="4280" w:name="_Toc391370333"/>
        <w:bookmarkStart w:id="4281" w:name="_Toc415626220"/>
        <w:r w:rsidRPr="0009076A">
          <w:t>Описание выходных параметров</w:t>
        </w:r>
        <w:bookmarkEnd w:id="4280"/>
        <w:bookmarkEnd w:id="4281"/>
      </w:ins>
    </w:p>
    <w:p w:rsidR="00813628" w:rsidRDefault="00813628" w:rsidP="00813628">
      <w:pPr>
        <w:pStyle w:val="af7"/>
        <w:rPr>
          <w:ins w:id="4282" w:author="Автор"/>
          <w:b/>
        </w:rPr>
      </w:pPr>
      <w:ins w:id="4283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428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147D09">
        <w:trPr>
          <w:ins w:id="4285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86" w:author="Автор"/>
                <w:lang w:val="en-US"/>
              </w:rPr>
            </w:pPr>
            <w:ins w:id="428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88" w:author="Автор"/>
              </w:rPr>
            </w:pPr>
            <w:ins w:id="428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90" w:author="Автор"/>
              </w:rPr>
            </w:pPr>
            <w:ins w:id="429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92" w:author="Автор"/>
              </w:rPr>
            </w:pPr>
            <w:ins w:id="429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94" w:author="Автор"/>
              </w:rPr>
            </w:pPr>
            <w:ins w:id="429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296" w:author="Автор"/>
              </w:rPr>
            </w:pPr>
            <w:ins w:id="4297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147D09">
        <w:trPr>
          <w:ins w:id="429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299" w:author="Автор"/>
              </w:rPr>
            </w:pPr>
            <w:ins w:id="4300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01" w:author="Автор"/>
                <w:sz w:val="20"/>
                <w:szCs w:val="20"/>
                <w:lang w:val="en-US"/>
              </w:rPr>
            </w:pPr>
            <w:ins w:id="430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03" w:author="Автор"/>
                <w:sz w:val="20"/>
                <w:szCs w:val="20"/>
                <w:lang w:val="en-US"/>
              </w:rPr>
            </w:pPr>
            <w:ins w:id="430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05" w:author="Автор"/>
                <w:sz w:val="20"/>
                <w:szCs w:val="20"/>
                <w:lang w:val="en-US"/>
              </w:rPr>
            </w:pPr>
            <w:ins w:id="430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07" w:author="Автор"/>
                <w:sz w:val="20"/>
                <w:szCs w:val="20"/>
                <w:lang w:val="en-US"/>
              </w:rPr>
            </w:pPr>
            <w:ins w:id="430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309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310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311" w:author="Автор"/>
              </w:rPr>
            </w:pPr>
            <w:ins w:id="4312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13" w:author="Автор"/>
                <w:sz w:val="20"/>
                <w:szCs w:val="20"/>
                <w:lang w:val="en-US"/>
              </w:rPr>
            </w:pPr>
            <w:ins w:id="431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15" w:author="Автор"/>
                <w:sz w:val="20"/>
                <w:szCs w:val="20"/>
                <w:lang w:val="en-US"/>
              </w:rPr>
            </w:pPr>
            <w:ins w:id="431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17" w:author="Автор"/>
                <w:sz w:val="20"/>
                <w:szCs w:val="20"/>
              </w:rPr>
            </w:pPr>
            <w:ins w:id="431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147D09">
            <w:pPr>
              <w:pStyle w:val="affff1"/>
              <w:ind w:left="0"/>
              <w:rPr>
                <w:ins w:id="4319" w:author="Автор"/>
                <w:sz w:val="20"/>
                <w:szCs w:val="20"/>
                <w:lang w:val="en-US"/>
              </w:rPr>
            </w:pPr>
            <w:ins w:id="432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321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4322" w:author="Автор"/>
        </w:rPr>
      </w:pPr>
      <w:bookmarkStart w:id="4323" w:name="_Toc391370334"/>
      <w:bookmarkStart w:id="4324" w:name="_Toc415626221"/>
      <w:ins w:id="4325" w:author="Автор">
        <w:r w:rsidRPr="0009076A">
          <w:lastRenderedPageBreak/>
          <w:t>Ошибки</w:t>
        </w:r>
        <w:bookmarkEnd w:id="4323"/>
        <w:bookmarkEnd w:id="4324"/>
      </w:ins>
    </w:p>
    <w:p w:rsidR="00813628" w:rsidRPr="0009076A" w:rsidRDefault="00813628" w:rsidP="00813628">
      <w:pPr>
        <w:pStyle w:val="af7"/>
        <w:rPr>
          <w:ins w:id="4326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147D09">
        <w:trPr>
          <w:ins w:id="4327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328" w:author="Автор"/>
                <w:lang w:val="en-US"/>
              </w:rPr>
            </w:pPr>
            <w:ins w:id="432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330" w:author="Автор"/>
              </w:rPr>
            </w:pPr>
            <w:ins w:id="4331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332" w:author="Автор"/>
              </w:rPr>
            </w:pPr>
            <w:ins w:id="4333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334" w:author="Автор"/>
              </w:rPr>
            </w:pPr>
            <w:ins w:id="4335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9"/>
              <w:rPr>
                <w:ins w:id="4336" w:author="Автор"/>
              </w:rPr>
            </w:pPr>
            <w:ins w:id="4337" w:author="Автор">
              <w:r w:rsidRPr="0009076A">
                <w:t>Комментарий</w:t>
              </w:r>
            </w:ins>
          </w:p>
        </w:tc>
      </w:tr>
      <w:tr w:rsidR="00813628" w:rsidRPr="0009076A" w:rsidTr="00147D09">
        <w:trPr>
          <w:ins w:id="433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39" w:author="Автор"/>
                <w:sz w:val="20"/>
                <w:szCs w:val="20"/>
              </w:rPr>
            </w:pPr>
            <w:ins w:id="4340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41" w:author="Автор"/>
                <w:sz w:val="20"/>
                <w:szCs w:val="20"/>
                <w:lang w:val="en-US"/>
              </w:rPr>
            </w:pPr>
            <w:ins w:id="4342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4343" w:author="Автор"/>
                <w:sz w:val="20"/>
                <w:szCs w:val="20"/>
                <w:lang w:val="en-US"/>
              </w:rPr>
            </w:pPr>
            <w:ins w:id="4344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45" w:author="Автор"/>
                <w:sz w:val="20"/>
                <w:szCs w:val="20"/>
                <w:lang w:val="en-US"/>
              </w:rPr>
            </w:pPr>
            <w:ins w:id="4346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47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348" w:author="Автор"/>
        </w:trPr>
        <w:tc>
          <w:tcPr>
            <w:tcW w:w="534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49" w:author="Автор"/>
                <w:sz w:val="20"/>
                <w:szCs w:val="20"/>
              </w:rPr>
            </w:pPr>
            <w:ins w:id="4350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51" w:author="Автор"/>
                <w:sz w:val="20"/>
                <w:szCs w:val="20"/>
                <w:lang w:val="en-US"/>
              </w:rPr>
            </w:pPr>
            <w:ins w:id="4352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4353" w:author="Автор"/>
                <w:sz w:val="20"/>
                <w:szCs w:val="20"/>
                <w:lang w:val="en-US"/>
              </w:rPr>
            </w:pPr>
            <w:ins w:id="4354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147D09">
            <w:pPr>
              <w:pStyle w:val="affff1"/>
              <w:ind w:left="0"/>
              <w:rPr>
                <w:ins w:id="4355" w:author="Автор"/>
                <w:sz w:val="20"/>
                <w:szCs w:val="20"/>
              </w:rPr>
            </w:pPr>
            <w:ins w:id="4356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57" w:author="Автор"/>
                <w:sz w:val="20"/>
                <w:szCs w:val="20"/>
              </w:rPr>
            </w:pPr>
          </w:p>
        </w:tc>
      </w:tr>
      <w:tr w:rsidR="00813628" w:rsidRPr="0009076A" w:rsidTr="00147D09">
        <w:trPr>
          <w:ins w:id="435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59" w:author="Автор"/>
                <w:sz w:val="20"/>
                <w:szCs w:val="20"/>
              </w:rPr>
            </w:pPr>
            <w:ins w:id="4360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61" w:author="Автор"/>
                <w:sz w:val="20"/>
                <w:szCs w:val="20"/>
                <w:lang w:val="en-US"/>
              </w:rPr>
            </w:pPr>
            <w:ins w:id="4362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147D09">
            <w:pPr>
              <w:pStyle w:val="affff1"/>
              <w:ind w:left="0"/>
              <w:rPr>
                <w:ins w:id="4363" w:author="Автор"/>
                <w:sz w:val="20"/>
                <w:szCs w:val="20"/>
                <w:lang w:val="en-US"/>
              </w:rPr>
            </w:pPr>
            <w:ins w:id="4364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147D09">
            <w:pPr>
              <w:pStyle w:val="affff1"/>
              <w:ind w:left="0"/>
              <w:rPr>
                <w:ins w:id="4365" w:author="Автор"/>
                <w:sz w:val="20"/>
                <w:szCs w:val="20"/>
              </w:rPr>
            </w:pPr>
            <w:ins w:id="4366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147D09">
            <w:pPr>
              <w:pStyle w:val="affff1"/>
              <w:ind w:left="0"/>
              <w:rPr>
                <w:ins w:id="4367" w:author="Автор"/>
                <w:sz w:val="20"/>
                <w:szCs w:val="20"/>
              </w:rPr>
            </w:pPr>
          </w:p>
        </w:tc>
      </w:tr>
    </w:tbl>
    <w:p w:rsidR="00813628" w:rsidRPr="0060371E" w:rsidRDefault="00813628" w:rsidP="00813628">
      <w:pPr>
        <w:rPr>
          <w:ins w:id="4368" w:author="Автор"/>
        </w:rPr>
      </w:pPr>
    </w:p>
    <w:p w:rsidR="00813628" w:rsidRDefault="00813628" w:rsidP="00813628">
      <w:pPr>
        <w:pStyle w:val="30"/>
        <w:ind w:left="709"/>
        <w:rPr>
          <w:ins w:id="4369" w:author="Автор"/>
        </w:rPr>
      </w:pPr>
      <w:bookmarkStart w:id="4370" w:name="_Toc415626222"/>
      <w:ins w:id="4371" w:author="Автор">
        <w:r>
          <w:t>Контрольные примеры</w:t>
        </w:r>
        <w:bookmarkEnd w:id="4370"/>
      </w:ins>
    </w:p>
    <w:p w:rsidR="00813628" w:rsidRPr="0049359F" w:rsidRDefault="00813628" w:rsidP="00813628">
      <w:pPr>
        <w:pStyle w:val="af7"/>
        <w:rPr>
          <w:ins w:id="4372" w:author="Автор"/>
          <w:b/>
          <w:lang w:val="en-US"/>
        </w:rPr>
      </w:pPr>
      <w:ins w:id="4373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437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437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4376" w:author="Автор"/>
                <w:i/>
                <w:sz w:val="20"/>
                <w:szCs w:val="20"/>
                <w:lang w:val="en-US"/>
              </w:rPr>
            </w:pPr>
            <w:ins w:id="4377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78" w:author="Автор"/>
                <w:i/>
                <w:sz w:val="20"/>
                <w:szCs w:val="20"/>
                <w:lang w:val="en-US"/>
              </w:rPr>
            </w:pPr>
            <w:ins w:id="437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80" w:author="Автор"/>
                <w:i/>
                <w:sz w:val="20"/>
                <w:szCs w:val="20"/>
                <w:lang w:val="en-US"/>
              </w:rPr>
            </w:pPr>
            <w:ins w:id="438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82" w:author="Автор"/>
                <w:i/>
                <w:sz w:val="20"/>
                <w:szCs w:val="20"/>
                <w:lang w:val="en-US"/>
              </w:rPr>
            </w:pPr>
            <w:ins w:id="438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&lt;soap:setNotificationSettings&gt;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84" w:author="Автор"/>
                <w:i/>
                <w:sz w:val="20"/>
                <w:szCs w:val="20"/>
                <w:lang w:val="en-US"/>
              </w:rPr>
            </w:pPr>
            <w:ins w:id="438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86" w:author="Автор"/>
                <w:i/>
                <w:sz w:val="20"/>
                <w:szCs w:val="20"/>
                <w:lang w:val="en-US"/>
              </w:rPr>
            </w:pPr>
            <w:ins w:id="438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&lt;notificationType&gt;1000000000&lt;/notificationType&gt;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88" w:author="Автор"/>
                <w:i/>
                <w:sz w:val="20"/>
                <w:szCs w:val="20"/>
                <w:lang w:val="en-US"/>
              </w:rPr>
            </w:pPr>
            <w:ins w:id="438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&lt;/soap:setNotificationSettings&gt;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390" w:author="Автор"/>
                <w:i/>
                <w:sz w:val="20"/>
                <w:szCs w:val="20"/>
                <w:lang w:val="en-US"/>
              </w:rPr>
            </w:pPr>
            <w:ins w:id="439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147D09">
            <w:pPr>
              <w:spacing w:line="240" w:lineRule="auto"/>
              <w:jc w:val="left"/>
              <w:rPr>
                <w:ins w:id="4392" w:author="Автор"/>
              </w:rPr>
            </w:pPr>
            <w:ins w:id="4393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4394" w:author="Автор"/>
        </w:rPr>
      </w:pPr>
    </w:p>
    <w:p w:rsidR="00813628" w:rsidRDefault="00813628" w:rsidP="00813628">
      <w:pPr>
        <w:pStyle w:val="af7"/>
        <w:rPr>
          <w:ins w:id="4395" w:author="Автор"/>
          <w:b/>
        </w:rPr>
      </w:pPr>
      <w:ins w:id="4396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439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147D09">
        <w:trPr>
          <w:ins w:id="439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147D09">
            <w:pPr>
              <w:spacing w:line="240" w:lineRule="auto"/>
              <w:jc w:val="left"/>
              <w:rPr>
                <w:ins w:id="4399" w:author="Автор"/>
                <w:i/>
                <w:sz w:val="20"/>
                <w:szCs w:val="20"/>
                <w:lang w:val="en-US"/>
              </w:rPr>
            </w:pPr>
            <w:ins w:id="4400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01" w:author="Автор"/>
                <w:i/>
                <w:sz w:val="20"/>
                <w:szCs w:val="20"/>
                <w:lang w:val="en-US"/>
              </w:rPr>
            </w:pPr>
            <w:ins w:id="440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03" w:author="Автор"/>
                <w:i/>
                <w:sz w:val="20"/>
                <w:szCs w:val="20"/>
                <w:lang w:val="en-US"/>
              </w:rPr>
            </w:pPr>
            <w:ins w:id="440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&lt;ns2:setNotificationSettingsResponse xmlns:ns2="http://soap.integra.partner.web.processor.ecafe.axetta.ru/"&gt;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05" w:author="Автор"/>
                <w:i/>
                <w:sz w:val="20"/>
                <w:szCs w:val="20"/>
                <w:lang w:val="en-US"/>
              </w:rPr>
            </w:pPr>
            <w:ins w:id="440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07" w:author="Автор"/>
                <w:i/>
                <w:sz w:val="20"/>
                <w:szCs w:val="20"/>
                <w:lang w:val="en-US"/>
              </w:rPr>
            </w:pPr>
            <w:ins w:id="440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09" w:author="Автор"/>
                <w:i/>
                <w:sz w:val="20"/>
                <w:szCs w:val="20"/>
                <w:lang w:val="en-US"/>
              </w:rPr>
            </w:pPr>
            <w:ins w:id="441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11" w:author="Автор"/>
                <w:i/>
                <w:sz w:val="20"/>
                <w:szCs w:val="20"/>
                <w:lang w:val="en-US"/>
              </w:rPr>
            </w:pPr>
            <w:ins w:id="441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13" w:author="Автор"/>
                <w:i/>
                <w:sz w:val="20"/>
                <w:szCs w:val="20"/>
                <w:lang w:val="en-US"/>
              </w:rPr>
            </w:pPr>
            <w:ins w:id="441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&lt;/ns2:setNotificationSettingsResponse&gt;</w:t>
              </w:r>
            </w:ins>
          </w:p>
          <w:p w:rsidR="00813628" w:rsidRPr="0060371E" w:rsidRDefault="00813628" w:rsidP="00147D09">
            <w:pPr>
              <w:spacing w:line="240" w:lineRule="auto"/>
              <w:jc w:val="left"/>
              <w:rPr>
                <w:ins w:id="4415" w:author="Автор"/>
                <w:i/>
                <w:sz w:val="20"/>
                <w:szCs w:val="20"/>
                <w:lang w:val="en-US"/>
              </w:rPr>
            </w:pPr>
            <w:ins w:id="441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147D09">
            <w:pPr>
              <w:spacing w:line="240" w:lineRule="auto"/>
              <w:jc w:val="left"/>
              <w:rPr>
                <w:ins w:id="4417" w:author="Автор"/>
              </w:rPr>
            </w:pPr>
            <w:ins w:id="4418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47D09" w:rsidRDefault="00147D09">
      <w:pPr>
        <w:pStyle w:val="21"/>
        <w:numPr>
          <w:ilvl w:val="0"/>
          <w:numId w:val="0"/>
        </w:numPr>
        <w:rPr>
          <w:ins w:id="4419" w:author="Автор"/>
        </w:rPr>
        <w:pPrChange w:id="4420" w:author="Автор">
          <w:pPr>
            <w:pStyle w:val="21"/>
          </w:pPr>
        </w:pPrChange>
      </w:pPr>
    </w:p>
    <w:p w:rsidR="00023E74" w:rsidRDefault="00147D09">
      <w:pPr>
        <w:pStyle w:val="21"/>
        <w:rPr>
          <w:ins w:id="4421" w:author="Автор"/>
        </w:rPr>
        <w:pPrChange w:id="4422" w:author="Автор">
          <w:pPr>
            <w:pStyle w:val="30"/>
            <w:ind w:left="709"/>
          </w:pPr>
        </w:pPrChange>
      </w:pPr>
      <w:bookmarkStart w:id="4423" w:name="_Toc415626223"/>
      <w:ins w:id="4424" w:author="Автор">
        <w:r>
          <w:t>Операция «</w:t>
        </w:r>
        <w:r w:rsidRPr="00147D09">
          <w:t>Получение статистики по клиентам внутри здания за сегодня</w:t>
        </w:r>
        <w:r w:rsidRPr="00813628">
          <w:t>»</w:t>
        </w:r>
        <w:bookmarkEnd w:id="4423"/>
      </w:ins>
    </w:p>
    <w:p w:rsidR="00023E74" w:rsidRPr="00023E74" w:rsidRDefault="00023E74">
      <w:pPr>
        <w:rPr>
          <w:ins w:id="4425" w:author="Автор"/>
        </w:rPr>
        <w:pPrChange w:id="4426" w:author="Автор">
          <w:pPr>
            <w:pStyle w:val="30"/>
            <w:ind w:left="709"/>
          </w:pPr>
        </w:pPrChange>
      </w:pPr>
    </w:p>
    <w:p w:rsidR="00147D09" w:rsidRDefault="00147D09" w:rsidP="00147D09">
      <w:pPr>
        <w:pStyle w:val="30"/>
        <w:ind w:left="709"/>
        <w:rPr>
          <w:ins w:id="4427" w:author="Автор"/>
          <w:lang w:val="en-US"/>
        </w:rPr>
      </w:pPr>
      <w:bookmarkStart w:id="4428" w:name="_Toc415626224"/>
      <w:ins w:id="4429" w:author="Автор">
        <w:r w:rsidRPr="0009076A">
          <w:t>Общие сведения</w:t>
        </w:r>
        <w:bookmarkEnd w:id="442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47D09" w:rsidRPr="0009076A" w:rsidTr="00147D09">
        <w:trPr>
          <w:ins w:id="4430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4431" w:author="Автор"/>
                <w:b/>
              </w:rPr>
            </w:pPr>
            <w:ins w:id="4432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147D09" w:rsidRPr="00151949" w:rsidRDefault="00147D09" w:rsidP="00147D09">
            <w:pPr>
              <w:rPr>
                <w:ins w:id="4433" w:author="Автор"/>
                <w:bCs/>
              </w:rPr>
            </w:pPr>
            <w:ins w:id="4434" w:author="Автор">
              <w:r w:rsidRPr="00147D09">
                <w:rPr>
                  <w:bCs/>
                  <w:lang w:val="en-US"/>
                </w:rPr>
                <w:t>getVisitorsSummary</w:t>
              </w:r>
            </w:ins>
          </w:p>
        </w:tc>
      </w:tr>
      <w:tr w:rsidR="00147D09" w:rsidRPr="0009076A" w:rsidTr="00147D09">
        <w:trPr>
          <w:ins w:id="4435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4436" w:author="Автор"/>
                <w:b/>
              </w:rPr>
            </w:pPr>
            <w:ins w:id="4437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147D09" w:rsidRPr="00735D71" w:rsidRDefault="00147D09" w:rsidP="00147D09">
            <w:pPr>
              <w:rPr>
                <w:ins w:id="4438" w:author="Автор"/>
              </w:rPr>
            </w:pPr>
            <w:ins w:id="4439" w:author="Автор">
              <w:r w:rsidRPr="00147D09">
                <w:t>Получение статистики по клиентам внутри здания за сегодня</w:t>
              </w:r>
            </w:ins>
          </w:p>
        </w:tc>
      </w:tr>
      <w:tr w:rsidR="00147D09" w:rsidRPr="0009076A" w:rsidTr="00147D09">
        <w:trPr>
          <w:ins w:id="4440" w:author="Автор"/>
        </w:trPr>
        <w:tc>
          <w:tcPr>
            <w:tcW w:w="2943" w:type="dxa"/>
          </w:tcPr>
          <w:p w:rsidR="00147D09" w:rsidRPr="0009076A" w:rsidRDefault="00147D09" w:rsidP="00147D09">
            <w:pPr>
              <w:rPr>
                <w:ins w:id="4441" w:author="Автор"/>
                <w:b/>
              </w:rPr>
            </w:pPr>
            <w:ins w:id="4442" w:author="Автор">
              <w:r w:rsidRPr="0009076A">
                <w:rPr>
                  <w:b/>
                </w:rPr>
                <w:lastRenderedPageBreak/>
                <w:t>Назначение операции:</w:t>
              </w:r>
            </w:ins>
          </w:p>
        </w:tc>
        <w:tc>
          <w:tcPr>
            <w:tcW w:w="7478" w:type="dxa"/>
          </w:tcPr>
          <w:p w:rsidR="00147D09" w:rsidRPr="009763A8" w:rsidRDefault="00147D09" w:rsidP="00147D09">
            <w:pPr>
              <w:rPr>
                <w:ins w:id="4443" w:author="Автор"/>
              </w:rPr>
            </w:pPr>
            <w:ins w:id="4444" w:author="Автор">
              <w:r w:rsidRPr="00147D09">
                <w:t>Получение статистики по клиентам внутри здания на текущий момент</w:t>
              </w:r>
            </w:ins>
          </w:p>
        </w:tc>
      </w:tr>
    </w:tbl>
    <w:p w:rsidR="00147D09" w:rsidRPr="00ED47C8" w:rsidRDefault="00147D09" w:rsidP="00147D09">
      <w:pPr>
        <w:widowControl/>
        <w:autoSpaceDN/>
        <w:adjustRightInd/>
        <w:spacing w:line="240" w:lineRule="auto"/>
        <w:jc w:val="left"/>
        <w:textAlignment w:val="auto"/>
        <w:rPr>
          <w:ins w:id="4445" w:author="Автор"/>
          <w:b/>
          <w:color w:val="A6A6A6"/>
        </w:rPr>
      </w:pPr>
    </w:p>
    <w:p w:rsidR="00147D09" w:rsidRDefault="00147D09" w:rsidP="00147D09">
      <w:pPr>
        <w:pStyle w:val="30"/>
        <w:ind w:left="709"/>
        <w:rPr>
          <w:ins w:id="4446" w:author="Автор"/>
        </w:rPr>
      </w:pPr>
      <w:bookmarkStart w:id="4447" w:name="_Toc415626225"/>
      <w:ins w:id="4448" w:author="Автор">
        <w:r w:rsidRPr="0009076A">
          <w:t>Описание входных параметров</w:t>
        </w:r>
        <w:bookmarkEnd w:id="4447"/>
      </w:ins>
    </w:p>
    <w:p w:rsidR="00147D09" w:rsidRPr="00151949" w:rsidRDefault="00147D09" w:rsidP="00147D09">
      <w:pPr>
        <w:rPr>
          <w:ins w:id="4449" w:author="Автор"/>
          <w:bCs/>
        </w:rPr>
      </w:pPr>
      <w:ins w:id="4450" w:author="Автор">
        <w:r w:rsidRPr="0009076A">
          <w:rPr>
            <w:b/>
          </w:rPr>
          <w:t xml:space="preserve">Входные данные: </w:t>
        </w:r>
        <w:r w:rsidRPr="00147D09">
          <w:rPr>
            <w:bCs/>
            <w:lang w:val="en-US"/>
          </w:rPr>
          <w:t>getVisitorsSummary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47D09" w:rsidRPr="0009076A" w:rsidTr="00147D09">
        <w:trPr>
          <w:ins w:id="4451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52" w:author="Автор"/>
                <w:lang w:val="en-US"/>
              </w:rPr>
            </w:pPr>
            <w:ins w:id="4453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54" w:author="Автор"/>
              </w:rPr>
            </w:pPr>
            <w:ins w:id="4455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56" w:author="Автор"/>
              </w:rPr>
            </w:pPr>
            <w:ins w:id="4457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58" w:author="Автор"/>
              </w:rPr>
            </w:pPr>
            <w:ins w:id="4459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60" w:author="Автор"/>
              </w:rPr>
            </w:pPr>
            <w:ins w:id="4461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62" w:author="Автор"/>
              </w:rPr>
            </w:pPr>
            <w:ins w:id="4463" w:author="Автор">
              <w:r w:rsidRPr="0009076A">
                <w:t xml:space="preserve">Комментарий </w:t>
              </w:r>
            </w:ins>
          </w:p>
        </w:tc>
      </w:tr>
      <w:tr w:rsidR="00147D09" w:rsidRPr="0009076A" w:rsidTr="00147D09">
        <w:trPr>
          <w:ins w:id="4464" w:author="Автор"/>
        </w:trPr>
        <w:tc>
          <w:tcPr>
            <w:tcW w:w="534" w:type="dxa"/>
            <w:vAlign w:val="center"/>
          </w:tcPr>
          <w:p w:rsidR="00147D09" w:rsidRPr="007855B0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465" w:author="Автор"/>
                <w:lang w:val="en-US"/>
                <w:rPrChange w:id="4466" w:author="Автор">
                  <w:rPr>
                    <w:ins w:id="4467" w:author="Автор"/>
                  </w:rPr>
                </w:rPrChange>
              </w:rPr>
            </w:pPr>
            <w:ins w:id="4468" w:author="Автор">
              <w:r>
                <w:rPr>
                  <w:lang w:val="en-US"/>
                </w:rPr>
                <w:t>-</w:t>
              </w:r>
            </w:ins>
          </w:p>
        </w:tc>
        <w:tc>
          <w:tcPr>
            <w:tcW w:w="2050" w:type="dxa"/>
          </w:tcPr>
          <w:p w:rsidR="00147D09" w:rsidRPr="00292BBB" w:rsidRDefault="00CD1147" w:rsidP="00147D09">
            <w:pPr>
              <w:pStyle w:val="affff1"/>
              <w:ind w:left="0"/>
              <w:rPr>
                <w:ins w:id="4469" w:author="Автор"/>
                <w:sz w:val="20"/>
                <w:szCs w:val="20"/>
                <w:lang w:val="en-US"/>
              </w:rPr>
            </w:pPr>
            <w:ins w:id="4470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03" w:type="dxa"/>
          </w:tcPr>
          <w:p w:rsidR="00147D09" w:rsidRPr="007855B0" w:rsidRDefault="00CD1147" w:rsidP="00147D09">
            <w:pPr>
              <w:pStyle w:val="affff1"/>
              <w:ind w:left="0"/>
              <w:rPr>
                <w:ins w:id="4471" w:author="Автор"/>
                <w:sz w:val="20"/>
                <w:szCs w:val="20"/>
                <w:lang w:val="en-US"/>
                <w:rPrChange w:id="4472" w:author="Автор">
                  <w:rPr>
                    <w:ins w:id="4473" w:author="Автор"/>
                    <w:sz w:val="20"/>
                    <w:szCs w:val="20"/>
                  </w:rPr>
                </w:rPrChange>
              </w:rPr>
            </w:pPr>
            <w:ins w:id="4474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65" w:type="dxa"/>
          </w:tcPr>
          <w:p w:rsidR="00147D09" w:rsidRPr="00885978" w:rsidRDefault="00CD1147" w:rsidP="00147D09">
            <w:pPr>
              <w:pStyle w:val="affff1"/>
              <w:ind w:left="0"/>
              <w:rPr>
                <w:ins w:id="4475" w:author="Автор"/>
                <w:sz w:val="20"/>
                <w:szCs w:val="20"/>
                <w:lang w:val="en-US"/>
              </w:rPr>
            </w:pPr>
            <w:ins w:id="4476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</w:tcPr>
          <w:p w:rsidR="00147D09" w:rsidRPr="00292BBB" w:rsidRDefault="00CD1147" w:rsidP="00147D09">
            <w:pPr>
              <w:pStyle w:val="affff1"/>
              <w:ind w:left="0"/>
              <w:rPr>
                <w:ins w:id="4477" w:author="Автор"/>
                <w:sz w:val="20"/>
                <w:szCs w:val="20"/>
                <w:lang w:val="en-US"/>
              </w:rPr>
            </w:pPr>
            <w:ins w:id="4478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9" w:type="dxa"/>
          </w:tcPr>
          <w:p w:rsidR="00147D09" w:rsidRPr="007855B0" w:rsidRDefault="00CD1147" w:rsidP="00147D09">
            <w:pPr>
              <w:pStyle w:val="affff1"/>
              <w:ind w:left="0"/>
              <w:rPr>
                <w:ins w:id="4479" w:author="Автор"/>
                <w:sz w:val="20"/>
                <w:szCs w:val="20"/>
                <w:lang w:val="en-US"/>
                <w:rPrChange w:id="4480" w:author="Автор">
                  <w:rPr>
                    <w:ins w:id="4481" w:author="Автор"/>
                    <w:sz w:val="20"/>
                    <w:szCs w:val="20"/>
                  </w:rPr>
                </w:rPrChange>
              </w:rPr>
            </w:pPr>
            <w:ins w:id="4482" w:author="Автор">
              <w:r>
                <w:rPr>
                  <w:sz w:val="20"/>
                  <w:szCs w:val="20"/>
                  <w:lang w:val="en-US"/>
                </w:rPr>
                <w:t>-</w:t>
              </w:r>
            </w:ins>
          </w:p>
        </w:tc>
      </w:tr>
    </w:tbl>
    <w:p w:rsidR="00147D09" w:rsidRPr="0020138A" w:rsidRDefault="00147D09" w:rsidP="00147D09">
      <w:pPr>
        <w:rPr>
          <w:ins w:id="4483" w:author="Автор"/>
        </w:rPr>
      </w:pPr>
    </w:p>
    <w:p w:rsidR="00147D09" w:rsidRDefault="00147D09" w:rsidP="00147D09">
      <w:pPr>
        <w:pStyle w:val="30"/>
        <w:ind w:left="709"/>
        <w:rPr>
          <w:ins w:id="4484" w:author="Автор"/>
        </w:rPr>
      </w:pPr>
      <w:ins w:id="4485" w:author="Автор">
        <w:r>
          <w:t xml:space="preserve"> </w:t>
        </w:r>
        <w:bookmarkStart w:id="4486" w:name="_Toc415626226"/>
        <w:r w:rsidRPr="0009076A">
          <w:t>Описание выходных параметров</w:t>
        </w:r>
        <w:bookmarkEnd w:id="4486"/>
      </w:ins>
    </w:p>
    <w:p w:rsidR="00147D09" w:rsidRDefault="00147D09" w:rsidP="00147D09">
      <w:pPr>
        <w:pStyle w:val="af7"/>
        <w:rPr>
          <w:ins w:id="4487" w:author="Автор"/>
          <w:b/>
        </w:rPr>
      </w:pPr>
      <w:ins w:id="4488" w:author="Автор">
        <w:r w:rsidRPr="0009076A">
          <w:rPr>
            <w:b/>
          </w:rPr>
          <w:t xml:space="preserve">Выходные данные: </w:t>
        </w:r>
        <w:r w:rsidR="00CD1147" w:rsidRPr="00147D09">
          <w:rPr>
            <w:bCs/>
            <w:lang w:val="en-US"/>
          </w:rPr>
          <w:t>getVisitorsSummary</w:t>
        </w:r>
      </w:ins>
    </w:p>
    <w:p w:rsidR="00147D09" w:rsidRPr="00CB2F72" w:rsidRDefault="00147D09" w:rsidP="00147D09">
      <w:pPr>
        <w:pStyle w:val="af7"/>
        <w:rPr>
          <w:ins w:id="4489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47D09" w:rsidRPr="0009076A" w:rsidTr="00147D09">
        <w:trPr>
          <w:ins w:id="4490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91" w:author="Автор"/>
                <w:lang w:val="en-US"/>
              </w:rPr>
            </w:pPr>
            <w:ins w:id="4492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93" w:author="Автор"/>
              </w:rPr>
            </w:pPr>
            <w:ins w:id="4494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95" w:author="Автор"/>
              </w:rPr>
            </w:pPr>
            <w:ins w:id="4496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97" w:author="Автор"/>
              </w:rPr>
            </w:pPr>
            <w:ins w:id="4498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499" w:author="Автор"/>
              </w:rPr>
            </w:pPr>
            <w:ins w:id="4500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501" w:author="Автор"/>
              </w:rPr>
            </w:pPr>
            <w:ins w:id="4502" w:author="Автор">
              <w:r w:rsidRPr="0009076A">
                <w:t xml:space="preserve">Комментарий </w:t>
              </w:r>
            </w:ins>
          </w:p>
        </w:tc>
      </w:tr>
      <w:tr w:rsidR="00147D09" w:rsidRPr="0009076A" w:rsidTr="00147D09">
        <w:trPr>
          <w:ins w:id="4503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504" w:author="Автор"/>
              </w:rPr>
            </w:pPr>
            <w:ins w:id="4505" w:author="Автор">
              <w:r>
                <w:t>1</w:t>
              </w:r>
            </w:ins>
          </w:p>
        </w:tc>
        <w:tc>
          <w:tcPr>
            <w:tcW w:w="205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06" w:author="Автор"/>
                <w:sz w:val="20"/>
                <w:szCs w:val="20"/>
                <w:lang w:val="en-US"/>
              </w:rPr>
            </w:pPr>
            <w:ins w:id="4507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08" w:author="Автор"/>
                <w:sz w:val="20"/>
                <w:szCs w:val="20"/>
                <w:lang w:val="en-US"/>
              </w:rPr>
            </w:pPr>
            <w:ins w:id="4509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10" w:author="Автор"/>
                <w:sz w:val="20"/>
                <w:szCs w:val="20"/>
                <w:lang w:val="en-US"/>
              </w:rPr>
            </w:pPr>
            <w:ins w:id="4511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12" w:author="Автор"/>
                <w:sz w:val="20"/>
                <w:szCs w:val="20"/>
                <w:lang w:val="en-US"/>
              </w:rPr>
            </w:pPr>
            <w:ins w:id="4513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514" w:author="Автор"/>
                <w:sz w:val="20"/>
                <w:szCs w:val="20"/>
              </w:rPr>
            </w:pPr>
          </w:p>
        </w:tc>
      </w:tr>
      <w:tr w:rsidR="00147D09" w:rsidRPr="0009076A" w:rsidTr="00147D09">
        <w:trPr>
          <w:ins w:id="4515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516" w:author="Автор"/>
              </w:rPr>
            </w:pPr>
            <w:ins w:id="4517" w:author="Автор">
              <w:r>
                <w:t>2</w:t>
              </w:r>
            </w:ins>
          </w:p>
        </w:tc>
        <w:tc>
          <w:tcPr>
            <w:tcW w:w="205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18" w:author="Автор"/>
                <w:sz w:val="20"/>
                <w:szCs w:val="20"/>
                <w:lang w:val="en-US"/>
              </w:rPr>
            </w:pPr>
            <w:ins w:id="4519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20" w:author="Автор"/>
                <w:sz w:val="20"/>
                <w:szCs w:val="20"/>
                <w:lang w:val="en-US"/>
              </w:rPr>
            </w:pPr>
            <w:ins w:id="4521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22" w:author="Автор"/>
                <w:sz w:val="20"/>
                <w:szCs w:val="20"/>
              </w:rPr>
            </w:pPr>
            <w:ins w:id="4523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147D09" w:rsidRPr="0009076A" w:rsidRDefault="00147D09" w:rsidP="00147D09">
            <w:pPr>
              <w:pStyle w:val="affff1"/>
              <w:ind w:left="0"/>
              <w:rPr>
                <w:ins w:id="4524" w:author="Автор"/>
                <w:sz w:val="20"/>
                <w:szCs w:val="20"/>
                <w:lang w:val="en-US"/>
              </w:rPr>
            </w:pPr>
            <w:ins w:id="4525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147D09" w:rsidRPr="0009076A" w:rsidRDefault="00147D09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526" w:author="Автор"/>
                <w:sz w:val="20"/>
                <w:szCs w:val="20"/>
              </w:rPr>
            </w:pPr>
          </w:p>
        </w:tc>
      </w:tr>
      <w:tr w:rsidR="00CD1147" w:rsidRPr="0009076A" w:rsidTr="00147D09">
        <w:trPr>
          <w:ins w:id="4527" w:author="Автор"/>
        </w:trPr>
        <w:tc>
          <w:tcPr>
            <w:tcW w:w="534" w:type="dxa"/>
            <w:vAlign w:val="center"/>
          </w:tcPr>
          <w:p w:rsidR="00CD1147" w:rsidRPr="007855B0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528" w:author="Автор"/>
                <w:lang w:val="en-US"/>
                <w:rPrChange w:id="4529" w:author="Автор">
                  <w:rPr>
                    <w:ins w:id="4530" w:author="Автор"/>
                  </w:rPr>
                </w:rPrChange>
              </w:rPr>
            </w:pPr>
            <w:ins w:id="4531" w:author="Автор">
              <w:r>
                <w:rPr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CD1147" w:rsidRPr="0009076A" w:rsidRDefault="00C213C1" w:rsidP="00147D09">
            <w:pPr>
              <w:pStyle w:val="affff1"/>
              <w:ind w:left="0"/>
              <w:rPr>
                <w:ins w:id="4532" w:author="Автор"/>
                <w:sz w:val="20"/>
                <w:szCs w:val="20"/>
                <w:lang w:val="en-US"/>
              </w:rPr>
            </w:pPr>
            <w:ins w:id="4533" w:author="Автор">
              <w:r w:rsidRPr="00C213C1">
                <w:rPr>
                  <w:sz w:val="20"/>
                  <w:szCs w:val="20"/>
                  <w:lang w:val="en-US"/>
                </w:rPr>
                <w:t>orgsList</w:t>
              </w:r>
            </w:ins>
          </w:p>
        </w:tc>
        <w:tc>
          <w:tcPr>
            <w:tcW w:w="1903" w:type="dxa"/>
          </w:tcPr>
          <w:p w:rsidR="00CD1147" w:rsidRPr="0009076A" w:rsidRDefault="00CD1147" w:rsidP="00147D09">
            <w:pPr>
              <w:pStyle w:val="affff1"/>
              <w:ind w:left="0"/>
              <w:rPr>
                <w:ins w:id="4534" w:author="Автор"/>
                <w:sz w:val="20"/>
                <w:szCs w:val="20"/>
              </w:rPr>
            </w:pPr>
            <w:ins w:id="4535" w:author="Автор">
              <w:r>
                <w:rPr>
                  <w:sz w:val="20"/>
                  <w:szCs w:val="20"/>
                </w:rPr>
                <w:t>Список посетителей</w:t>
              </w:r>
            </w:ins>
          </w:p>
        </w:tc>
        <w:tc>
          <w:tcPr>
            <w:tcW w:w="1965" w:type="dxa"/>
          </w:tcPr>
          <w:p w:rsidR="00CD1147" w:rsidRPr="007855B0" w:rsidRDefault="00CD1147" w:rsidP="00147D09">
            <w:pPr>
              <w:pStyle w:val="affff1"/>
              <w:ind w:left="0"/>
              <w:rPr>
                <w:ins w:id="4536" w:author="Автор"/>
                <w:sz w:val="20"/>
                <w:szCs w:val="20"/>
                <w:rPrChange w:id="4537" w:author="Автор">
                  <w:rPr>
                    <w:ins w:id="4538" w:author="Автор"/>
                    <w:sz w:val="20"/>
                    <w:szCs w:val="20"/>
                    <w:lang w:val="en-US"/>
                  </w:rPr>
                </w:rPrChange>
              </w:rPr>
            </w:pPr>
            <w:ins w:id="45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D1147" w:rsidRPr="0009076A" w:rsidRDefault="00C213C1" w:rsidP="00147D09">
            <w:pPr>
              <w:pStyle w:val="affff1"/>
              <w:ind w:left="0"/>
              <w:rPr>
                <w:ins w:id="4540" w:author="Автор"/>
                <w:sz w:val="20"/>
                <w:szCs w:val="20"/>
                <w:lang w:val="en-US"/>
              </w:rPr>
            </w:pPr>
            <w:ins w:id="4541" w:author="Автор">
              <w:r w:rsidRPr="00C213C1">
                <w:rPr>
                  <w:sz w:val="20"/>
                  <w:szCs w:val="20"/>
                  <w:lang w:val="en-US"/>
                </w:rPr>
                <w:t>visitorsSummaryList</w:t>
              </w:r>
            </w:ins>
          </w:p>
        </w:tc>
        <w:tc>
          <w:tcPr>
            <w:tcW w:w="1989" w:type="dxa"/>
            <w:vAlign w:val="center"/>
          </w:tcPr>
          <w:p w:rsidR="00CD1147" w:rsidRPr="0009076A" w:rsidRDefault="00CD114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542" w:author="Автор"/>
                <w:sz w:val="20"/>
                <w:szCs w:val="20"/>
              </w:rPr>
            </w:pPr>
          </w:p>
        </w:tc>
      </w:tr>
    </w:tbl>
    <w:p w:rsidR="00023E74" w:rsidRDefault="00023E74">
      <w:pPr>
        <w:pStyle w:val="30"/>
        <w:numPr>
          <w:ilvl w:val="0"/>
          <w:numId w:val="0"/>
        </w:numPr>
        <w:ind w:left="709"/>
        <w:rPr>
          <w:ins w:id="4543" w:author="Автор"/>
        </w:rPr>
        <w:pPrChange w:id="4544" w:author="Автор">
          <w:pPr>
            <w:pStyle w:val="30"/>
            <w:ind w:left="709"/>
          </w:pPr>
        </w:pPrChange>
      </w:pPr>
    </w:p>
    <w:p w:rsidR="00147D09" w:rsidRPr="00CB2F72" w:rsidRDefault="00147D09" w:rsidP="00147D09">
      <w:pPr>
        <w:pStyle w:val="30"/>
        <w:ind w:left="709"/>
        <w:rPr>
          <w:ins w:id="4545" w:author="Автор"/>
        </w:rPr>
      </w:pPr>
      <w:bookmarkStart w:id="4546" w:name="_Toc415626227"/>
      <w:ins w:id="4547" w:author="Автор">
        <w:r w:rsidRPr="0009076A">
          <w:t>Ошибки</w:t>
        </w:r>
        <w:bookmarkEnd w:id="4546"/>
      </w:ins>
    </w:p>
    <w:p w:rsidR="00147D09" w:rsidRPr="0009076A" w:rsidRDefault="00147D09" w:rsidP="00147D09">
      <w:pPr>
        <w:pStyle w:val="af7"/>
        <w:rPr>
          <w:ins w:id="454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47D09" w:rsidRPr="0009076A" w:rsidTr="00147D09">
        <w:trPr>
          <w:ins w:id="4549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550" w:author="Автор"/>
                <w:lang w:val="en-US"/>
              </w:rPr>
            </w:pPr>
            <w:ins w:id="455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552" w:author="Автор"/>
              </w:rPr>
            </w:pPr>
            <w:ins w:id="455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554" w:author="Автор"/>
              </w:rPr>
            </w:pPr>
            <w:ins w:id="455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556" w:author="Автор"/>
              </w:rPr>
            </w:pPr>
            <w:ins w:id="455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9"/>
              <w:rPr>
                <w:ins w:id="4558" w:author="Автор"/>
              </w:rPr>
            </w:pPr>
            <w:ins w:id="4559" w:author="Автор">
              <w:r w:rsidRPr="0009076A">
                <w:t>Комментарий</w:t>
              </w:r>
            </w:ins>
          </w:p>
        </w:tc>
      </w:tr>
      <w:tr w:rsidR="00147D09" w:rsidRPr="0009076A" w:rsidTr="00147D09">
        <w:trPr>
          <w:ins w:id="4560" w:author="Автор"/>
        </w:trPr>
        <w:tc>
          <w:tcPr>
            <w:tcW w:w="534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4561" w:author="Автор"/>
                <w:sz w:val="20"/>
                <w:szCs w:val="20"/>
              </w:rPr>
            </w:pPr>
            <w:ins w:id="456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4563" w:author="Автор"/>
                <w:sz w:val="20"/>
                <w:szCs w:val="20"/>
                <w:lang w:val="en-US"/>
              </w:rPr>
            </w:pPr>
            <w:ins w:id="456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147D09" w:rsidRPr="00BD5837" w:rsidRDefault="00147D09" w:rsidP="00147D09">
            <w:pPr>
              <w:pStyle w:val="affff1"/>
              <w:ind w:left="0"/>
              <w:rPr>
                <w:ins w:id="4565" w:author="Автор"/>
                <w:sz w:val="20"/>
                <w:szCs w:val="20"/>
                <w:lang w:val="en-US"/>
              </w:rPr>
            </w:pPr>
            <w:ins w:id="456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4567" w:author="Автор"/>
                <w:sz w:val="20"/>
                <w:szCs w:val="20"/>
                <w:lang w:val="en-US"/>
              </w:rPr>
            </w:pPr>
            <w:ins w:id="456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4569" w:author="Автор"/>
                <w:sz w:val="20"/>
                <w:szCs w:val="20"/>
              </w:rPr>
            </w:pPr>
          </w:p>
        </w:tc>
      </w:tr>
      <w:tr w:rsidR="00C213C1" w:rsidRPr="0009076A" w:rsidTr="00147D09">
        <w:trPr>
          <w:ins w:id="4570" w:author="Автор"/>
        </w:trPr>
        <w:tc>
          <w:tcPr>
            <w:tcW w:w="534" w:type="dxa"/>
            <w:vAlign w:val="center"/>
          </w:tcPr>
          <w:p w:rsidR="00C213C1" w:rsidRDefault="00C213C1" w:rsidP="00147D09">
            <w:pPr>
              <w:pStyle w:val="affff1"/>
              <w:ind w:left="0"/>
              <w:rPr>
                <w:ins w:id="4571" w:author="Автор"/>
                <w:sz w:val="20"/>
                <w:szCs w:val="20"/>
                <w:lang w:val="en-US"/>
              </w:rPr>
            </w:pPr>
            <w:ins w:id="4572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213C1" w:rsidRDefault="00C213C1" w:rsidP="00147D09">
            <w:pPr>
              <w:pStyle w:val="affff1"/>
              <w:ind w:left="0"/>
              <w:rPr>
                <w:ins w:id="4573" w:author="Автор"/>
                <w:sz w:val="20"/>
                <w:szCs w:val="20"/>
                <w:lang w:val="en-US"/>
              </w:rPr>
            </w:pPr>
            <w:ins w:id="4574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213C1" w:rsidRPr="007855B0" w:rsidRDefault="00C213C1" w:rsidP="00147D09">
            <w:pPr>
              <w:pStyle w:val="affff1"/>
              <w:ind w:left="0"/>
              <w:rPr>
                <w:ins w:id="4575" w:author="Автор"/>
                <w:sz w:val="20"/>
                <w:szCs w:val="20"/>
                <w:rPrChange w:id="4576" w:author="Автор">
                  <w:rPr>
                    <w:ins w:id="4577" w:author="Автор"/>
                    <w:sz w:val="20"/>
                    <w:szCs w:val="20"/>
                    <w:lang w:val="en-US"/>
                  </w:rPr>
                </w:rPrChange>
              </w:rPr>
            </w:pPr>
            <w:ins w:id="4578" w:author="Автор">
              <w:r>
                <w:rPr>
                  <w:sz w:val="20"/>
                  <w:szCs w:val="20"/>
                </w:rPr>
                <w:t>Нет данных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147D09">
            <w:pPr>
              <w:pStyle w:val="affff1"/>
              <w:ind w:left="0"/>
              <w:rPr>
                <w:ins w:id="4579" w:author="Автор"/>
                <w:sz w:val="20"/>
                <w:szCs w:val="20"/>
              </w:rPr>
            </w:pPr>
            <w:ins w:id="4580" w:author="Автор">
              <w:r>
                <w:rPr>
                  <w:sz w:val="20"/>
                  <w:szCs w:val="20"/>
                </w:rPr>
                <w:t>Данных в БД н</w:t>
              </w:r>
              <w:r w:rsidRPr="00C213C1">
                <w:rPr>
                  <w:sz w:val="20"/>
                  <w:szCs w:val="20"/>
                </w:rPr>
                <w:t>е найдено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147D09">
            <w:pPr>
              <w:pStyle w:val="affff1"/>
              <w:ind w:left="0"/>
              <w:rPr>
                <w:ins w:id="4581" w:author="Автор"/>
                <w:sz w:val="20"/>
                <w:szCs w:val="20"/>
              </w:rPr>
            </w:pPr>
          </w:p>
        </w:tc>
      </w:tr>
      <w:tr w:rsidR="00147D09" w:rsidRPr="0009076A" w:rsidTr="00147D09">
        <w:trPr>
          <w:ins w:id="4582" w:author="Автор"/>
        </w:trPr>
        <w:tc>
          <w:tcPr>
            <w:tcW w:w="534" w:type="dxa"/>
            <w:vAlign w:val="center"/>
          </w:tcPr>
          <w:p w:rsidR="00147D09" w:rsidRPr="007855B0" w:rsidRDefault="00C213C1" w:rsidP="00147D09">
            <w:pPr>
              <w:pStyle w:val="affff1"/>
              <w:ind w:left="0"/>
              <w:rPr>
                <w:ins w:id="4583" w:author="Автор"/>
                <w:sz w:val="20"/>
                <w:szCs w:val="20"/>
                <w:lang w:val="en-US"/>
                <w:rPrChange w:id="4584" w:author="Автор">
                  <w:rPr>
                    <w:ins w:id="4585" w:author="Автор"/>
                    <w:sz w:val="20"/>
                    <w:szCs w:val="20"/>
                  </w:rPr>
                </w:rPrChange>
              </w:rPr>
            </w:pPr>
            <w:ins w:id="4586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147D09" w:rsidRPr="0009076A" w:rsidRDefault="00C213C1" w:rsidP="00147D09">
            <w:pPr>
              <w:pStyle w:val="affff1"/>
              <w:ind w:left="0"/>
              <w:rPr>
                <w:ins w:id="4587" w:author="Автор"/>
                <w:sz w:val="20"/>
                <w:szCs w:val="20"/>
                <w:lang w:val="en-US"/>
              </w:rPr>
            </w:pPr>
            <w:ins w:id="4588" w:author="Автор">
              <w:r>
                <w:rPr>
                  <w:sz w:val="20"/>
                  <w:szCs w:val="20"/>
                  <w:lang w:val="en-US"/>
                </w:rPr>
                <w:t>11</w:t>
              </w:r>
              <w:r w:rsidR="00147D09"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147D09" w:rsidRPr="00BD5837" w:rsidRDefault="00147D09" w:rsidP="00147D09">
            <w:pPr>
              <w:pStyle w:val="affff1"/>
              <w:ind w:left="0"/>
              <w:rPr>
                <w:ins w:id="4589" w:author="Автор"/>
                <w:sz w:val="20"/>
                <w:szCs w:val="20"/>
                <w:lang w:val="en-US"/>
              </w:rPr>
            </w:pPr>
            <w:ins w:id="4590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147D09" w:rsidRPr="004E4FDF" w:rsidRDefault="00147D09" w:rsidP="00147D09">
            <w:pPr>
              <w:pStyle w:val="affff1"/>
              <w:ind w:left="0"/>
              <w:rPr>
                <w:ins w:id="4591" w:author="Автор"/>
                <w:sz w:val="20"/>
                <w:szCs w:val="20"/>
              </w:rPr>
            </w:pPr>
            <w:ins w:id="4592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147D09" w:rsidRPr="0009076A" w:rsidRDefault="00147D09" w:rsidP="00147D09">
            <w:pPr>
              <w:pStyle w:val="affff1"/>
              <w:ind w:left="0"/>
              <w:rPr>
                <w:ins w:id="4593" w:author="Автор"/>
                <w:sz w:val="20"/>
                <w:szCs w:val="20"/>
              </w:rPr>
            </w:pPr>
          </w:p>
        </w:tc>
      </w:tr>
    </w:tbl>
    <w:p w:rsidR="00147D09" w:rsidRPr="0060371E" w:rsidRDefault="00147D09" w:rsidP="00147D09">
      <w:pPr>
        <w:rPr>
          <w:ins w:id="4594" w:author="Автор"/>
        </w:rPr>
      </w:pPr>
    </w:p>
    <w:p w:rsidR="00147D09" w:rsidRDefault="00147D09" w:rsidP="00147D09">
      <w:pPr>
        <w:pStyle w:val="30"/>
        <w:ind w:left="709"/>
        <w:rPr>
          <w:ins w:id="4595" w:author="Автор"/>
        </w:rPr>
      </w:pPr>
      <w:bookmarkStart w:id="4596" w:name="_Toc415626228"/>
      <w:ins w:id="4597" w:author="Автор">
        <w:r>
          <w:t>Контрольные примеры</w:t>
        </w:r>
        <w:bookmarkEnd w:id="4596"/>
      </w:ins>
    </w:p>
    <w:p w:rsidR="00147D09" w:rsidRPr="0049359F" w:rsidRDefault="00147D09" w:rsidP="00147D09">
      <w:pPr>
        <w:pStyle w:val="af7"/>
        <w:rPr>
          <w:ins w:id="4598" w:author="Автор"/>
          <w:b/>
          <w:lang w:val="en-US"/>
        </w:rPr>
      </w:pPr>
      <w:ins w:id="4599" w:author="Автор">
        <w:r w:rsidRPr="00916933">
          <w:rPr>
            <w:b/>
          </w:rPr>
          <w:t>Запрос</w:t>
        </w:r>
      </w:ins>
    </w:p>
    <w:p w:rsidR="00147D09" w:rsidRDefault="00147D09" w:rsidP="00147D09">
      <w:pPr>
        <w:pStyle w:val="af7"/>
        <w:rPr>
          <w:ins w:id="4600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47D09" w:rsidTr="00147D09">
        <w:trPr>
          <w:ins w:id="4601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CD1147" w:rsidRPr="00CD1147" w:rsidRDefault="00CD1147" w:rsidP="00CD1147">
            <w:pPr>
              <w:spacing w:line="240" w:lineRule="auto"/>
              <w:jc w:val="left"/>
              <w:rPr>
                <w:ins w:id="4602" w:author="Автор"/>
                <w:i/>
                <w:sz w:val="20"/>
                <w:szCs w:val="20"/>
                <w:lang w:val="en-US"/>
              </w:rPr>
            </w:pPr>
            <w:ins w:id="4603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04" w:author="Автор"/>
                <w:i/>
                <w:sz w:val="20"/>
                <w:szCs w:val="20"/>
                <w:lang w:val="en-US"/>
              </w:rPr>
            </w:pPr>
            <w:ins w:id="4605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06" w:author="Автор"/>
                <w:i/>
                <w:sz w:val="20"/>
                <w:szCs w:val="20"/>
                <w:lang w:val="en-US"/>
              </w:rPr>
            </w:pPr>
            <w:ins w:id="4607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08" w:author="Автор"/>
                <w:i/>
                <w:sz w:val="20"/>
                <w:szCs w:val="20"/>
                <w:lang w:val="en-US"/>
              </w:rPr>
            </w:pPr>
            <w:ins w:id="4609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&lt;soap:getVisitorsSummary/&gt;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10" w:author="Автор"/>
                <w:i/>
                <w:sz w:val="20"/>
                <w:szCs w:val="20"/>
                <w:lang w:val="en-US"/>
              </w:rPr>
            </w:pPr>
            <w:ins w:id="4611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147D09" w:rsidRPr="00ED47C8" w:rsidRDefault="00CD1147" w:rsidP="00CD1147">
            <w:pPr>
              <w:spacing w:line="240" w:lineRule="auto"/>
              <w:jc w:val="left"/>
              <w:rPr>
                <w:ins w:id="4612" w:author="Автор"/>
              </w:rPr>
            </w:pPr>
            <w:ins w:id="4613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147D09" w:rsidRDefault="00147D09" w:rsidP="00147D09">
      <w:pPr>
        <w:rPr>
          <w:ins w:id="4614" w:author="Автор"/>
        </w:rPr>
      </w:pPr>
    </w:p>
    <w:p w:rsidR="00147D09" w:rsidRDefault="00147D09" w:rsidP="00147D09">
      <w:pPr>
        <w:pStyle w:val="af7"/>
        <w:rPr>
          <w:ins w:id="4615" w:author="Автор"/>
          <w:b/>
        </w:rPr>
      </w:pPr>
      <w:ins w:id="4616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147D09" w:rsidRDefault="00147D09" w:rsidP="00147D09">
      <w:pPr>
        <w:pStyle w:val="af7"/>
        <w:rPr>
          <w:ins w:id="461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47D09" w:rsidTr="00147D09">
        <w:trPr>
          <w:ins w:id="461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CD1147" w:rsidRPr="00CD1147" w:rsidRDefault="00CD1147" w:rsidP="00CD1147">
            <w:pPr>
              <w:spacing w:line="240" w:lineRule="auto"/>
              <w:jc w:val="left"/>
              <w:rPr>
                <w:ins w:id="4619" w:author="Автор"/>
                <w:i/>
                <w:sz w:val="20"/>
                <w:szCs w:val="20"/>
                <w:lang w:val="en-US"/>
              </w:rPr>
            </w:pPr>
            <w:ins w:id="4620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21" w:author="Автор"/>
                <w:i/>
                <w:sz w:val="20"/>
                <w:szCs w:val="20"/>
                <w:lang w:val="en-US"/>
              </w:rPr>
            </w:pPr>
            <w:ins w:id="4622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23" w:author="Автор"/>
                <w:i/>
                <w:sz w:val="20"/>
                <w:szCs w:val="20"/>
                <w:lang w:val="en-US"/>
              </w:rPr>
            </w:pPr>
            <w:ins w:id="462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&lt;ns2:getVisitorsSummaryResponse xmlns:ns2="http://soap.integra.partner.web.processor.ecafe.axetta.ru/"&gt;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25" w:author="Автор"/>
                <w:i/>
                <w:sz w:val="20"/>
                <w:szCs w:val="20"/>
                <w:lang w:val="en-US"/>
              </w:rPr>
            </w:pPr>
            <w:ins w:id="4626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27" w:author="Автор"/>
                <w:i/>
                <w:sz w:val="20"/>
                <w:szCs w:val="20"/>
                <w:lang w:val="en-US"/>
              </w:rPr>
            </w:pPr>
            <w:ins w:id="4628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29" w:author="Автор"/>
                <w:i/>
                <w:sz w:val="20"/>
                <w:szCs w:val="20"/>
                <w:lang w:val="en-US"/>
              </w:rPr>
            </w:pPr>
            <w:ins w:id="4630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&lt;description&gt;Ok.&lt;/description&gt;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31" w:author="Автор"/>
                <w:i/>
                <w:sz w:val="20"/>
                <w:szCs w:val="20"/>
                <w:lang w:val="en-US"/>
              </w:rPr>
            </w:pPr>
            <w:ins w:id="4632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&lt;orgsList&gt;</w:t>
              </w:r>
            </w:ins>
          </w:p>
          <w:p w:rsidR="00CB670C" w:rsidRPr="00CB670C" w:rsidRDefault="00CB670C" w:rsidP="00CB670C">
            <w:pPr>
              <w:spacing w:line="240" w:lineRule="auto"/>
              <w:jc w:val="left"/>
              <w:rPr>
                <w:ins w:id="4633" w:author="Автор"/>
                <w:i/>
                <w:sz w:val="20"/>
                <w:szCs w:val="20"/>
                <w:lang w:val="en-US"/>
              </w:rPr>
            </w:pPr>
            <w:ins w:id="4634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   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id="38" studentsTotal="1" studentsInside="1" employee="0" others1="0" others2="0" others3="0" cardless="0" exitsCardless="0"/&gt;</w:t>
              </w:r>
            </w:ins>
          </w:p>
          <w:p w:rsidR="00CD1147" w:rsidRPr="00CD1147" w:rsidDel="00CB670C" w:rsidRDefault="00CB670C" w:rsidP="00CB670C">
            <w:pPr>
              <w:spacing w:line="240" w:lineRule="auto"/>
              <w:jc w:val="left"/>
              <w:rPr>
                <w:del w:id="4635" w:author="Автор"/>
                <w:i/>
                <w:sz w:val="20"/>
                <w:szCs w:val="20"/>
                <w:lang w:val="en-US"/>
              </w:rPr>
            </w:pPr>
            <w:ins w:id="4636" w:author="Автор">
              <w:r w:rsidRPr="00CB670C">
                <w:rPr>
                  <w:i/>
                  <w:sz w:val="20"/>
                  <w:szCs w:val="20"/>
                  <w:lang w:val="en-US"/>
                </w:rPr>
                <w:t xml:space="preserve">           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id="37" studentsTotal="3" studentsInside="2" employee="0" others1="0" others2="0" others3="0" cardless="0" exitsCardless="0"/&gt;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cr/>
              </w:r>
            </w:ins>
            <w:del w:id="4637" w:author="Автор">
              <w:r w:rsidR="00CD1147" w:rsidRPr="00CD1147" w:rsidDel="00CB670C">
                <w:rPr>
                  <w:i/>
                  <w:sz w:val="20"/>
                  <w:szCs w:val="20"/>
                  <w:lang w:val="en-US"/>
                </w:rPr>
                <w:delText xml:space="preserve">               &lt;org id="37" students="3" employee="0" others="0" cardless="0" exitsCardless="0"/&gt;</w:delText>
              </w:r>
            </w:del>
          </w:p>
          <w:p w:rsidR="00CD1147" w:rsidRPr="00CD1147" w:rsidDel="00CB670C" w:rsidRDefault="00CD1147" w:rsidP="00CD1147">
            <w:pPr>
              <w:spacing w:line="240" w:lineRule="auto"/>
              <w:jc w:val="left"/>
              <w:rPr>
                <w:del w:id="4638" w:author="Автор"/>
                <w:i/>
                <w:sz w:val="20"/>
                <w:szCs w:val="20"/>
                <w:lang w:val="en-US"/>
              </w:rPr>
            </w:pPr>
            <w:del w:id="4639" w:author="Автор">
              <w:r w:rsidRPr="00CD1147" w:rsidDel="00CB670C">
                <w:rPr>
                  <w:i/>
                  <w:sz w:val="20"/>
                  <w:szCs w:val="20"/>
                  <w:lang w:val="en-US"/>
                </w:rPr>
                <w:delText xml:space="preserve">               &lt;org id="38" students="1" employee="0" others="0" cardless="0" exitsCardless="0"/&gt;</w:delText>
              </w:r>
            </w:del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40" w:author="Автор"/>
                <w:i/>
                <w:sz w:val="20"/>
                <w:szCs w:val="20"/>
                <w:lang w:val="en-US"/>
              </w:rPr>
            </w:pPr>
            <w:ins w:id="4641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&lt;/orgsList&gt;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42" w:author="Автор"/>
                <w:i/>
                <w:sz w:val="20"/>
                <w:szCs w:val="20"/>
                <w:lang w:val="en-US"/>
              </w:rPr>
            </w:pPr>
            <w:ins w:id="4643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44" w:author="Автор"/>
                <w:i/>
                <w:sz w:val="20"/>
                <w:szCs w:val="20"/>
                <w:lang w:val="en-US"/>
              </w:rPr>
            </w:pPr>
            <w:ins w:id="4645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&lt;/ns2:getVisitorsSummaryResponse&gt;</w:t>
              </w:r>
            </w:ins>
          </w:p>
          <w:p w:rsidR="00CD1147" w:rsidRPr="00CD1147" w:rsidRDefault="00CD1147" w:rsidP="00CD1147">
            <w:pPr>
              <w:spacing w:line="240" w:lineRule="auto"/>
              <w:jc w:val="left"/>
              <w:rPr>
                <w:ins w:id="4646" w:author="Автор"/>
                <w:i/>
                <w:sz w:val="20"/>
                <w:szCs w:val="20"/>
                <w:lang w:val="en-US"/>
              </w:rPr>
            </w:pPr>
            <w:ins w:id="4647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147D09" w:rsidRDefault="00CD1147" w:rsidP="00CD1147">
            <w:pPr>
              <w:spacing w:line="240" w:lineRule="auto"/>
              <w:jc w:val="left"/>
              <w:rPr>
                <w:ins w:id="4648" w:author="Автор"/>
              </w:rPr>
            </w:pPr>
            <w:ins w:id="4649" w:author="Автор">
              <w:r w:rsidRPr="00CD114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213C1" w:rsidRDefault="00C213C1">
      <w:pPr>
        <w:pStyle w:val="21"/>
        <w:numPr>
          <w:ilvl w:val="0"/>
          <w:numId w:val="0"/>
        </w:numPr>
        <w:rPr>
          <w:ins w:id="4650" w:author="Автор"/>
        </w:rPr>
        <w:pPrChange w:id="4651" w:author="Автор">
          <w:pPr>
            <w:pStyle w:val="21"/>
          </w:pPr>
        </w:pPrChange>
      </w:pPr>
    </w:p>
    <w:p w:rsidR="00C213C1" w:rsidRPr="00A046D3" w:rsidRDefault="00C213C1" w:rsidP="00C213C1">
      <w:pPr>
        <w:pStyle w:val="21"/>
        <w:rPr>
          <w:ins w:id="4652" w:author="Автор"/>
        </w:rPr>
      </w:pPr>
      <w:bookmarkStart w:id="4653" w:name="_Toc415626229"/>
      <w:ins w:id="4654" w:author="Автор">
        <w:r>
          <w:t>Операция «</w:t>
        </w:r>
        <w:r w:rsidRPr="00C213C1">
          <w:t>Получение статистики по клиентам внутри здания в указанную дату</w:t>
        </w:r>
        <w:r w:rsidRPr="00813628">
          <w:t>»</w:t>
        </w:r>
        <w:bookmarkEnd w:id="4653"/>
      </w:ins>
    </w:p>
    <w:p w:rsidR="00C213C1" w:rsidRDefault="00C213C1" w:rsidP="00C213C1">
      <w:pPr>
        <w:pStyle w:val="30"/>
        <w:ind w:left="709"/>
        <w:rPr>
          <w:ins w:id="4655" w:author="Автор"/>
          <w:lang w:val="en-US"/>
        </w:rPr>
      </w:pPr>
      <w:bookmarkStart w:id="4656" w:name="_Toc415626230"/>
      <w:ins w:id="4657" w:author="Автор">
        <w:r w:rsidRPr="0009076A">
          <w:t>Общие сведения</w:t>
        </w:r>
        <w:bookmarkEnd w:id="465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213C1" w:rsidRPr="0009076A" w:rsidTr="00860F2B">
        <w:trPr>
          <w:ins w:id="4658" w:author="Автор"/>
        </w:trPr>
        <w:tc>
          <w:tcPr>
            <w:tcW w:w="2943" w:type="dxa"/>
          </w:tcPr>
          <w:p w:rsidR="00C213C1" w:rsidRPr="0009076A" w:rsidRDefault="00C213C1" w:rsidP="00860F2B">
            <w:pPr>
              <w:rPr>
                <w:ins w:id="4659" w:author="Автор"/>
                <w:b/>
              </w:rPr>
            </w:pPr>
            <w:ins w:id="4660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C213C1" w:rsidRPr="00151949" w:rsidRDefault="00C213C1" w:rsidP="00860F2B">
            <w:pPr>
              <w:rPr>
                <w:ins w:id="4661" w:author="Автор"/>
                <w:bCs/>
              </w:rPr>
            </w:pPr>
            <w:ins w:id="4662" w:author="Автор">
              <w:r w:rsidRPr="00C213C1">
                <w:rPr>
                  <w:bCs/>
                  <w:lang w:val="en-US"/>
                </w:rPr>
                <w:t>getVisitorsSummaryByDate</w:t>
              </w:r>
            </w:ins>
          </w:p>
        </w:tc>
      </w:tr>
      <w:tr w:rsidR="00C213C1" w:rsidRPr="0009076A" w:rsidTr="00860F2B">
        <w:trPr>
          <w:ins w:id="4663" w:author="Автор"/>
        </w:trPr>
        <w:tc>
          <w:tcPr>
            <w:tcW w:w="2943" w:type="dxa"/>
          </w:tcPr>
          <w:p w:rsidR="00C213C1" w:rsidRPr="0009076A" w:rsidRDefault="00C213C1" w:rsidP="00860F2B">
            <w:pPr>
              <w:rPr>
                <w:ins w:id="4664" w:author="Автор"/>
                <w:b/>
              </w:rPr>
            </w:pPr>
            <w:ins w:id="4665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C213C1" w:rsidRPr="00735D71" w:rsidRDefault="00C213C1" w:rsidP="00860F2B">
            <w:pPr>
              <w:rPr>
                <w:ins w:id="4666" w:author="Автор"/>
              </w:rPr>
            </w:pPr>
            <w:ins w:id="4667" w:author="Автор">
              <w:r w:rsidRPr="00C213C1">
                <w:t>Получение статистики по клиентам внутри здания в указанную дату</w:t>
              </w:r>
            </w:ins>
          </w:p>
        </w:tc>
      </w:tr>
      <w:tr w:rsidR="00C213C1" w:rsidRPr="0009076A" w:rsidTr="00860F2B">
        <w:trPr>
          <w:ins w:id="4668" w:author="Автор"/>
        </w:trPr>
        <w:tc>
          <w:tcPr>
            <w:tcW w:w="2943" w:type="dxa"/>
          </w:tcPr>
          <w:p w:rsidR="00C213C1" w:rsidRPr="0009076A" w:rsidRDefault="00C213C1" w:rsidP="00860F2B">
            <w:pPr>
              <w:rPr>
                <w:ins w:id="4669" w:author="Автор"/>
                <w:b/>
              </w:rPr>
            </w:pPr>
            <w:ins w:id="4670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C213C1" w:rsidRPr="009763A8" w:rsidRDefault="00C213C1" w:rsidP="00860F2B">
            <w:pPr>
              <w:rPr>
                <w:ins w:id="4671" w:author="Автор"/>
              </w:rPr>
            </w:pPr>
            <w:ins w:id="4672" w:author="Автор">
              <w:r w:rsidRPr="00C213C1">
                <w:t>Получение статистики по клиентам внутри здания в заданный момент времени</w:t>
              </w:r>
            </w:ins>
          </w:p>
        </w:tc>
      </w:tr>
    </w:tbl>
    <w:p w:rsidR="00C213C1" w:rsidRPr="00ED47C8" w:rsidRDefault="00C213C1" w:rsidP="00C213C1">
      <w:pPr>
        <w:widowControl/>
        <w:autoSpaceDN/>
        <w:adjustRightInd/>
        <w:spacing w:line="240" w:lineRule="auto"/>
        <w:jc w:val="left"/>
        <w:textAlignment w:val="auto"/>
        <w:rPr>
          <w:ins w:id="4673" w:author="Автор"/>
          <w:b/>
          <w:color w:val="A6A6A6"/>
        </w:rPr>
      </w:pPr>
    </w:p>
    <w:p w:rsidR="00C213C1" w:rsidRDefault="00C213C1" w:rsidP="00C213C1">
      <w:pPr>
        <w:pStyle w:val="30"/>
        <w:ind w:left="709"/>
        <w:rPr>
          <w:ins w:id="4674" w:author="Автор"/>
        </w:rPr>
      </w:pPr>
      <w:bookmarkStart w:id="4675" w:name="_Toc415626231"/>
      <w:ins w:id="4676" w:author="Автор">
        <w:r w:rsidRPr="0009076A">
          <w:t>Описание входных параметров</w:t>
        </w:r>
        <w:bookmarkEnd w:id="4675"/>
      </w:ins>
    </w:p>
    <w:p w:rsidR="00C213C1" w:rsidRPr="00151949" w:rsidRDefault="00C213C1" w:rsidP="00C213C1">
      <w:pPr>
        <w:rPr>
          <w:ins w:id="4677" w:author="Автор"/>
          <w:bCs/>
        </w:rPr>
      </w:pPr>
      <w:ins w:id="4678" w:author="Автор">
        <w:r w:rsidRPr="0009076A">
          <w:rPr>
            <w:b/>
          </w:rPr>
          <w:t xml:space="preserve">Входные данные: </w:t>
        </w:r>
        <w:r w:rsidRPr="00C213C1">
          <w:rPr>
            <w:bCs/>
            <w:lang w:val="en-US"/>
          </w:rPr>
          <w:t>getVisitorsSummaryByDate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213C1" w:rsidRPr="0009076A" w:rsidTr="00860F2B">
        <w:trPr>
          <w:ins w:id="4679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680" w:author="Автор"/>
                <w:lang w:val="en-US"/>
              </w:rPr>
            </w:pPr>
            <w:ins w:id="468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682" w:author="Автор"/>
              </w:rPr>
            </w:pPr>
            <w:ins w:id="4683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684" w:author="Автор"/>
              </w:rPr>
            </w:pPr>
            <w:ins w:id="4685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686" w:author="Автор"/>
              </w:rPr>
            </w:pPr>
            <w:ins w:id="4687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688" w:author="Автор"/>
              </w:rPr>
            </w:pPr>
            <w:ins w:id="4689" w:author="Автор">
              <w:r>
                <w:t>Способ заполнения/Тип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690" w:author="Автор"/>
              </w:rPr>
            </w:pPr>
            <w:ins w:id="4691" w:author="Автор">
              <w:r w:rsidRPr="0009076A">
                <w:t xml:space="preserve">Комментарий </w:t>
              </w:r>
            </w:ins>
          </w:p>
        </w:tc>
      </w:tr>
      <w:tr w:rsidR="00C213C1" w:rsidRPr="0009076A" w:rsidTr="00860F2B">
        <w:trPr>
          <w:ins w:id="4692" w:author="Автор"/>
        </w:trPr>
        <w:tc>
          <w:tcPr>
            <w:tcW w:w="534" w:type="dxa"/>
            <w:vAlign w:val="center"/>
          </w:tcPr>
          <w:p w:rsidR="00C213C1" w:rsidRPr="007855B0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693" w:author="Автор"/>
                <w:rPrChange w:id="4694" w:author="Автор">
                  <w:rPr>
                    <w:ins w:id="4695" w:author="Автор"/>
                    <w:lang w:val="en-US"/>
                  </w:rPr>
                </w:rPrChange>
              </w:rPr>
            </w:pPr>
            <w:ins w:id="4696" w:author="Автор">
              <w:r>
                <w:t>1</w:t>
              </w:r>
            </w:ins>
          </w:p>
        </w:tc>
        <w:tc>
          <w:tcPr>
            <w:tcW w:w="2050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4697" w:author="Автор"/>
                <w:sz w:val="20"/>
                <w:szCs w:val="20"/>
                <w:rPrChange w:id="4698" w:author="Автор">
                  <w:rPr>
                    <w:ins w:id="4699" w:author="Автор"/>
                    <w:sz w:val="20"/>
                    <w:szCs w:val="20"/>
                    <w:lang w:val="en-US"/>
                  </w:rPr>
                </w:rPrChange>
              </w:rPr>
            </w:pPr>
            <w:ins w:id="4700" w:author="Автор">
              <w:r w:rsidRPr="00C213C1">
                <w:rPr>
                  <w:sz w:val="20"/>
                  <w:szCs w:val="20"/>
                </w:rPr>
                <w:t>dateTime</w:t>
              </w:r>
            </w:ins>
          </w:p>
        </w:tc>
        <w:tc>
          <w:tcPr>
            <w:tcW w:w="1903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4701" w:author="Автор"/>
                <w:sz w:val="20"/>
                <w:szCs w:val="20"/>
                <w:rPrChange w:id="4702" w:author="Автор">
                  <w:rPr>
                    <w:ins w:id="4703" w:author="Автор"/>
                    <w:sz w:val="20"/>
                    <w:szCs w:val="20"/>
                    <w:lang w:val="en-US"/>
                  </w:rPr>
                </w:rPrChange>
              </w:rPr>
            </w:pPr>
            <w:ins w:id="4704" w:author="Автор">
              <w:r>
                <w:rPr>
                  <w:sz w:val="20"/>
                  <w:szCs w:val="20"/>
                </w:rPr>
                <w:t>Время, на которое предоставляется статистика</w:t>
              </w:r>
            </w:ins>
          </w:p>
        </w:tc>
        <w:tc>
          <w:tcPr>
            <w:tcW w:w="1965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4705" w:author="Автор"/>
                <w:sz w:val="20"/>
                <w:szCs w:val="20"/>
                <w:rPrChange w:id="4706" w:author="Автор">
                  <w:rPr>
                    <w:ins w:id="4707" w:author="Автор"/>
                    <w:sz w:val="20"/>
                    <w:szCs w:val="20"/>
                    <w:lang w:val="en-US"/>
                  </w:rPr>
                </w:rPrChange>
              </w:rPr>
            </w:pPr>
            <w:ins w:id="470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4709" w:author="Автор"/>
                <w:sz w:val="20"/>
                <w:szCs w:val="20"/>
                <w:rPrChange w:id="4710" w:author="Автор">
                  <w:rPr>
                    <w:ins w:id="4711" w:author="Автор"/>
                    <w:sz w:val="20"/>
                    <w:szCs w:val="20"/>
                    <w:lang w:val="en-US"/>
                  </w:rPr>
                </w:rPrChange>
              </w:rPr>
            </w:pPr>
            <w:ins w:id="4712" w:author="Автор">
              <w:r w:rsidRPr="00C213C1">
                <w:rPr>
                  <w:sz w:val="20"/>
                  <w:szCs w:val="20"/>
                </w:rPr>
                <w:t>xs:long</w:t>
              </w:r>
            </w:ins>
          </w:p>
        </w:tc>
        <w:tc>
          <w:tcPr>
            <w:tcW w:w="1989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4713" w:author="Автор"/>
                <w:sz w:val="20"/>
                <w:szCs w:val="20"/>
                <w:rPrChange w:id="4714" w:author="Автор">
                  <w:rPr>
                    <w:ins w:id="4715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</w:tr>
    </w:tbl>
    <w:p w:rsidR="00C213C1" w:rsidRPr="0020138A" w:rsidRDefault="00C213C1" w:rsidP="00C213C1">
      <w:pPr>
        <w:rPr>
          <w:ins w:id="4716" w:author="Автор"/>
        </w:rPr>
      </w:pPr>
    </w:p>
    <w:p w:rsidR="00C213C1" w:rsidRDefault="00C213C1" w:rsidP="00C213C1">
      <w:pPr>
        <w:pStyle w:val="30"/>
        <w:ind w:left="709"/>
        <w:rPr>
          <w:ins w:id="4717" w:author="Автор"/>
        </w:rPr>
      </w:pPr>
      <w:ins w:id="4718" w:author="Автор">
        <w:r>
          <w:t xml:space="preserve"> </w:t>
        </w:r>
        <w:bookmarkStart w:id="4719" w:name="_Toc415626232"/>
        <w:r w:rsidRPr="0009076A">
          <w:t>Описание выходных параметров</w:t>
        </w:r>
        <w:bookmarkEnd w:id="4719"/>
      </w:ins>
    </w:p>
    <w:p w:rsidR="00C213C1" w:rsidRDefault="00C213C1" w:rsidP="00C213C1">
      <w:pPr>
        <w:pStyle w:val="af7"/>
        <w:rPr>
          <w:ins w:id="4720" w:author="Автор"/>
          <w:b/>
        </w:rPr>
      </w:pPr>
      <w:ins w:id="4721" w:author="Автор">
        <w:r w:rsidRPr="0009076A">
          <w:rPr>
            <w:b/>
          </w:rPr>
          <w:t xml:space="preserve">Выходные данные: </w:t>
        </w:r>
        <w:r w:rsidRPr="00C213C1">
          <w:rPr>
            <w:bCs/>
            <w:lang w:val="en-US"/>
          </w:rPr>
          <w:t>getVisitorsSummaryByDate</w:t>
        </w:r>
      </w:ins>
    </w:p>
    <w:p w:rsidR="00C213C1" w:rsidRPr="00CB2F72" w:rsidRDefault="00C213C1" w:rsidP="00C213C1">
      <w:pPr>
        <w:pStyle w:val="af7"/>
        <w:rPr>
          <w:ins w:id="4722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213C1" w:rsidRPr="0009076A" w:rsidTr="00860F2B">
        <w:trPr>
          <w:ins w:id="4723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24" w:author="Автор"/>
                <w:lang w:val="en-US"/>
              </w:rPr>
            </w:pPr>
            <w:ins w:id="4725" w:author="Автор">
              <w:r w:rsidRPr="0009076A">
                <w:lastRenderedPageBreak/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26" w:author="Автор"/>
              </w:rPr>
            </w:pPr>
            <w:ins w:id="472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28" w:author="Автор"/>
              </w:rPr>
            </w:pPr>
            <w:ins w:id="472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30" w:author="Автор"/>
              </w:rPr>
            </w:pPr>
            <w:ins w:id="473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32" w:author="Автор"/>
              </w:rPr>
            </w:pPr>
            <w:ins w:id="473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34" w:author="Автор"/>
              </w:rPr>
            </w:pPr>
            <w:ins w:id="4735" w:author="Автор">
              <w:r w:rsidRPr="0009076A">
                <w:t xml:space="preserve">Комментарий </w:t>
              </w:r>
            </w:ins>
          </w:p>
        </w:tc>
      </w:tr>
      <w:tr w:rsidR="00C213C1" w:rsidRPr="0009076A" w:rsidTr="00860F2B">
        <w:trPr>
          <w:ins w:id="4736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737" w:author="Автор"/>
              </w:rPr>
            </w:pPr>
            <w:ins w:id="4738" w:author="Автор">
              <w:r>
                <w:t>1</w:t>
              </w:r>
            </w:ins>
          </w:p>
        </w:tc>
        <w:tc>
          <w:tcPr>
            <w:tcW w:w="205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39" w:author="Автор"/>
                <w:sz w:val="20"/>
                <w:szCs w:val="20"/>
                <w:lang w:val="en-US"/>
              </w:rPr>
            </w:pPr>
            <w:ins w:id="4740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41" w:author="Автор"/>
                <w:sz w:val="20"/>
                <w:szCs w:val="20"/>
                <w:lang w:val="en-US"/>
              </w:rPr>
            </w:pPr>
            <w:ins w:id="4742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43" w:author="Автор"/>
                <w:sz w:val="20"/>
                <w:szCs w:val="20"/>
                <w:lang w:val="en-US"/>
              </w:rPr>
            </w:pPr>
            <w:ins w:id="474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45" w:author="Автор"/>
                <w:sz w:val="20"/>
                <w:szCs w:val="20"/>
                <w:lang w:val="en-US"/>
              </w:rPr>
            </w:pPr>
            <w:ins w:id="4746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747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4748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749" w:author="Автор"/>
              </w:rPr>
            </w:pPr>
            <w:ins w:id="4750" w:author="Автор">
              <w:r>
                <w:t>2</w:t>
              </w:r>
            </w:ins>
          </w:p>
        </w:tc>
        <w:tc>
          <w:tcPr>
            <w:tcW w:w="205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51" w:author="Автор"/>
                <w:sz w:val="20"/>
                <w:szCs w:val="20"/>
                <w:lang w:val="en-US"/>
              </w:rPr>
            </w:pPr>
            <w:ins w:id="4752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53" w:author="Автор"/>
                <w:sz w:val="20"/>
                <w:szCs w:val="20"/>
                <w:lang w:val="en-US"/>
              </w:rPr>
            </w:pPr>
            <w:ins w:id="4754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55" w:author="Автор"/>
                <w:sz w:val="20"/>
                <w:szCs w:val="20"/>
              </w:rPr>
            </w:pPr>
            <w:ins w:id="475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57" w:author="Автор"/>
                <w:sz w:val="20"/>
                <w:szCs w:val="20"/>
                <w:lang w:val="en-US"/>
              </w:rPr>
            </w:pPr>
            <w:ins w:id="475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759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4760" w:author="Автор"/>
        </w:trPr>
        <w:tc>
          <w:tcPr>
            <w:tcW w:w="534" w:type="dxa"/>
            <w:vAlign w:val="center"/>
          </w:tcPr>
          <w:p w:rsidR="00C213C1" w:rsidRPr="00A046D3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761" w:author="Автор"/>
                <w:lang w:val="en-US"/>
              </w:rPr>
            </w:pPr>
            <w:ins w:id="4762" w:author="Автор">
              <w:r>
                <w:rPr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C213C1" w:rsidRPr="007855B0" w:rsidRDefault="00C213C1" w:rsidP="00860F2B">
            <w:pPr>
              <w:pStyle w:val="affff1"/>
              <w:ind w:left="0"/>
              <w:rPr>
                <w:ins w:id="4763" w:author="Автор"/>
                <w:sz w:val="20"/>
                <w:szCs w:val="20"/>
                <w:rPrChange w:id="4764" w:author="Автор">
                  <w:rPr>
                    <w:ins w:id="4765" w:author="Автор"/>
                    <w:sz w:val="20"/>
                    <w:szCs w:val="20"/>
                    <w:lang w:val="en-US"/>
                  </w:rPr>
                </w:rPrChange>
              </w:rPr>
            </w:pPr>
            <w:ins w:id="4766" w:author="Автор">
              <w:r w:rsidRPr="00C213C1">
                <w:rPr>
                  <w:sz w:val="20"/>
                  <w:szCs w:val="20"/>
                  <w:lang w:val="en-US"/>
                </w:rPr>
                <w:t>orgsList</w:t>
              </w:r>
            </w:ins>
          </w:p>
        </w:tc>
        <w:tc>
          <w:tcPr>
            <w:tcW w:w="1903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67" w:author="Автор"/>
                <w:sz w:val="20"/>
                <w:szCs w:val="20"/>
              </w:rPr>
            </w:pPr>
            <w:ins w:id="4768" w:author="Автор">
              <w:r>
                <w:rPr>
                  <w:sz w:val="20"/>
                  <w:szCs w:val="20"/>
                </w:rPr>
                <w:t>Список посетителей</w:t>
              </w:r>
            </w:ins>
          </w:p>
        </w:tc>
        <w:tc>
          <w:tcPr>
            <w:tcW w:w="1965" w:type="dxa"/>
          </w:tcPr>
          <w:p w:rsidR="00C213C1" w:rsidRPr="00A046D3" w:rsidRDefault="00C213C1" w:rsidP="00860F2B">
            <w:pPr>
              <w:pStyle w:val="affff1"/>
              <w:ind w:left="0"/>
              <w:rPr>
                <w:ins w:id="4769" w:author="Автор"/>
                <w:sz w:val="20"/>
                <w:szCs w:val="20"/>
              </w:rPr>
            </w:pPr>
            <w:ins w:id="477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213C1" w:rsidRPr="0009076A" w:rsidRDefault="00C213C1" w:rsidP="00860F2B">
            <w:pPr>
              <w:pStyle w:val="affff1"/>
              <w:ind w:left="0"/>
              <w:rPr>
                <w:ins w:id="4771" w:author="Автор"/>
                <w:sz w:val="20"/>
                <w:szCs w:val="20"/>
                <w:lang w:val="en-US"/>
              </w:rPr>
            </w:pPr>
            <w:ins w:id="4772" w:author="Автор">
              <w:r w:rsidRPr="00C213C1">
                <w:rPr>
                  <w:sz w:val="20"/>
                  <w:szCs w:val="20"/>
                  <w:lang w:val="en-US"/>
                </w:rPr>
                <w:t>visitorsSummaryList</w:t>
              </w:r>
            </w:ins>
          </w:p>
        </w:tc>
        <w:tc>
          <w:tcPr>
            <w:tcW w:w="1989" w:type="dxa"/>
            <w:vAlign w:val="center"/>
          </w:tcPr>
          <w:p w:rsidR="00C213C1" w:rsidRPr="0009076A" w:rsidRDefault="00C213C1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4773" w:author="Автор"/>
                <w:sz w:val="20"/>
                <w:szCs w:val="20"/>
              </w:rPr>
            </w:pPr>
          </w:p>
        </w:tc>
      </w:tr>
    </w:tbl>
    <w:p w:rsidR="00C213C1" w:rsidRPr="00CB2F72" w:rsidRDefault="00C213C1" w:rsidP="00C213C1">
      <w:pPr>
        <w:pStyle w:val="30"/>
        <w:ind w:left="709"/>
        <w:rPr>
          <w:ins w:id="4774" w:author="Автор"/>
        </w:rPr>
      </w:pPr>
      <w:bookmarkStart w:id="4775" w:name="_Toc415626233"/>
      <w:ins w:id="4776" w:author="Автор">
        <w:r w:rsidRPr="0009076A">
          <w:t>Ошибки</w:t>
        </w:r>
        <w:bookmarkEnd w:id="4775"/>
      </w:ins>
    </w:p>
    <w:p w:rsidR="00C213C1" w:rsidRPr="0009076A" w:rsidRDefault="00C213C1" w:rsidP="00C213C1">
      <w:pPr>
        <w:pStyle w:val="af7"/>
        <w:rPr>
          <w:ins w:id="4777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213C1" w:rsidRPr="0009076A" w:rsidTr="00860F2B">
        <w:trPr>
          <w:ins w:id="4778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79" w:author="Автор"/>
                <w:lang w:val="en-US"/>
              </w:rPr>
            </w:pPr>
            <w:ins w:id="478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81" w:author="Автор"/>
              </w:rPr>
            </w:pPr>
            <w:ins w:id="4782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83" w:author="Автор"/>
              </w:rPr>
            </w:pPr>
            <w:ins w:id="4784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85" w:author="Автор"/>
              </w:rPr>
            </w:pPr>
            <w:ins w:id="4786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9"/>
              <w:rPr>
                <w:ins w:id="4787" w:author="Автор"/>
              </w:rPr>
            </w:pPr>
            <w:ins w:id="4788" w:author="Автор">
              <w:r w:rsidRPr="0009076A">
                <w:t>Комментарий</w:t>
              </w:r>
            </w:ins>
          </w:p>
        </w:tc>
      </w:tr>
      <w:tr w:rsidR="00C213C1" w:rsidRPr="0009076A" w:rsidTr="00860F2B">
        <w:trPr>
          <w:ins w:id="4789" w:author="Автор"/>
        </w:trPr>
        <w:tc>
          <w:tcPr>
            <w:tcW w:w="534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790" w:author="Автор"/>
                <w:sz w:val="20"/>
                <w:szCs w:val="20"/>
              </w:rPr>
            </w:pPr>
            <w:ins w:id="4791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792" w:author="Автор"/>
                <w:sz w:val="20"/>
                <w:szCs w:val="20"/>
                <w:lang w:val="en-US"/>
              </w:rPr>
            </w:pPr>
            <w:ins w:id="4793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213C1" w:rsidRPr="00BD5837" w:rsidRDefault="00C213C1" w:rsidP="00860F2B">
            <w:pPr>
              <w:pStyle w:val="affff1"/>
              <w:ind w:left="0"/>
              <w:rPr>
                <w:ins w:id="4794" w:author="Автор"/>
                <w:sz w:val="20"/>
                <w:szCs w:val="20"/>
                <w:lang w:val="en-US"/>
              </w:rPr>
            </w:pPr>
            <w:ins w:id="4795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796" w:author="Автор"/>
                <w:sz w:val="20"/>
                <w:szCs w:val="20"/>
                <w:lang w:val="en-US"/>
              </w:rPr>
            </w:pPr>
            <w:ins w:id="4797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798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4799" w:author="Автор"/>
        </w:trPr>
        <w:tc>
          <w:tcPr>
            <w:tcW w:w="534" w:type="dxa"/>
            <w:vAlign w:val="center"/>
          </w:tcPr>
          <w:p w:rsidR="00C213C1" w:rsidRDefault="00C213C1" w:rsidP="00860F2B">
            <w:pPr>
              <w:pStyle w:val="affff1"/>
              <w:ind w:left="0"/>
              <w:rPr>
                <w:ins w:id="4800" w:author="Автор"/>
                <w:sz w:val="20"/>
                <w:szCs w:val="20"/>
                <w:lang w:val="en-US"/>
              </w:rPr>
            </w:pPr>
            <w:ins w:id="4801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C213C1" w:rsidRDefault="00C213C1" w:rsidP="00860F2B">
            <w:pPr>
              <w:pStyle w:val="affff1"/>
              <w:ind w:left="0"/>
              <w:rPr>
                <w:ins w:id="4802" w:author="Автор"/>
                <w:sz w:val="20"/>
                <w:szCs w:val="20"/>
                <w:lang w:val="en-US"/>
              </w:rPr>
            </w:pPr>
            <w:ins w:id="4803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C213C1" w:rsidRPr="00A046D3" w:rsidRDefault="00C213C1" w:rsidP="00860F2B">
            <w:pPr>
              <w:pStyle w:val="affff1"/>
              <w:ind w:left="0"/>
              <w:rPr>
                <w:ins w:id="4804" w:author="Автор"/>
                <w:sz w:val="20"/>
                <w:szCs w:val="20"/>
              </w:rPr>
            </w:pPr>
            <w:ins w:id="4805" w:author="Автор">
              <w:r>
                <w:rPr>
                  <w:sz w:val="20"/>
                  <w:szCs w:val="20"/>
                </w:rPr>
                <w:t>Нет данных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860F2B">
            <w:pPr>
              <w:pStyle w:val="affff1"/>
              <w:ind w:left="0"/>
              <w:rPr>
                <w:ins w:id="4806" w:author="Автор"/>
                <w:sz w:val="20"/>
                <w:szCs w:val="20"/>
              </w:rPr>
            </w:pPr>
            <w:ins w:id="4807" w:author="Автор">
              <w:r>
                <w:rPr>
                  <w:sz w:val="20"/>
                  <w:szCs w:val="20"/>
                </w:rPr>
                <w:t>Данных в БД н</w:t>
              </w:r>
              <w:r w:rsidRPr="00C213C1">
                <w:rPr>
                  <w:sz w:val="20"/>
                  <w:szCs w:val="20"/>
                </w:rPr>
                <w:t>е найдено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808" w:author="Автор"/>
                <w:sz w:val="20"/>
                <w:szCs w:val="20"/>
              </w:rPr>
            </w:pPr>
          </w:p>
        </w:tc>
      </w:tr>
      <w:tr w:rsidR="00C213C1" w:rsidRPr="0009076A" w:rsidTr="00860F2B">
        <w:trPr>
          <w:ins w:id="4809" w:author="Автор"/>
        </w:trPr>
        <w:tc>
          <w:tcPr>
            <w:tcW w:w="534" w:type="dxa"/>
            <w:vAlign w:val="center"/>
          </w:tcPr>
          <w:p w:rsidR="00C213C1" w:rsidRPr="00A046D3" w:rsidRDefault="00C213C1" w:rsidP="00860F2B">
            <w:pPr>
              <w:pStyle w:val="affff1"/>
              <w:ind w:left="0"/>
              <w:rPr>
                <w:ins w:id="4810" w:author="Автор"/>
                <w:sz w:val="20"/>
                <w:szCs w:val="20"/>
                <w:lang w:val="en-US"/>
              </w:rPr>
            </w:pPr>
            <w:ins w:id="4811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812" w:author="Автор"/>
                <w:sz w:val="20"/>
                <w:szCs w:val="20"/>
                <w:lang w:val="en-US"/>
              </w:rPr>
            </w:pPr>
            <w:ins w:id="4813" w:author="Автор">
              <w:r>
                <w:rPr>
                  <w:sz w:val="20"/>
                  <w:szCs w:val="20"/>
                  <w:lang w:val="en-US"/>
                </w:rPr>
                <w:t>11</w:t>
              </w:r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C213C1" w:rsidRPr="00BD5837" w:rsidRDefault="00C213C1" w:rsidP="00860F2B">
            <w:pPr>
              <w:pStyle w:val="affff1"/>
              <w:ind w:left="0"/>
              <w:rPr>
                <w:ins w:id="4814" w:author="Автор"/>
                <w:sz w:val="20"/>
                <w:szCs w:val="20"/>
                <w:lang w:val="en-US"/>
              </w:rPr>
            </w:pPr>
            <w:ins w:id="4815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C213C1" w:rsidRPr="004E4FDF" w:rsidRDefault="00C213C1" w:rsidP="00860F2B">
            <w:pPr>
              <w:pStyle w:val="affff1"/>
              <w:ind w:left="0"/>
              <w:rPr>
                <w:ins w:id="4816" w:author="Автор"/>
                <w:sz w:val="20"/>
                <w:szCs w:val="20"/>
              </w:rPr>
            </w:pPr>
            <w:ins w:id="4817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C213C1" w:rsidRPr="0009076A" w:rsidRDefault="00C213C1" w:rsidP="00860F2B">
            <w:pPr>
              <w:pStyle w:val="affff1"/>
              <w:ind w:left="0"/>
              <w:rPr>
                <w:ins w:id="4818" w:author="Автор"/>
                <w:sz w:val="20"/>
                <w:szCs w:val="20"/>
              </w:rPr>
            </w:pPr>
          </w:p>
        </w:tc>
      </w:tr>
    </w:tbl>
    <w:p w:rsidR="00C213C1" w:rsidRPr="0060371E" w:rsidRDefault="00C213C1" w:rsidP="00C213C1">
      <w:pPr>
        <w:rPr>
          <w:ins w:id="4819" w:author="Автор"/>
        </w:rPr>
      </w:pPr>
    </w:p>
    <w:p w:rsidR="00C213C1" w:rsidRDefault="00C213C1" w:rsidP="00C213C1">
      <w:pPr>
        <w:pStyle w:val="30"/>
        <w:ind w:left="709"/>
        <w:rPr>
          <w:ins w:id="4820" w:author="Автор"/>
        </w:rPr>
      </w:pPr>
      <w:bookmarkStart w:id="4821" w:name="_Toc415626234"/>
      <w:ins w:id="4822" w:author="Автор">
        <w:r>
          <w:t>Контрольные примеры</w:t>
        </w:r>
        <w:bookmarkEnd w:id="4821"/>
      </w:ins>
    </w:p>
    <w:p w:rsidR="00C213C1" w:rsidRPr="0049359F" w:rsidRDefault="00C213C1" w:rsidP="00C213C1">
      <w:pPr>
        <w:pStyle w:val="af7"/>
        <w:rPr>
          <w:ins w:id="4823" w:author="Автор"/>
          <w:b/>
          <w:lang w:val="en-US"/>
        </w:rPr>
      </w:pPr>
      <w:ins w:id="4824" w:author="Автор">
        <w:r w:rsidRPr="00916933">
          <w:rPr>
            <w:b/>
          </w:rPr>
          <w:t>Запрос</w:t>
        </w:r>
      </w:ins>
    </w:p>
    <w:p w:rsidR="00C213C1" w:rsidRDefault="00C213C1" w:rsidP="00C213C1">
      <w:pPr>
        <w:pStyle w:val="af7"/>
        <w:rPr>
          <w:ins w:id="482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213C1" w:rsidTr="00860F2B">
        <w:trPr>
          <w:ins w:id="4826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7855B0" w:rsidRPr="007855B0" w:rsidRDefault="007855B0" w:rsidP="007855B0">
            <w:pPr>
              <w:spacing w:line="240" w:lineRule="auto"/>
              <w:jc w:val="left"/>
              <w:rPr>
                <w:ins w:id="4827" w:author="Автор"/>
                <w:i/>
                <w:sz w:val="20"/>
                <w:szCs w:val="20"/>
                <w:lang w:val="en-US"/>
              </w:rPr>
            </w:pPr>
            <w:ins w:id="4828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29" w:author="Автор"/>
                <w:i/>
                <w:sz w:val="20"/>
                <w:szCs w:val="20"/>
                <w:lang w:val="en-US"/>
              </w:rPr>
            </w:pPr>
            <w:ins w:id="4830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31" w:author="Автор"/>
                <w:i/>
                <w:sz w:val="20"/>
                <w:szCs w:val="20"/>
                <w:lang w:val="en-US"/>
              </w:rPr>
            </w:pPr>
            <w:ins w:id="483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33" w:author="Автор"/>
                <w:i/>
                <w:sz w:val="20"/>
                <w:szCs w:val="20"/>
                <w:lang w:val="en-US"/>
              </w:rPr>
            </w:pPr>
            <w:ins w:id="4834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&lt;soap:getVisitorsSummaryByDate&gt;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35" w:author="Автор"/>
                <w:i/>
                <w:sz w:val="20"/>
                <w:szCs w:val="20"/>
                <w:lang w:val="en-US"/>
              </w:rPr>
            </w:pPr>
            <w:ins w:id="4836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37" w:author="Автор"/>
                <w:i/>
                <w:sz w:val="20"/>
                <w:szCs w:val="20"/>
                <w:lang w:val="en-US"/>
              </w:rPr>
            </w:pPr>
            <w:ins w:id="4838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&lt;dateTime&gt;1411638986000&lt;/dateTime&gt;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39" w:author="Автор"/>
                <w:i/>
                <w:sz w:val="20"/>
                <w:szCs w:val="20"/>
                <w:lang w:val="en-US"/>
              </w:rPr>
            </w:pPr>
            <w:ins w:id="4840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&lt;/soap:getVisitorsSummaryByDate&gt;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41" w:author="Автор"/>
                <w:i/>
                <w:sz w:val="20"/>
                <w:szCs w:val="20"/>
                <w:lang w:val="en-US"/>
              </w:rPr>
            </w:pPr>
            <w:ins w:id="4842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213C1" w:rsidRPr="00ED47C8" w:rsidRDefault="007855B0" w:rsidP="007855B0">
            <w:pPr>
              <w:spacing w:line="240" w:lineRule="auto"/>
              <w:jc w:val="left"/>
              <w:rPr>
                <w:ins w:id="4843" w:author="Автор"/>
              </w:rPr>
            </w:pPr>
            <w:ins w:id="4844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C213C1" w:rsidRDefault="00C213C1" w:rsidP="00C213C1">
      <w:pPr>
        <w:rPr>
          <w:ins w:id="4845" w:author="Автор"/>
        </w:rPr>
      </w:pPr>
    </w:p>
    <w:p w:rsidR="00C213C1" w:rsidRDefault="00C213C1" w:rsidP="00C213C1">
      <w:pPr>
        <w:pStyle w:val="af7"/>
        <w:rPr>
          <w:ins w:id="4846" w:author="Автор"/>
          <w:b/>
        </w:rPr>
      </w:pPr>
      <w:ins w:id="4847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C213C1" w:rsidRDefault="00C213C1" w:rsidP="00C213C1">
      <w:pPr>
        <w:pStyle w:val="af7"/>
        <w:rPr>
          <w:ins w:id="4848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213C1" w:rsidTr="00860F2B">
        <w:trPr>
          <w:ins w:id="4849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7855B0" w:rsidRPr="007855B0" w:rsidRDefault="007855B0" w:rsidP="007855B0">
            <w:pPr>
              <w:spacing w:line="240" w:lineRule="auto"/>
              <w:jc w:val="left"/>
              <w:rPr>
                <w:ins w:id="4850" w:author="Автор"/>
                <w:i/>
                <w:sz w:val="20"/>
                <w:szCs w:val="20"/>
                <w:lang w:val="en-US"/>
              </w:rPr>
            </w:pPr>
            <w:ins w:id="4851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52" w:author="Автор"/>
                <w:i/>
                <w:sz w:val="20"/>
                <w:szCs w:val="20"/>
                <w:lang w:val="en-US"/>
              </w:rPr>
            </w:pPr>
            <w:ins w:id="4853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54" w:author="Автор"/>
                <w:i/>
                <w:sz w:val="20"/>
                <w:szCs w:val="20"/>
                <w:lang w:val="en-US"/>
              </w:rPr>
            </w:pPr>
            <w:ins w:id="4855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&lt;ns2:getVisitorsSummaryByDateResponse xmlns:ns2="http://soap.integra.partner.web.processor.ecafe.axetta.ru/"&gt;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56" w:author="Автор"/>
                <w:i/>
                <w:sz w:val="20"/>
                <w:szCs w:val="20"/>
                <w:lang w:val="en-US"/>
              </w:rPr>
            </w:pPr>
            <w:ins w:id="4857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58" w:author="Автор"/>
                <w:i/>
                <w:sz w:val="20"/>
                <w:szCs w:val="20"/>
                <w:lang w:val="en-US"/>
              </w:rPr>
            </w:pPr>
            <w:ins w:id="4859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60" w:author="Автор"/>
                <w:i/>
                <w:sz w:val="20"/>
                <w:szCs w:val="20"/>
                <w:lang w:val="en-US"/>
              </w:rPr>
            </w:pPr>
            <w:ins w:id="4861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&lt;description&gt;Ok.&lt;/description&gt;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62" w:author="Автор"/>
                <w:i/>
                <w:sz w:val="20"/>
                <w:szCs w:val="20"/>
                <w:lang w:val="en-US"/>
              </w:rPr>
            </w:pPr>
            <w:ins w:id="4863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&lt;orgsList&gt;</w:t>
              </w:r>
            </w:ins>
          </w:p>
          <w:p w:rsidR="00CB670C" w:rsidRPr="00CB670C" w:rsidRDefault="00CB670C" w:rsidP="00CB670C">
            <w:pPr>
              <w:spacing w:line="240" w:lineRule="auto"/>
              <w:jc w:val="left"/>
              <w:rPr>
                <w:ins w:id="4864" w:author="Автор"/>
                <w:i/>
                <w:sz w:val="20"/>
                <w:szCs w:val="20"/>
                <w:lang w:val="en-US"/>
              </w:rPr>
            </w:pPr>
            <w:ins w:id="4865" w:author="Автор">
              <w:r w:rsidRPr="00CD1147">
                <w:rPr>
                  <w:i/>
                  <w:sz w:val="20"/>
                  <w:szCs w:val="20"/>
                  <w:lang w:val="en-US"/>
                </w:rPr>
                <w:t xml:space="preserve">               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id="38" studentsTotal="1" studentsInside="1" employee="0" others1="0" others2="0" others3="0" cardless="0" exitsCardless="0"/&gt;</w:t>
              </w:r>
            </w:ins>
          </w:p>
          <w:p w:rsidR="007855B0" w:rsidRPr="007855B0" w:rsidDel="00CB670C" w:rsidRDefault="00CB670C" w:rsidP="00CB670C">
            <w:pPr>
              <w:spacing w:line="240" w:lineRule="auto"/>
              <w:jc w:val="left"/>
              <w:rPr>
                <w:ins w:id="4866" w:author="Автор"/>
                <w:del w:id="4867" w:author="Автор"/>
                <w:i/>
                <w:sz w:val="20"/>
                <w:szCs w:val="20"/>
                <w:lang w:val="en-US"/>
              </w:rPr>
            </w:pPr>
            <w:ins w:id="4868" w:author="Автор">
              <w:r w:rsidRPr="00CB670C">
                <w:rPr>
                  <w:i/>
                  <w:sz w:val="20"/>
                  <w:szCs w:val="20"/>
                  <w:lang w:val="en-US"/>
                </w:rPr>
                <w:t xml:space="preserve">               </w:t>
              </w:r>
              <w:r>
                <w:rPr>
                  <w:i/>
                  <w:sz w:val="20"/>
                  <w:szCs w:val="20"/>
                  <w:lang w:val="en-US"/>
                </w:rPr>
                <w:t xml:space="preserve">         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t>&lt;org id="37" studentsTotal="3" studentsInside="2" employee="0" others1="0" others2="0" others3="0" cardless="0" exitsCardless="0"/&gt;</w:t>
              </w:r>
              <w:r w:rsidRPr="00CB670C">
                <w:rPr>
                  <w:i/>
                  <w:sz w:val="20"/>
                  <w:szCs w:val="20"/>
                  <w:lang w:val="en-US"/>
                </w:rPr>
                <w:cr/>
              </w:r>
              <w:del w:id="4869" w:author="Автор">
                <w:r w:rsidR="007855B0" w:rsidRPr="007855B0" w:rsidDel="00CB670C">
                  <w:rPr>
                    <w:i/>
                    <w:sz w:val="20"/>
                    <w:szCs w:val="20"/>
                    <w:lang w:val="en-US"/>
                  </w:rPr>
                  <w:delText xml:space="preserve">               &lt;org id="37" students="2" employee="0" others="0" cardless="0" exitsCardless="0"/&gt;</w:delText>
                </w:r>
              </w:del>
            </w:ins>
          </w:p>
          <w:p w:rsidR="007855B0" w:rsidRPr="007855B0" w:rsidDel="00CB670C" w:rsidRDefault="007855B0" w:rsidP="007855B0">
            <w:pPr>
              <w:spacing w:line="240" w:lineRule="auto"/>
              <w:jc w:val="left"/>
              <w:rPr>
                <w:ins w:id="4870" w:author="Автор"/>
                <w:del w:id="4871" w:author="Автор"/>
                <w:i/>
                <w:sz w:val="20"/>
                <w:szCs w:val="20"/>
                <w:lang w:val="en-US"/>
              </w:rPr>
            </w:pPr>
            <w:ins w:id="4872" w:author="Автор">
              <w:del w:id="4873" w:author="Автор">
                <w:r w:rsidRPr="007855B0" w:rsidDel="00CB670C">
                  <w:rPr>
                    <w:i/>
                    <w:sz w:val="20"/>
                    <w:szCs w:val="20"/>
                    <w:lang w:val="en-US"/>
                  </w:rPr>
                  <w:delText xml:space="preserve">               &lt;org id="38" students="1" employee="0" others="0" cardless="0" exitsCardless="0"/&gt;</w:delText>
                </w:r>
              </w:del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74" w:author="Автор"/>
                <w:i/>
                <w:sz w:val="20"/>
                <w:szCs w:val="20"/>
                <w:lang w:val="en-US"/>
              </w:rPr>
            </w:pPr>
            <w:ins w:id="4875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   &lt;/orgsList&gt;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76" w:author="Автор"/>
                <w:i/>
                <w:sz w:val="20"/>
                <w:szCs w:val="20"/>
                <w:lang w:val="en-US"/>
              </w:rPr>
            </w:pPr>
            <w:ins w:id="4877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78" w:author="Автор"/>
                <w:i/>
                <w:sz w:val="20"/>
                <w:szCs w:val="20"/>
                <w:lang w:val="en-US"/>
              </w:rPr>
            </w:pPr>
            <w:ins w:id="4879" w:author="Автор">
              <w:r w:rsidRPr="007855B0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&lt;/ns2:getVisitorsSummaryByDateResponse&gt;</w:t>
              </w:r>
            </w:ins>
          </w:p>
          <w:p w:rsidR="007855B0" w:rsidRPr="007855B0" w:rsidRDefault="007855B0" w:rsidP="007855B0">
            <w:pPr>
              <w:spacing w:line="240" w:lineRule="auto"/>
              <w:jc w:val="left"/>
              <w:rPr>
                <w:ins w:id="4880" w:author="Автор"/>
                <w:i/>
                <w:sz w:val="20"/>
                <w:szCs w:val="20"/>
                <w:lang w:val="en-US"/>
              </w:rPr>
            </w:pPr>
            <w:ins w:id="4881" w:author="Автор">
              <w:r w:rsidRPr="007855B0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C213C1" w:rsidRDefault="007855B0" w:rsidP="007855B0">
            <w:pPr>
              <w:spacing w:line="240" w:lineRule="auto"/>
              <w:jc w:val="left"/>
              <w:rPr>
                <w:ins w:id="4882" w:author="Автор"/>
              </w:rPr>
            </w:pPr>
            <w:ins w:id="4883" w:author="Автор">
              <w:r w:rsidRPr="007855B0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47D09" w:rsidRDefault="00147D09" w:rsidP="00147D09">
      <w:pPr>
        <w:pStyle w:val="af7"/>
        <w:rPr>
          <w:ins w:id="4884" w:author="Автор"/>
          <w:b/>
          <w:color w:val="A6A6A6"/>
          <w:lang w:val="en-US"/>
        </w:rPr>
      </w:pPr>
    </w:p>
    <w:p w:rsidR="00813628" w:rsidRDefault="00813628" w:rsidP="00534557">
      <w:pPr>
        <w:pStyle w:val="af7"/>
        <w:rPr>
          <w:b/>
          <w:color w:val="A6A6A6"/>
          <w:lang w:val="en-US"/>
        </w:rPr>
      </w:pPr>
    </w:p>
    <w:p w:rsidR="00C115CA" w:rsidRDefault="00C115C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38149F" w:rsidRPr="00A75305" w:rsidRDefault="00A75305" w:rsidP="00C115CA">
      <w:pPr>
        <w:pStyle w:val="12"/>
        <w:numPr>
          <w:ilvl w:val="0"/>
          <w:numId w:val="0"/>
        </w:numPr>
      </w:pPr>
      <w:bookmarkStart w:id="4885" w:name="_Toc415626235"/>
      <w:r w:rsidRPr="00A75305">
        <w:lastRenderedPageBreak/>
        <w:t>П</w:t>
      </w:r>
      <w:r w:rsidR="0038149F" w:rsidRPr="00A75305">
        <w:t>риложения</w:t>
      </w:r>
      <w:bookmarkEnd w:id="4885"/>
    </w:p>
    <w:p w:rsidR="0038149F" w:rsidRPr="00C115CA" w:rsidRDefault="0038149F" w:rsidP="0038149F">
      <w:pPr>
        <w:pStyle w:val="23"/>
        <w:rPr>
          <w:lang w:val="en-US"/>
          <w:rPrChange w:id="4886" w:author="Автор">
            <w:rPr/>
          </w:rPrChange>
        </w:rPr>
      </w:pPr>
      <w:bookmarkStart w:id="4887" w:name="_Toc415626236"/>
      <w:r w:rsidRPr="0038149F">
        <w:t>Описание сервиса (WSDL)</w:t>
      </w:r>
      <w:bookmarkEnd w:id="4887"/>
    </w:p>
    <w:p w:rsidR="009712E5" w:rsidRPr="00C115CA" w:rsidRDefault="009712E5" w:rsidP="009712E5">
      <w:pPr>
        <w:pStyle w:val="af7"/>
        <w:rPr>
          <w:color w:val="A6A6A6"/>
          <w:lang w:val="en-US"/>
          <w:rPrChange w:id="4888" w:author="Автор">
            <w:rPr>
              <w:color w:val="A6A6A6"/>
            </w:rPr>
          </w:rPrChange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E52BDC" w:rsidTr="001E1144">
        <w:tc>
          <w:tcPr>
            <w:tcW w:w="10171" w:type="dxa"/>
            <w:shd w:val="clear" w:color="auto" w:fill="F2F2F2" w:themeFill="background1" w:themeFillShade="F2"/>
          </w:tcPr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9" w:author="Автор"/>
                <w:b/>
                <w:color w:val="A6A6A6"/>
                <w:sz w:val="16"/>
                <w:szCs w:val="20"/>
                <w:lang w:val="en-US"/>
              </w:rPr>
            </w:pPr>
            <w:ins w:id="4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&lt;wsdl:definitions name="ClientRoomControllerWSService" targetNamespace="http://soap.integra.partner.web.processor.ecafe.axetta.ru/" xmlns:ns1="http://schemas.xmlsoap.org/soap/http" xmlns:soap="http://schemas.xmlsoap.org/wsdl/soap/" xmlns:tns="http://soap.integra.partner.web.processor.ecafe.axetta.ru/" xmlns:wsdl="http://schemas.xmlsoap.org/wsdl/" xmlns:xsd="http://www.w3.org/2001/XMLSchema"&gt;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1" w:author="Автор"/>
                <w:b/>
                <w:color w:val="A6A6A6"/>
                <w:sz w:val="16"/>
                <w:szCs w:val="20"/>
                <w:lang w:val="en-US"/>
              </w:rPr>
            </w:pPr>
            <w:ins w:id="4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&lt;wsdl:types&gt;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3" w:author="Автор"/>
                <w:b/>
                <w:color w:val="A6A6A6"/>
                <w:sz w:val="16"/>
                <w:szCs w:val="20"/>
                <w:lang w:val="en-US"/>
              </w:rPr>
            </w:pPr>
            <w:ins w:id="4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&lt;xs:schema elementFormDefault="unqualified" targetNamespace="http://soap.integra.partner.web.processor.ecafe.axetta.ru/" version="1.0" xmlns:tns="http://soap.integra.partner.web.processor.ecafe.axetta.ru/" xmlns:xs="http://www.w3.org/2001/XMLSchema"&gt;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5" w:author="Автор"/>
                <w:b/>
                <w:color w:val="A6A6A6"/>
                <w:sz w:val="16"/>
                <w:szCs w:val="20"/>
                <w:lang w:val="en-US"/>
              </w:rPr>
            </w:pPr>
            <w:ins w:id="4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name="ComplexInfo" type="tns:complexInfoExt"/&gt;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7" w:author="Автор"/>
                <w:b/>
                <w:color w:val="A6A6A6"/>
                <w:sz w:val="16"/>
                <w:szCs w:val="20"/>
                <w:lang w:val="en-US"/>
              </w:rPr>
            </w:pPr>
            <w:ins w:id="4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name="ComplexInfoList" type="tns:complexInfoList"/&gt;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9" w:author="Автор"/>
                <w:b/>
                <w:color w:val="A6A6A6"/>
                <w:sz w:val="16"/>
                <w:szCs w:val="20"/>
                <w:lang w:val="en-US"/>
              </w:rPr>
            </w:pPr>
            <w:ins w:id="4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name="ComplexInfoResult" type="tns:complexInfoResult"/&gt;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1" w:author="Автор"/>
                <w:b/>
                <w:color w:val="A6A6A6"/>
                <w:sz w:val="16"/>
                <w:szCs w:val="20"/>
                <w:lang w:val="en-US"/>
              </w:rPr>
            </w:pPr>
            <w:ins w:id="4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name="CycleDiagram" type="tns:cycleDiagramOut"/&gt;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3" w:author="Автор"/>
                <w:b/>
                <w:color w:val="A6A6A6"/>
                <w:sz w:val="16"/>
                <w:szCs w:val="20"/>
                <w:lang w:val="en-US"/>
              </w:rPr>
            </w:pPr>
            <w:ins w:id="4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name="Data"&gt;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5" w:author="Автор"/>
                <w:b/>
                <w:color w:val="A6A6A6"/>
                <w:sz w:val="16"/>
                <w:szCs w:val="20"/>
                <w:lang w:val="en-US"/>
              </w:rPr>
            </w:pPr>
            <w:ins w:id="4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7" w:author="Автор"/>
                <w:b/>
                <w:color w:val="A6A6A6"/>
                <w:sz w:val="16"/>
                <w:szCs w:val="20"/>
                <w:lang w:val="en-US"/>
              </w:rPr>
            </w:pPr>
            <w:ins w:id="4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9" w:author="Автор"/>
                <w:b/>
                <w:color w:val="A6A6A6"/>
                <w:sz w:val="16"/>
                <w:szCs w:val="20"/>
                <w:lang w:val="en-US"/>
              </w:rPr>
            </w:pPr>
            <w:ins w:id="4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1" w:author="Автор"/>
                <w:b/>
                <w:color w:val="A6A6A6"/>
                <w:sz w:val="16"/>
                <w:szCs w:val="20"/>
                <w:lang w:val="en-US"/>
              </w:rPr>
            </w:pPr>
            <w:ins w:id="4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name="ClientSummaryExt" type="tns:ClientSummaryExt"/&gt;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3" w:author="Автор"/>
                <w:b/>
                <w:color w:val="A6A6A6"/>
                <w:sz w:val="16"/>
                <w:szCs w:val="20"/>
                <w:lang w:val="en-US"/>
              </w:rPr>
            </w:pPr>
            <w:ins w:id="4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5" w:author="Автор"/>
                <w:b/>
                <w:color w:val="A6A6A6"/>
                <w:sz w:val="16"/>
                <w:szCs w:val="20"/>
                <w:lang w:val="en-US"/>
              </w:rPr>
            </w:pPr>
            <w:ins w:id="4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name="PurchaseListExt" type="tns:PurchaseListExt"/&gt;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7" w:author="Автор"/>
                <w:b/>
                <w:color w:val="A6A6A6"/>
                <w:sz w:val="16"/>
                <w:szCs w:val="20"/>
                <w:lang w:val="en-US"/>
              </w:rPr>
            </w:pPr>
            <w:ins w:id="4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9" w:author="Автор"/>
                <w:b/>
                <w:color w:val="A6A6A6"/>
                <w:sz w:val="16"/>
                <w:szCs w:val="20"/>
                <w:lang w:val="en-US"/>
              </w:rPr>
            </w:pPr>
            <w:ins w:id="4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1" w:author="Автор"/>
                <w:b/>
                <w:color w:val="A6A6A6"/>
                <w:sz w:val="16"/>
                <w:szCs w:val="20"/>
                <w:lang w:val="en-US"/>
              </w:rPr>
            </w:pPr>
            <w:ins w:id="4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name="MenuListExt" type="tns:MenuListExt"/&gt;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3" w:author="Автор"/>
                <w:b/>
                <w:color w:val="A6A6A6"/>
                <w:sz w:val="16"/>
                <w:szCs w:val="20"/>
                <w:lang w:val="en-US"/>
              </w:rPr>
            </w:pPr>
            <w:ins w:id="4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5" w:author="Автор"/>
                <w:b/>
                <w:color w:val="A6A6A6"/>
                <w:sz w:val="16"/>
                <w:szCs w:val="20"/>
                <w:lang w:val="en-US"/>
              </w:rPr>
            </w:pPr>
            <w:ins w:id="4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7" w:author="Автор"/>
                <w:b/>
                <w:color w:val="A6A6A6"/>
                <w:sz w:val="16"/>
                <w:szCs w:val="20"/>
                <w:lang w:val="en-US"/>
              </w:rPr>
            </w:pPr>
            <w:ins w:id="4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9" w:author="Автор"/>
                <w:b/>
                <w:color w:val="A6A6A6"/>
                <w:sz w:val="16"/>
                <w:szCs w:val="20"/>
                <w:lang w:val="en-US"/>
              </w:rPr>
            </w:pPr>
            <w:ins w:id="4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name="CirculationItemList" type="tns:CirculationItemList"/&gt;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1" w:author="Автор"/>
                <w:b/>
                <w:color w:val="A6A6A6"/>
                <w:sz w:val="16"/>
                <w:szCs w:val="20"/>
                <w:lang w:val="en-US"/>
              </w:rPr>
            </w:pPr>
            <w:ins w:id="4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name="PublicationItemList" type="tns:PublicationItemList"/&gt;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3" w:author="Автор"/>
                <w:b/>
                <w:color w:val="A6A6A6"/>
                <w:sz w:val="16"/>
                <w:szCs w:val="20"/>
                <w:lang w:val="en-US"/>
              </w:rPr>
            </w:pPr>
            <w:ins w:id="4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name="OrderPublicationItemList" type="tns:OrderPublicationItemList"/&gt;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5" w:author="Автор"/>
                <w:b/>
                <w:color w:val="A6A6A6"/>
                <w:sz w:val="16"/>
                <w:szCs w:val="20"/>
                <w:lang w:val="en-US"/>
              </w:rPr>
            </w:pPr>
            <w:ins w:id="4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7" w:author="Автор"/>
                <w:b/>
                <w:color w:val="A6A6A6"/>
                <w:sz w:val="16"/>
                <w:szCs w:val="20"/>
                <w:lang w:val="en-US"/>
              </w:rPr>
            </w:pPr>
            <w:ins w:id="4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9" w:author="Автор"/>
                <w:b/>
                <w:color w:val="A6A6A6"/>
                <w:sz w:val="16"/>
                <w:szCs w:val="20"/>
                <w:lang w:val="en-US"/>
              </w:rPr>
            </w:pPr>
            <w:ins w:id="4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1" w:author="Автор"/>
                <w:b/>
                <w:color w:val="A6A6A6"/>
                <w:sz w:val="16"/>
                <w:szCs w:val="20"/>
                <w:lang w:val="en-US"/>
              </w:rPr>
            </w:pPr>
            <w:ins w:id="4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3" w:author="Автор"/>
                <w:b/>
                <w:color w:val="A6A6A6"/>
                <w:sz w:val="16"/>
                <w:szCs w:val="20"/>
                <w:lang w:val="en-US"/>
              </w:rPr>
            </w:pPr>
            <w:ins w:id="4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name="AmountForCondition" type="xs:int"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5" w:author="Автор"/>
                <w:b/>
                <w:color w:val="A6A6A6"/>
                <w:sz w:val="16"/>
                <w:szCs w:val="20"/>
                <w:lang w:val="en-US"/>
              </w:rPr>
            </w:pPr>
            <w:ins w:id="4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name="IdOfOrderPublication"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7" w:author="Автор"/>
                <w:b/>
                <w:color w:val="A6A6A6"/>
                <w:sz w:val="16"/>
                <w:szCs w:val="20"/>
                <w:lang w:val="en-US"/>
              </w:rPr>
            </w:pPr>
            <w:ins w:id="4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name="IdOfContract"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9" w:author="Автор"/>
                <w:b/>
                <w:color w:val="A6A6A6"/>
                <w:sz w:val="16"/>
                <w:szCs w:val="20"/>
                <w:lang w:val="en-US"/>
              </w:rPr>
            </w:pPr>
            <w:ins w:id="4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1" w:author="Автор"/>
                <w:b/>
                <w:color w:val="A6A6A6"/>
                <w:sz w:val="16"/>
                <w:szCs w:val="20"/>
                <w:lang w:val="en-US"/>
              </w:rPr>
            </w:pPr>
            <w:ins w:id="4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3" w:author="Автор"/>
                <w:b/>
                <w:color w:val="A6A6A6"/>
                <w:sz w:val="16"/>
                <w:szCs w:val="20"/>
                <w:lang w:val="en-US"/>
              </w:rPr>
            </w:pPr>
            <w:ins w:id="4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5" w:author="Автор"/>
                <w:b/>
                <w:color w:val="A6A6A6"/>
                <w:sz w:val="16"/>
                <w:szCs w:val="20"/>
                <w:lang w:val="en-US"/>
              </w:rPr>
            </w:pPr>
            <w:ins w:id="4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&lt;/xs:element&gt;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7" w:author="Автор"/>
                <w:b/>
                <w:color w:val="A6A6A6"/>
                <w:sz w:val="16"/>
                <w:szCs w:val="20"/>
                <w:lang w:val="en-US"/>
              </w:rPr>
            </w:pPr>
            <w:ins w:id="4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name="activateCurrentSubscriptionFeeding" type="tns:activateCurrentSubscriptionFeeding"/&gt;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9" w:author="Автор"/>
                <w:b/>
                <w:color w:val="A6A6A6"/>
                <w:sz w:val="16"/>
                <w:szCs w:val="20"/>
                <w:lang w:val="en-US"/>
              </w:rPr>
            </w:pPr>
            <w:ins w:id="4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name="activateCurrentSubscriptionFeedingResponse" type="tns:activateCurrentSubscriptionFeedingResponse"/&gt;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1" w:author="Автор"/>
                <w:b/>
                <w:color w:val="A6A6A6"/>
                <w:sz w:val="16"/>
                <w:szCs w:val="20"/>
                <w:lang w:val="en-US"/>
              </w:rPr>
            </w:pPr>
            <w:ins w:id="4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name="activateLinkingToken" type="tns:activateLinkingToken"/&gt;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3" w:author="Автор"/>
                <w:b/>
                <w:color w:val="A6A6A6"/>
                <w:sz w:val="16"/>
                <w:szCs w:val="20"/>
                <w:lang w:val="en-US"/>
              </w:rPr>
            </w:pPr>
            <w:ins w:id="4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name="activateLinkingTokenResponse" type="tns:activateLinkingTokenResponse"/&gt;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5" w:author="Автор"/>
                <w:b/>
                <w:color w:val="A6A6A6"/>
                <w:sz w:val="16"/>
                <w:szCs w:val="20"/>
                <w:lang w:val="en-US"/>
              </w:rPr>
            </w:pPr>
            <w:ins w:id="4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name="addProhibition" type="tns:addProhibition"/&gt;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7" w:author="Автор"/>
                <w:b/>
                <w:color w:val="A6A6A6"/>
                <w:sz w:val="16"/>
                <w:szCs w:val="20"/>
                <w:lang w:val="en-US"/>
              </w:rPr>
            </w:pPr>
            <w:ins w:id="4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name="addProhibitionResponse" type="tns:addProhibitionResponse"/&gt;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9" w:author="Автор"/>
                <w:b/>
                <w:color w:val="A6A6A6"/>
                <w:sz w:val="16"/>
                <w:szCs w:val="20"/>
                <w:lang w:val="en-US"/>
              </w:rPr>
            </w:pPr>
            <w:ins w:id="4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name="attachGuardSan" type="tns:attachGuardSan"/&gt;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1" w:author="Автор"/>
                <w:b/>
                <w:color w:val="A6A6A6"/>
                <w:sz w:val="16"/>
                <w:szCs w:val="20"/>
                <w:lang w:val="en-US"/>
              </w:rPr>
            </w:pPr>
            <w:ins w:id="4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name="attachGuardSanBySan" type="tns:attachGuardSanBySan"/&gt;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3" w:author="Автор"/>
                <w:b/>
                <w:color w:val="A6A6A6"/>
                <w:sz w:val="16"/>
                <w:szCs w:val="20"/>
                <w:lang w:val="en-US"/>
              </w:rPr>
            </w:pPr>
            <w:ins w:id="4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name="attachGuardSanBySanResponse" type="tns:attachGuardSanBySanResponse"/&gt;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5" w:author="Автор"/>
                <w:b/>
                <w:color w:val="A6A6A6"/>
                <w:sz w:val="16"/>
                <w:szCs w:val="20"/>
                <w:lang w:val="en-US"/>
              </w:rPr>
            </w:pPr>
            <w:ins w:id="4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name="attachGuardSanResponse" type="tns:attachGuardSanResponse"/&gt;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7" w:author="Автор"/>
                <w:b/>
                <w:color w:val="A6A6A6"/>
                <w:sz w:val="16"/>
                <w:szCs w:val="20"/>
                <w:lang w:val="en-US"/>
              </w:rPr>
            </w:pPr>
            <w:ins w:id="4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name="authorizeClient" type="tns:authorizeClient"/&gt;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9" w:author="Автор"/>
                <w:b/>
                <w:color w:val="A6A6A6"/>
                <w:sz w:val="16"/>
                <w:szCs w:val="20"/>
                <w:lang w:val="en-US"/>
              </w:rPr>
            </w:pPr>
            <w:ins w:id="4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name="authorizeClientResponse" type="tns:authorizeClientResponse"/&gt;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1" w:author="Автор"/>
                <w:b/>
                <w:color w:val="A6A6A6"/>
                <w:sz w:val="16"/>
                <w:szCs w:val="20"/>
                <w:lang w:val="en-US"/>
              </w:rPr>
            </w:pPr>
            <w:ins w:id="4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name="cancelSubscriptionFeeding" type="tns:cancelSubscriptionFeeding"/&gt;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3" w:author="Автор"/>
                <w:b/>
                <w:color w:val="A6A6A6"/>
                <w:sz w:val="16"/>
                <w:szCs w:val="20"/>
                <w:lang w:val="en-US"/>
              </w:rPr>
            </w:pPr>
            <w:ins w:id="4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name="cancelSubscriptionFeedingBySan" type="tns:cancelSubscriptionFeedingBySan"/&gt;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5" w:author="Автор"/>
                <w:b/>
                <w:color w:val="A6A6A6"/>
                <w:sz w:val="16"/>
                <w:szCs w:val="20"/>
                <w:lang w:val="en-US"/>
              </w:rPr>
            </w:pPr>
            <w:ins w:id="4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name="cancelSubscriptionFeedingBySanResponse" type="tns:cancelSubscriptionFeedingBySanResponse"/&gt;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7" w:author="Автор"/>
                <w:b/>
                <w:color w:val="A6A6A6"/>
                <w:sz w:val="16"/>
                <w:szCs w:val="20"/>
                <w:lang w:val="en-US"/>
              </w:rPr>
            </w:pPr>
            <w:ins w:id="4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name="cancelSubscriptionFeedingResponse" type="tns:cancelSubscriptionFeedingResponse"/&gt;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9" w:author="Автор"/>
                <w:b/>
                <w:color w:val="A6A6A6"/>
                <w:sz w:val="16"/>
                <w:szCs w:val="20"/>
                <w:lang w:val="en-US"/>
              </w:rPr>
            </w:pPr>
            <w:ins w:id="4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name="changeComplaintStatusToConsideration" type="tns:changeComplaintStatusToConsideration"/&gt;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1" w:author="Автор"/>
                <w:b/>
                <w:color w:val="A6A6A6"/>
                <w:sz w:val="16"/>
                <w:szCs w:val="20"/>
                <w:lang w:val="en-US"/>
              </w:rPr>
            </w:pPr>
            <w:ins w:id="4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name="changeComplaintStatusToConsiderationResponse" type="tns:changeComplaintStatusToConsiderationResponse"/&gt;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3" w:author="Автор"/>
                <w:b/>
                <w:color w:val="A6A6A6"/>
                <w:sz w:val="16"/>
                <w:szCs w:val="20"/>
                <w:lang w:val="en-US"/>
              </w:rPr>
            </w:pPr>
            <w:ins w:id="4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name="changeComplaintStatusToInvestigation" type="tns:changeComplaintStatusToInvestigation"/&gt;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5" w:author="Автор"/>
                <w:b/>
                <w:color w:val="A6A6A6"/>
                <w:sz w:val="16"/>
                <w:szCs w:val="20"/>
                <w:lang w:val="en-US"/>
              </w:rPr>
            </w:pPr>
            <w:ins w:id="4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name="changeComplaintStatusToInvestigationResponse" type="tns:changeComplaintStatusToInvestigationResponse"/&gt;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7" w:author="Автор"/>
                <w:b/>
                <w:color w:val="A6A6A6"/>
                <w:sz w:val="16"/>
                <w:szCs w:val="20"/>
                <w:lang w:val="en-US"/>
              </w:rPr>
            </w:pPr>
            <w:ins w:id="4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name="changeEmail" type="tns:changeEmail"/&gt;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9" w:author="Автор"/>
                <w:b/>
                <w:color w:val="A6A6A6"/>
                <w:sz w:val="16"/>
                <w:szCs w:val="20"/>
                <w:lang w:val="en-US"/>
              </w:rPr>
            </w:pPr>
            <w:ins w:id="5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name="changeEmailResponse" type="tns:changeEmailResponse"/&gt;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1" w:author="Автор"/>
                <w:b/>
                <w:color w:val="A6A6A6"/>
                <w:sz w:val="16"/>
                <w:szCs w:val="20"/>
                <w:lang w:val="en-US"/>
              </w:rPr>
            </w:pPr>
            <w:ins w:id="5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name="changeExpenditureLimit" type="tns:changeExpenditureLimit"/&gt;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3" w:author="Автор"/>
                <w:b/>
                <w:color w:val="A6A6A6"/>
                <w:sz w:val="16"/>
                <w:szCs w:val="20"/>
                <w:lang w:val="en-US"/>
              </w:rPr>
            </w:pPr>
            <w:ins w:id="5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name="changeExpenditureLimitResponse" type="tns:changeExpenditureLimitResponse"/&gt;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5" w:author="Автор"/>
                <w:b/>
                <w:color w:val="A6A6A6"/>
                <w:sz w:val="16"/>
                <w:szCs w:val="20"/>
                <w:lang w:val="en-US"/>
              </w:rPr>
            </w:pPr>
            <w:ins w:id="5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name="changeMobilePhone" type="tns:changeMobilePhone"/&gt;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7" w:author="Автор"/>
                <w:b/>
                <w:color w:val="A6A6A6"/>
                <w:sz w:val="16"/>
                <w:szCs w:val="20"/>
                <w:lang w:val="en-US"/>
              </w:rPr>
            </w:pPr>
            <w:ins w:id="5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name="changeMobilePhoneResponse" type="tns:changeMobilePhoneResponse"/&gt;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9" w:author="Автор"/>
                <w:b/>
                <w:color w:val="A6A6A6"/>
                <w:sz w:val="16"/>
                <w:szCs w:val="20"/>
                <w:lang w:val="en-US"/>
              </w:rPr>
            </w:pPr>
            <w:ins w:id="5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name="changePassword" type="tns:changePassword"/&gt;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1" w:author="Автор"/>
                <w:b/>
                <w:color w:val="A6A6A6"/>
                <w:sz w:val="16"/>
                <w:szCs w:val="20"/>
                <w:lang w:val="en-US"/>
              </w:rPr>
            </w:pPr>
            <w:ins w:id="5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name="changePasswordResponse" type="tns:changePasswordResponse"/&gt;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3" w:author="Автор"/>
                <w:b/>
                <w:color w:val="A6A6A6"/>
                <w:sz w:val="16"/>
                <w:szCs w:val="20"/>
                <w:lang w:val="en-US"/>
              </w:rPr>
            </w:pPr>
            <w:ins w:id="5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name="changePaymentOrderStatus" type="tns:changePaymentOrderStatus"/&gt;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5" w:author="Автор"/>
                <w:b/>
                <w:color w:val="A6A6A6"/>
                <w:sz w:val="16"/>
                <w:szCs w:val="20"/>
                <w:lang w:val="en-US"/>
              </w:rPr>
            </w:pPr>
            <w:ins w:id="5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name="changePaymentOrderStatusResponse" type="tns:changePaymentOrderStatusResponse"/&gt;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7" w:author="Автор"/>
                <w:b/>
                <w:color w:val="A6A6A6"/>
                <w:sz w:val="16"/>
                <w:szCs w:val="20"/>
                <w:lang w:val="en-US"/>
              </w:rPr>
            </w:pPr>
            <w:ins w:id="5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name="changePersonalInfo" type="tns:changePersonalInfo"/&gt;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9" w:author="Автор"/>
                <w:b/>
                <w:color w:val="A6A6A6"/>
                <w:sz w:val="16"/>
                <w:szCs w:val="20"/>
                <w:lang w:val="en-US"/>
              </w:rPr>
            </w:pPr>
            <w:ins w:id="5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name="changePersonalInfoResponse" type="tns:changePersonalInfoResponse"/&gt;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1" w:author="Автор"/>
                <w:b/>
                <w:color w:val="A6A6A6"/>
                <w:sz w:val="16"/>
                <w:szCs w:val="20"/>
                <w:lang w:val="en-US"/>
              </w:rPr>
            </w:pPr>
            <w:ins w:id="5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name="checkPasswordRestoreRequest" type="tns:checkPasswordRestoreRequest"/&gt;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3" w:author="Автор"/>
                <w:b/>
                <w:color w:val="A6A6A6"/>
                <w:sz w:val="16"/>
                <w:szCs w:val="20"/>
                <w:lang w:val="en-US"/>
              </w:rPr>
            </w:pPr>
            <w:ins w:id="5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name="checkPasswordRestoreRequestResponse" type="tns:checkPasswordRestoreRequestResponse"/&gt;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5" w:author="Автор"/>
                <w:b/>
                <w:color w:val="A6A6A6"/>
                <w:sz w:val="16"/>
                <w:szCs w:val="20"/>
                <w:lang w:val="en-US"/>
              </w:rPr>
            </w:pPr>
            <w:ins w:id="5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name="createPaymentOrder" type="tns:createPaymentOrder"/&gt;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7" w:author="Автор"/>
                <w:b/>
                <w:color w:val="A6A6A6"/>
                <w:sz w:val="16"/>
                <w:szCs w:val="20"/>
                <w:lang w:val="en-US"/>
              </w:rPr>
            </w:pPr>
            <w:ins w:id="5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name="createPaymentOrderResponse" type="tns:createPaymentOrderResponse"/&gt;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9" w:author="Автор"/>
                <w:b/>
                <w:color w:val="A6A6A6"/>
                <w:sz w:val="16"/>
                <w:szCs w:val="20"/>
                <w:lang w:val="en-US"/>
              </w:rPr>
            </w:pPr>
            <w:ins w:id="5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name="deleteOrderPublication" type="tns:deleteOrderPublication"/&gt;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1" w:author="Автор"/>
                <w:b/>
                <w:color w:val="A6A6A6"/>
                <w:sz w:val="16"/>
                <w:szCs w:val="20"/>
                <w:lang w:val="en-US"/>
              </w:rPr>
            </w:pPr>
            <w:ins w:id="5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name="deleteOrderPublicationResponse" type="tns:deleteOrderPublicationResponse"/&gt;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3" w:author="Автор"/>
                <w:b/>
                <w:color w:val="A6A6A6"/>
                <w:sz w:val="16"/>
                <w:szCs w:val="20"/>
                <w:lang w:val="en-US"/>
              </w:rPr>
            </w:pPr>
            <w:ins w:id="5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name="detachGuardSan" type="tns:detachGuardSan"/&gt;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5" w:author="Автор"/>
                <w:b/>
                <w:color w:val="A6A6A6"/>
                <w:sz w:val="16"/>
                <w:szCs w:val="20"/>
                <w:lang w:val="en-US"/>
              </w:rPr>
            </w:pPr>
            <w:ins w:id="5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name="detachGuardSanBySan" type="tns:detachGuardSanBySan"/&gt;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7" w:author="Автор"/>
                <w:b/>
                <w:color w:val="A6A6A6"/>
                <w:sz w:val="16"/>
                <w:szCs w:val="20"/>
                <w:lang w:val="en-US"/>
              </w:rPr>
            </w:pPr>
            <w:ins w:id="5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name="detachGuardSanBySanResponse" type="tns:detachGuardSanBySanResponse"/&gt;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9" w:author="Автор"/>
                <w:b/>
                <w:color w:val="A6A6A6"/>
                <w:sz w:val="16"/>
                <w:szCs w:val="20"/>
                <w:lang w:val="en-US"/>
              </w:rPr>
            </w:pPr>
            <w:ins w:id="5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name="detachGuardSanResponse" type="tns:detachGuardSanResponse"/&gt;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1" w:author="Автор"/>
                <w:b/>
                <w:color w:val="A6A6A6"/>
                <w:sz w:val="16"/>
                <w:szCs w:val="20"/>
                <w:lang w:val="en-US"/>
              </w:rPr>
            </w:pPr>
            <w:ins w:id="5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name="enableNotificationByEmail" type="tns:enableNotificationByEmail"/&gt;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3" w:author="Автор"/>
                <w:b/>
                <w:color w:val="A6A6A6"/>
                <w:sz w:val="16"/>
                <w:szCs w:val="20"/>
                <w:lang w:val="en-US"/>
              </w:rPr>
            </w:pPr>
            <w:ins w:id="5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name="enableNotificationByEmailResponse" type="tns:enableNotificationByEmailResponse"/&gt;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5" w:author="Автор"/>
                <w:b/>
                <w:color w:val="A6A6A6"/>
                <w:sz w:val="16"/>
                <w:szCs w:val="20"/>
                <w:lang w:val="en-US"/>
              </w:rPr>
            </w:pPr>
            <w:ins w:id="5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name="enableNotificationByPUSH" type="tns:enableNotificationByPUSH"/&gt;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7" w:author="Автор"/>
                <w:b/>
                <w:color w:val="A6A6A6"/>
                <w:sz w:val="16"/>
                <w:szCs w:val="20"/>
                <w:lang w:val="en-US"/>
              </w:rPr>
            </w:pPr>
            <w:ins w:id="5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name="enableNotificationByPUSHResponse" type="tns:enableNotificationByPUSHResponse"/&gt;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9" w:author="Автор"/>
                <w:b/>
                <w:color w:val="A6A6A6"/>
                <w:sz w:val="16"/>
                <w:szCs w:val="20"/>
                <w:lang w:val="en-US"/>
              </w:rPr>
            </w:pPr>
            <w:ins w:id="5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name="enableNotificationBySMS" type="tns:enableNotificationBySMS"/&gt;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1" w:author="Автор"/>
                <w:b/>
                <w:color w:val="A6A6A6"/>
                <w:sz w:val="16"/>
                <w:szCs w:val="20"/>
                <w:lang w:val="en-US"/>
              </w:rPr>
            </w:pPr>
            <w:ins w:id="5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name="enableNotificationBySMSResponse" type="tns:enableNotificationBySMSResponse"/&gt;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3" w:author="Автор"/>
                <w:b/>
                <w:color w:val="A6A6A6"/>
                <w:sz w:val="16"/>
                <w:szCs w:val="20"/>
                <w:lang w:val="en-US"/>
              </w:rPr>
            </w:pPr>
            <w:ins w:id="5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name="excludeGoodFromProhibition" type="tns:excludeGoodFromProhibition"/&gt;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5" w:author="Автор"/>
                <w:b/>
                <w:color w:val="A6A6A6"/>
                <w:sz w:val="16"/>
                <w:szCs w:val="20"/>
                <w:lang w:val="en-US"/>
              </w:rPr>
            </w:pPr>
            <w:ins w:id="5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name="excludeGoodFromProhibitionResponse" type="tns:excludeGoodFromProhibitionResponse"/&gt;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7" w:author="Автор"/>
                <w:b/>
                <w:color w:val="A6A6A6"/>
                <w:sz w:val="16"/>
                <w:szCs w:val="20"/>
                <w:lang w:val="en-US"/>
              </w:rPr>
            </w:pPr>
            <w:ins w:id="5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name="excludeGoodGroupFromProhibition" type="tns:excludeGoodGroupFromProhibition"/&gt;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9" w:author="Автор"/>
                <w:b/>
                <w:color w:val="A6A6A6"/>
                <w:sz w:val="16"/>
                <w:szCs w:val="20"/>
                <w:lang w:val="en-US"/>
              </w:rPr>
            </w:pPr>
            <w:ins w:id="5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name="excludeGoodGroupFromProhibitionResponse" type="tns:excludeGoodGroupFromProhibitionResponse"/&gt;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1" w:author="Автор"/>
                <w:b/>
                <w:color w:val="A6A6A6"/>
                <w:sz w:val="16"/>
                <w:szCs w:val="20"/>
                <w:lang w:val="en-US"/>
              </w:rPr>
            </w:pPr>
            <w:ins w:id="5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name="findComplexesWithSubFeeding" type="tns:findComplexesWithSubFeeding"/&gt;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3" w:author="Автор"/>
                <w:b/>
                <w:color w:val="A6A6A6"/>
                <w:sz w:val="16"/>
                <w:szCs w:val="20"/>
                <w:lang w:val="en-US"/>
              </w:rPr>
            </w:pPr>
            <w:ins w:id="5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name="findComplexesWithSubFeedingBySan" type="tns:findComplexesWithSubFeedingBySan"/&gt;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5" w:author="Автор"/>
                <w:b/>
                <w:color w:val="A6A6A6"/>
                <w:sz w:val="16"/>
                <w:szCs w:val="20"/>
                <w:lang w:val="en-US"/>
              </w:rPr>
            </w:pPr>
            <w:ins w:id="5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name="findComplexesWithSubFeedingBySanResponse" type="tns:findComplexesWithSubFeedingBySanResponse"/&gt;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7" w:author="Автор"/>
                <w:b/>
                <w:color w:val="A6A6A6"/>
                <w:sz w:val="16"/>
                <w:szCs w:val="20"/>
                <w:lang w:val="en-US"/>
              </w:rPr>
            </w:pPr>
            <w:ins w:id="5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name="findComplexesWithSubFeedingResponse" type="tns:findComplexesWithSubFeedingResponse"/&gt;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9" w:author="Автор"/>
                <w:b/>
                <w:color w:val="A6A6A6"/>
                <w:sz w:val="16"/>
                <w:szCs w:val="20"/>
                <w:lang w:val="en-US"/>
              </w:rPr>
            </w:pPr>
            <w:ins w:id="5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name="generateLinkingToken" type="tns:generateLinkingToken"/&gt;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1" w:author="Автор"/>
                <w:b/>
                <w:color w:val="A6A6A6"/>
                <w:sz w:val="16"/>
                <w:szCs w:val="20"/>
                <w:lang w:val="en-US"/>
              </w:rPr>
            </w:pPr>
            <w:ins w:id="5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name="generateLinkingTokenResponse" type="tns:generateLinkingTokenResponse"/&gt;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3" w:author="Автор"/>
                <w:b/>
                <w:color w:val="A6A6A6"/>
                <w:sz w:val="16"/>
                <w:szCs w:val="20"/>
                <w:lang w:val="en-US"/>
              </w:rPr>
            </w:pPr>
            <w:ins w:id="5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name="getActiveMenuQuestions" type="tns:getActiveMenuQuestions"/&gt;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5" w:author="Автор"/>
                <w:b/>
                <w:color w:val="A6A6A6"/>
                <w:sz w:val="16"/>
                <w:szCs w:val="20"/>
                <w:lang w:val="en-US"/>
              </w:rPr>
            </w:pPr>
            <w:ins w:id="5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name="getActiveMenuQuestionsResponse" type="tns:getActiveMenuQuestionsResponse"/&gt;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7" w:author="Автор"/>
                <w:b/>
                <w:color w:val="A6A6A6"/>
                <w:sz w:val="16"/>
                <w:szCs w:val="20"/>
                <w:lang w:val="en-US"/>
              </w:rPr>
            </w:pPr>
            <w:ins w:id="5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name="getBanks" type="tns:getBanks"/&gt;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9" w:author="Автор"/>
                <w:b/>
                <w:color w:val="A6A6A6"/>
                <w:sz w:val="16"/>
                <w:szCs w:val="20"/>
                <w:lang w:val="en-US"/>
              </w:rPr>
            </w:pPr>
            <w:ins w:id="5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name="getBanksResponse" type="tns:getBanksResponse"/&gt;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1" w:author="Автор"/>
                <w:b/>
                <w:color w:val="A6A6A6"/>
                <w:sz w:val="16"/>
                <w:szCs w:val="20"/>
                <w:lang w:val="en-US"/>
              </w:rPr>
            </w:pPr>
            <w:ins w:id="5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name="getCardList" type="tns:getCardList"/&gt;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3" w:author="Автор"/>
                <w:b/>
                <w:color w:val="A6A6A6"/>
                <w:sz w:val="16"/>
                <w:szCs w:val="20"/>
                <w:lang w:val="en-US"/>
              </w:rPr>
            </w:pPr>
            <w:ins w:id="5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name="getCardListBySan" type="tns:getCardListBySan"/&gt;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5" w:author="Автор"/>
                <w:b/>
                <w:color w:val="A6A6A6"/>
                <w:sz w:val="16"/>
                <w:szCs w:val="20"/>
                <w:lang w:val="en-US"/>
              </w:rPr>
            </w:pPr>
            <w:ins w:id="5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name="getCardListBySanResponse" type="tns:getCardListBySanResponse"/&gt;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7" w:author="Автор"/>
                <w:b/>
                <w:color w:val="A6A6A6"/>
                <w:sz w:val="16"/>
                <w:szCs w:val="20"/>
                <w:lang w:val="en-US"/>
              </w:rPr>
            </w:pPr>
            <w:ins w:id="5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name="getCardListResponse" type="tns:getCardListResponse"/&gt;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9" w:author="Автор"/>
                <w:b/>
                <w:color w:val="A6A6A6"/>
                <w:sz w:val="16"/>
                <w:szCs w:val="20"/>
                <w:lang w:val="en-US"/>
              </w:rPr>
            </w:pPr>
            <w:ins w:id="5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name="getChronopayConfig" type="tns:getChronopayConfig"/&gt;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1" w:author="Автор"/>
                <w:b/>
                <w:color w:val="A6A6A6"/>
                <w:sz w:val="16"/>
                <w:szCs w:val="20"/>
                <w:lang w:val="en-US"/>
              </w:rPr>
            </w:pPr>
            <w:ins w:id="5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name="getChronopayConfigResponse" type="tns:getChronopayConfigResponse"/&gt;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3" w:author="Автор"/>
                <w:b/>
                <w:color w:val="A6A6A6"/>
                <w:sz w:val="16"/>
                <w:szCs w:val="20"/>
                <w:lang w:val="en-US"/>
              </w:rPr>
            </w:pPr>
            <w:ins w:id="5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name="getCirculationList" type="tns:getCirculationList"/&gt;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5" w:author="Автор"/>
                <w:b/>
                <w:color w:val="A6A6A6"/>
                <w:sz w:val="16"/>
                <w:szCs w:val="20"/>
                <w:lang w:val="en-US"/>
              </w:rPr>
            </w:pPr>
            <w:ins w:id="5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name="getCirculationListResponse" type="tns:getCirculationListResponse"/&gt;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7" w:author="Автор"/>
                <w:b/>
                <w:color w:val="A6A6A6"/>
                <w:sz w:val="16"/>
                <w:szCs w:val="20"/>
                <w:lang w:val="en-US"/>
              </w:rPr>
            </w:pPr>
            <w:ins w:id="5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name="getClientRepresentatives" type="tns:getClientRepresentatives"/&gt;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9" w:author="Автор"/>
                <w:b/>
                <w:color w:val="A6A6A6"/>
                <w:sz w:val="16"/>
                <w:szCs w:val="20"/>
                <w:lang w:val="en-US"/>
              </w:rPr>
            </w:pPr>
            <w:ins w:id="5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name="getClientRepresentativesResponse" type="tns:getClientRepresentativesResponse"/&gt;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1" w:author="Автор"/>
                <w:b/>
                <w:color w:val="A6A6A6"/>
                <w:sz w:val="16"/>
                <w:szCs w:val="20"/>
                <w:lang w:val="en-US"/>
              </w:rPr>
            </w:pPr>
            <w:ins w:id="5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name="getClientSmsList" type="tns:getClientSmsList"/&gt;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3" w:author="Автор"/>
                <w:b/>
                <w:color w:val="A6A6A6"/>
                <w:sz w:val="16"/>
                <w:szCs w:val="20"/>
                <w:lang w:val="en-US"/>
              </w:rPr>
            </w:pPr>
            <w:ins w:id="5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name="getClientSmsListResponse" type="tns:getClientSmsListResponse"/&gt;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5" w:author="Автор"/>
                <w:b/>
                <w:color w:val="A6A6A6"/>
                <w:sz w:val="16"/>
                <w:szCs w:val="20"/>
                <w:lang w:val="en-US"/>
              </w:rPr>
            </w:pPr>
            <w:ins w:id="5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name="getClientStats" type="tns:getClientStats"/&gt;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7" w:author="Автор"/>
                <w:b/>
                <w:color w:val="A6A6A6"/>
                <w:sz w:val="16"/>
                <w:szCs w:val="20"/>
                <w:lang w:val="en-US"/>
              </w:rPr>
            </w:pPr>
            <w:ins w:id="5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name="getClientStatsResponse" type="tns:getClientStatsResponse"/&gt;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9" w:author="Автор"/>
                <w:b/>
                <w:color w:val="A6A6A6"/>
                <w:sz w:val="16"/>
                <w:szCs w:val="20"/>
                <w:lang w:val="en-US"/>
              </w:rPr>
            </w:pPr>
            <w:ins w:id="5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name="getClientsByGuardSan" type="tns:getClientsByGuardSan"/&gt;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1" w:author="Автор"/>
                <w:b/>
                <w:color w:val="A6A6A6"/>
                <w:sz w:val="16"/>
                <w:szCs w:val="20"/>
                <w:lang w:val="en-US"/>
              </w:rPr>
            </w:pPr>
            <w:ins w:id="5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name="getClientsByGuardSanResponse" type="tns:getClientsByGuardSanResponse"/&gt;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3" w:author="Автор"/>
                <w:b/>
                <w:color w:val="A6A6A6"/>
                <w:sz w:val="16"/>
                <w:szCs w:val="20"/>
                <w:lang w:val="en-US"/>
              </w:rPr>
            </w:pPr>
            <w:ins w:id="5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name="getComplexList" type="tns:getComplexList"/&gt;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5" w:author="Автор"/>
                <w:b/>
                <w:color w:val="A6A6A6"/>
                <w:sz w:val="16"/>
                <w:szCs w:val="20"/>
                <w:lang w:val="en-US"/>
              </w:rPr>
            </w:pPr>
            <w:ins w:id="5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name="getComplexListResponse" type="tns:getComplexListResponse"/&gt;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7" w:author="Автор"/>
                <w:b/>
                <w:color w:val="A6A6A6"/>
                <w:sz w:val="16"/>
                <w:szCs w:val="20"/>
                <w:lang w:val="en-US"/>
              </w:rPr>
            </w:pPr>
            <w:ins w:id="5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name="getContractIdByCardNo" type="tns:getContractIdByCardNo"/&gt;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9" w:author="Автор"/>
                <w:b/>
                <w:color w:val="A6A6A6"/>
                <w:sz w:val="16"/>
                <w:szCs w:val="20"/>
                <w:lang w:val="en-US"/>
              </w:rPr>
            </w:pPr>
            <w:ins w:id="5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name="getContractIdByCardNoResponse" type="tns:getContractIdByCardNoResponse"/&gt;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1" w:author="Автор"/>
                <w:b/>
                <w:color w:val="A6A6A6"/>
                <w:sz w:val="16"/>
                <w:szCs w:val="20"/>
                <w:lang w:val="en-US"/>
              </w:rPr>
            </w:pPr>
            <w:ins w:id="5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name="getCurrentSubscriptionFeeding" type="tns:getCurrentSubscriptionFeeding"/&gt;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3" w:author="Автор"/>
                <w:b/>
                <w:color w:val="A6A6A6"/>
                <w:sz w:val="16"/>
                <w:szCs w:val="20"/>
                <w:lang w:val="en-US"/>
              </w:rPr>
            </w:pPr>
            <w:ins w:id="5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name="getCurrentSubscriptionFeedingBySan" type="tns:getCurrentSubscriptionFeedingBySan"/&gt;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5" w:author="Автор"/>
                <w:b/>
                <w:color w:val="A6A6A6"/>
                <w:sz w:val="16"/>
                <w:szCs w:val="20"/>
                <w:lang w:val="en-US"/>
              </w:rPr>
            </w:pPr>
            <w:ins w:id="5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name="getCurrentSubscriptionFeedingBySanResponse" type="tns:getCurrentSubscriptionFeedingBySanResponse"/&gt;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7" w:author="Автор"/>
                <w:b/>
                <w:color w:val="A6A6A6"/>
                <w:sz w:val="16"/>
                <w:szCs w:val="20"/>
                <w:lang w:val="en-US"/>
              </w:rPr>
            </w:pPr>
            <w:ins w:id="5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name="getCurrentSubscriptionFeedingResponse" type="tns:getCurrentSubscriptionFeedingResponse"/&gt;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9" w:author="Автор"/>
                <w:b/>
                <w:color w:val="A6A6A6"/>
                <w:sz w:val="16"/>
                <w:szCs w:val="20"/>
                <w:lang w:val="en-US"/>
              </w:rPr>
            </w:pPr>
            <w:ins w:id="5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name="getCycleDiagramHistoryList" type="tns:getCycleDiagramHistoryList"/&gt;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1" w:author="Автор"/>
                <w:b/>
                <w:color w:val="A6A6A6"/>
                <w:sz w:val="16"/>
                <w:szCs w:val="20"/>
                <w:lang w:val="en-US"/>
              </w:rPr>
            </w:pPr>
            <w:ins w:id="5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name="getCycleDiagramHistoryListBySan" type="tns:getCycleDiagramHistoryListBySan"/&gt;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3" w:author="Автор"/>
                <w:b/>
                <w:color w:val="A6A6A6"/>
                <w:sz w:val="16"/>
                <w:szCs w:val="20"/>
                <w:lang w:val="en-US"/>
              </w:rPr>
            </w:pPr>
            <w:ins w:id="5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name="getCycleDiagramHistoryListBySanResponse" type="tns:getCycleDiagramHistoryListBySanResponse"/&gt;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5" w:author="Автор"/>
                <w:b/>
                <w:color w:val="A6A6A6"/>
                <w:sz w:val="16"/>
                <w:szCs w:val="20"/>
                <w:lang w:val="en-US"/>
              </w:rPr>
            </w:pPr>
            <w:ins w:id="5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name="getCycleDiagramHistoryListResponse" type="tns:getCycleDiagramHistoryListResponse"/&gt;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7" w:author="Автор"/>
                <w:b/>
                <w:color w:val="A6A6A6"/>
                <w:sz w:val="16"/>
                <w:szCs w:val="20"/>
                <w:lang w:val="en-US"/>
              </w:rPr>
            </w:pPr>
            <w:ins w:id="5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name="getCycleDiagramList" type="tns:getCycleDiagramList"/&gt;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9" w:author="Автор"/>
                <w:b/>
                <w:color w:val="A6A6A6"/>
                <w:sz w:val="16"/>
                <w:szCs w:val="20"/>
                <w:lang w:val="en-US"/>
              </w:rPr>
            </w:pPr>
            <w:ins w:id="5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name="getCycleDiagramListBySan" type="tns:getCycleDiagramListBySan"/&gt;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1" w:author="Автор"/>
                <w:b/>
                <w:color w:val="A6A6A6"/>
                <w:sz w:val="16"/>
                <w:szCs w:val="20"/>
                <w:lang w:val="en-US"/>
              </w:rPr>
            </w:pPr>
            <w:ins w:id="5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name="getCycleDiagramListBySanResponse" type="tns:getCycleDiagramListBySanResponse"/&gt;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3" w:author="Автор"/>
                <w:b/>
                <w:color w:val="A6A6A6"/>
                <w:sz w:val="16"/>
                <w:szCs w:val="20"/>
                <w:lang w:val="en-US"/>
              </w:rPr>
            </w:pPr>
            <w:ins w:id="5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name="getCycleDiagramListResponse" type="tns:getCycleDiagramListResponse"/&gt;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5" w:author="Автор"/>
                <w:b/>
                <w:color w:val="A6A6A6"/>
                <w:sz w:val="16"/>
                <w:szCs w:val="20"/>
                <w:lang w:val="en-US"/>
              </w:rPr>
            </w:pPr>
            <w:ins w:id="5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name="getDishProhibitionsList" type="tns:getDishProhibitionsList"/&gt;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7" w:author="Автор"/>
                <w:b/>
                <w:color w:val="A6A6A6"/>
                <w:sz w:val="16"/>
                <w:szCs w:val="20"/>
                <w:lang w:val="en-US"/>
              </w:rPr>
            </w:pPr>
            <w:ins w:id="5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name="getDishProhibitionsListResponse" type="tns:getDishProhibitionsListResponse"/&gt;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9" w:author="Автор"/>
                <w:b/>
                <w:color w:val="A6A6A6"/>
                <w:sz w:val="16"/>
                <w:szCs w:val="20"/>
                <w:lang w:val="en-US"/>
              </w:rPr>
            </w:pPr>
            <w:ins w:id="5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name="getEnterEventList" type="tns:getEnterEventList"/&gt;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1" w:author="Автор"/>
                <w:b/>
                <w:color w:val="A6A6A6"/>
                <w:sz w:val="16"/>
                <w:szCs w:val="20"/>
                <w:lang w:val="en-US"/>
              </w:rPr>
            </w:pPr>
            <w:ins w:id="5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name="getEnterEventListByGuardian" type="tns:getEnterEventListByGuardian"/&gt;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3" w:author="Автор"/>
                <w:b/>
                <w:color w:val="A6A6A6"/>
                <w:sz w:val="16"/>
                <w:szCs w:val="20"/>
                <w:lang w:val="en-US"/>
              </w:rPr>
            </w:pPr>
            <w:ins w:id="5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name="getEnterEventListByGuardianResponse" type="tns:getEnterEventListByGuardianResponse"/&gt;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5" w:author="Автор"/>
                <w:b/>
                <w:color w:val="A6A6A6"/>
                <w:sz w:val="16"/>
                <w:szCs w:val="20"/>
                <w:lang w:val="en-US"/>
              </w:rPr>
            </w:pPr>
            <w:ins w:id="5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name="getEnterEventListBySan" type="tns:getEnterEventListBySan"/&gt;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7" w:author="Автор"/>
                <w:b/>
                <w:color w:val="A6A6A6"/>
                <w:sz w:val="16"/>
                <w:szCs w:val="20"/>
                <w:lang w:val="en-US"/>
              </w:rPr>
            </w:pPr>
            <w:ins w:id="5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name="getEnterEventListBySanResponse" type="tns:getEnterEventListBySanResponse"/&gt;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9" w:author="Автор"/>
                <w:b/>
                <w:color w:val="A6A6A6"/>
                <w:sz w:val="16"/>
                <w:szCs w:val="20"/>
                <w:lang w:val="en-US"/>
              </w:rPr>
            </w:pPr>
            <w:ins w:id="5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name="getEnterEventListResponse" type="tns:getEnterEventListResponse"/&gt;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1" w:author="Автор"/>
                <w:b/>
                <w:color w:val="A6A6A6"/>
                <w:sz w:val="16"/>
                <w:szCs w:val="20"/>
                <w:lang w:val="en-US"/>
              </w:rPr>
            </w:pPr>
            <w:ins w:id="5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name="getEnterEventWithRepList" type="tns:getEnterEventWithRepList"/&gt;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3" w:author="Автор"/>
                <w:b/>
                <w:color w:val="A6A6A6"/>
                <w:sz w:val="16"/>
                <w:szCs w:val="20"/>
                <w:lang w:val="en-US"/>
              </w:rPr>
            </w:pPr>
            <w:ins w:id="5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name="getEnterEventWithRepListResponse" type="tns:getEnterEventWithRepListResponse"/&gt;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5" w:author="Автор"/>
                <w:b/>
                <w:color w:val="A6A6A6"/>
                <w:sz w:val="16"/>
                <w:szCs w:val="20"/>
                <w:lang w:val="en-US"/>
              </w:rPr>
            </w:pPr>
            <w:ins w:id="5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name="getGroupListByOrg" type="tns:getGroupListByOrg"/&gt;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7" w:author="Автор"/>
                <w:b/>
                <w:color w:val="A6A6A6"/>
                <w:sz w:val="16"/>
                <w:szCs w:val="20"/>
                <w:lang w:val="en-US"/>
              </w:rPr>
            </w:pPr>
            <w:ins w:id="5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name="getGroupListByOrgResponse" type="tns:getGroupListByOrgResponse"/&gt;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9" w:author="Автор"/>
                <w:b/>
                <w:color w:val="A6A6A6"/>
                <w:sz w:val="16"/>
                <w:szCs w:val="20"/>
                <w:lang w:val="en-US"/>
              </w:rPr>
            </w:pPr>
            <w:ins w:id="5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name="getHiddenPages" type="tns:getHiddenPages"/&gt;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1" w:author="Автор"/>
                <w:b/>
                <w:color w:val="A6A6A6"/>
                <w:sz w:val="16"/>
                <w:szCs w:val="20"/>
                <w:lang w:val="en-US"/>
              </w:rPr>
            </w:pPr>
            <w:ins w:id="5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name="getHiddenPagesResponse" type="tns:getHiddenPagesResponse"/&gt;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3" w:author="Автор"/>
                <w:b/>
                <w:color w:val="A6A6A6"/>
                <w:sz w:val="16"/>
                <w:szCs w:val="20"/>
                <w:lang w:val="en-US"/>
              </w:rPr>
            </w:pPr>
            <w:ins w:id="5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name="getIdOfClient" type="tns:getIdOfClient"/&gt;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5" w:author="Автор"/>
                <w:b/>
                <w:color w:val="A6A6A6"/>
                <w:sz w:val="16"/>
                <w:szCs w:val="20"/>
                <w:lang w:val="en-US"/>
              </w:rPr>
            </w:pPr>
            <w:ins w:id="5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name="getIdOfClientResponse" type="tns:getIdOfClientResponse"/&gt;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7" w:author="Автор"/>
                <w:b/>
                <w:color w:val="A6A6A6"/>
                <w:sz w:val="16"/>
                <w:szCs w:val="20"/>
                <w:lang w:val="en-US"/>
              </w:rPr>
            </w:pPr>
            <w:ins w:id="5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name="getIdOfContragent" type="tns:getIdOfContragent"/&gt;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9" w:author="Автор"/>
                <w:b/>
                <w:color w:val="A6A6A6"/>
                <w:sz w:val="16"/>
                <w:szCs w:val="20"/>
                <w:lang w:val="en-US"/>
              </w:rPr>
            </w:pPr>
            <w:ins w:id="5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name="getIdOfContragentResponse" type="tns:getIdOfContragentResponse"/&gt;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1" w:author="Автор"/>
                <w:b/>
                <w:color w:val="A6A6A6"/>
                <w:sz w:val="16"/>
                <w:szCs w:val="20"/>
                <w:lang w:val="en-US"/>
              </w:rPr>
            </w:pPr>
            <w:ins w:id="5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name="getListOfComplaintBookEntriesByClient" type="tns:getListOfComplaintBookEntriesByClient"/&gt;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3" w:author="Автор"/>
                <w:b/>
                <w:color w:val="A6A6A6"/>
                <w:sz w:val="16"/>
                <w:szCs w:val="20"/>
                <w:lang w:val="en-US"/>
              </w:rPr>
            </w:pPr>
            <w:ins w:id="5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name="getListOfComplaintBookEntriesByClientResponse" type="tns:getListOfComplaintBookEntriesByClientResponse"/&gt;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5" w:author="Автор"/>
                <w:b/>
                <w:color w:val="A6A6A6"/>
                <w:sz w:val="16"/>
                <w:szCs w:val="20"/>
                <w:lang w:val="en-US"/>
              </w:rPr>
            </w:pPr>
            <w:ins w:id="5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name="getListOfComplaintBookEntriesByOrg" type="tns:getListOfComplaintBookEntriesByOrg"/&gt;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7" w:author="Автор"/>
                <w:b/>
                <w:color w:val="A6A6A6"/>
                <w:sz w:val="16"/>
                <w:szCs w:val="20"/>
                <w:lang w:val="en-US"/>
              </w:rPr>
            </w:pPr>
            <w:ins w:id="5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name="getListOfComplaintBookEntriesByOrgResponse" type="tns:getListOfComplaintBookEntriesByOrgResponse"/&gt;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9" w:author="Автор"/>
                <w:b/>
                <w:color w:val="A6A6A6"/>
                <w:sz w:val="16"/>
                <w:szCs w:val="20"/>
                <w:lang w:val="en-US"/>
              </w:rPr>
            </w:pPr>
            <w:ins w:id="5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name="getListOfGoods" type="tns:getListOfGoods"/&gt;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1" w:author="Автор"/>
                <w:b/>
                <w:color w:val="A6A6A6"/>
                <w:sz w:val="16"/>
                <w:szCs w:val="20"/>
                <w:lang w:val="en-US"/>
              </w:rPr>
            </w:pPr>
            <w:ins w:id="5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name="getListOfGoodsResponse" type="tns:getListOfGoodsResponse"/&gt;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3" w:author="Автор"/>
                <w:b/>
                <w:color w:val="A6A6A6"/>
                <w:sz w:val="16"/>
                <w:szCs w:val="20"/>
                <w:lang w:val="en-US"/>
              </w:rPr>
            </w:pPr>
            <w:ins w:id="5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name="getListOfProducts" type="tns:getListOfProducts"/&gt;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5" w:author="Автор"/>
                <w:b/>
                <w:color w:val="A6A6A6"/>
                <w:sz w:val="16"/>
                <w:szCs w:val="20"/>
                <w:lang w:val="en-US"/>
              </w:rPr>
            </w:pPr>
            <w:ins w:id="5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name="getListOfProductsResponse" type="tns:getListOfProductsResponse"/&gt;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7" w:author="Автор"/>
                <w:b/>
                <w:color w:val="A6A6A6"/>
                <w:sz w:val="16"/>
                <w:szCs w:val="20"/>
                <w:lang w:val="en-US"/>
              </w:rPr>
            </w:pPr>
            <w:ins w:id="5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name="getMenuList" type="tns:getMenuList"/&gt;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9" w:author="Автор"/>
                <w:b/>
                <w:color w:val="A6A6A6"/>
                <w:sz w:val="16"/>
                <w:szCs w:val="20"/>
                <w:lang w:val="en-US"/>
              </w:rPr>
            </w:pPr>
            <w:ins w:id="5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name="getMenuListByOrg" type="tns:getMenuListByOrg"/&gt;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1" w:author="Автор"/>
                <w:b/>
                <w:color w:val="A6A6A6"/>
                <w:sz w:val="16"/>
                <w:szCs w:val="20"/>
                <w:lang w:val="en-US"/>
              </w:rPr>
            </w:pPr>
            <w:ins w:id="5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name="getMenuListByOrgResponse" type="tns:getMenuListByOrgResponse"/&gt;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3" w:author="Автор"/>
                <w:b/>
                <w:color w:val="A6A6A6"/>
                <w:sz w:val="16"/>
                <w:szCs w:val="20"/>
                <w:lang w:val="en-US"/>
              </w:rPr>
            </w:pPr>
            <w:ins w:id="5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name="getMenuListBySan" type="tns:getMenuListBySan"/&gt;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5" w:author="Автор"/>
                <w:b/>
                <w:color w:val="A6A6A6"/>
                <w:sz w:val="16"/>
                <w:szCs w:val="20"/>
                <w:lang w:val="en-US"/>
              </w:rPr>
            </w:pPr>
            <w:ins w:id="5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name="getMenuListBySanResponse" type="tns:getMenuListBySanResponse"/&gt;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7" w:author="Автор"/>
                <w:b/>
                <w:color w:val="A6A6A6"/>
                <w:sz w:val="16"/>
                <w:szCs w:val="20"/>
                <w:lang w:val="en-US"/>
              </w:rPr>
            </w:pPr>
            <w:ins w:id="5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name="getMenuListResponse" type="tns:getMenuListResponse"/&gt;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9" w:author="Автор"/>
                <w:b/>
                <w:color w:val="A6A6A6"/>
                <w:sz w:val="16"/>
                <w:szCs w:val="20"/>
                <w:lang w:val="en-US"/>
              </w:rPr>
            </w:pPr>
            <w:ins w:id="5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name="getMenuListWithProhibitions" type="tns:getMenuListWithProhibitions"/&gt;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1" w:author="Автор"/>
                <w:b/>
                <w:color w:val="A6A6A6"/>
                <w:sz w:val="16"/>
                <w:szCs w:val="20"/>
                <w:lang w:val="en-US"/>
              </w:rPr>
            </w:pPr>
            <w:ins w:id="5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name="getMenuListWithProhibitionsResponse" type="tns:getMenuListWithProhibitionsResponse"/&gt;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3" w:author="Автор"/>
                <w:b/>
                <w:color w:val="A6A6A6"/>
                <w:sz w:val="16"/>
                <w:szCs w:val="20"/>
                <w:lang w:val="en-US"/>
              </w:rPr>
            </w:pPr>
            <w:ins w:id="5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name="getNEnterEventList" type="tns:getNEnterEventList"/&gt;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5" w:author="Автор"/>
                <w:b/>
                <w:color w:val="A6A6A6"/>
                <w:sz w:val="16"/>
                <w:szCs w:val="20"/>
                <w:lang w:val="en-US"/>
              </w:rPr>
            </w:pPr>
            <w:ins w:id="5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name="getNEnterEventListResponse" type="tns:getNEnterEventListResponse"/&gt;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7" w:author="Автор"/>
                <w:b/>
                <w:color w:val="A6A6A6"/>
                <w:sz w:val="16"/>
                <w:szCs w:val="20"/>
                <w:lang w:val="en-US"/>
              </w:rPr>
            </w:pPr>
            <w:ins w:id="5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name="getNotificationSettings" type="tns:getNotificationSettings"/&gt;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9" w:author="Автор"/>
                <w:b/>
                <w:color w:val="A6A6A6"/>
                <w:sz w:val="16"/>
                <w:szCs w:val="20"/>
                <w:lang w:val="en-US"/>
              </w:rPr>
            </w:pPr>
            <w:ins w:id="5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name="getNotificationSettingsResponse" type="tns:getNotificationSettingsResponse"/&gt;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1" w:author="Автор"/>
                <w:b/>
                <w:color w:val="A6A6A6"/>
                <w:sz w:val="16"/>
                <w:szCs w:val="20"/>
                <w:lang w:val="en-US"/>
              </w:rPr>
            </w:pPr>
            <w:ins w:id="5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name="getNotificationTypes" type="tns:getNotificationTypes"/&gt;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3" w:author="Автор"/>
                <w:b/>
                <w:color w:val="A6A6A6"/>
                <w:sz w:val="16"/>
                <w:szCs w:val="20"/>
                <w:lang w:val="en-US"/>
              </w:rPr>
            </w:pPr>
            <w:ins w:id="5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name="getNotificationTypesResponse" type="tns:getNotificationTypesResponse"/&gt;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5" w:author="Автор"/>
                <w:b/>
                <w:color w:val="A6A6A6"/>
                <w:sz w:val="16"/>
                <w:szCs w:val="20"/>
                <w:lang w:val="en-US"/>
              </w:rPr>
            </w:pPr>
            <w:ins w:id="5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name="getOrderPublicationList" type="tns:getOrderPublicationList"/&gt;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7" w:author="Автор"/>
                <w:b/>
                <w:color w:val="A6A6A6"/>
                <w:sz w:val="16"/>
                <w:szCs w:val="20"/>
                <w:lang w:val="en-US"/>
              </w:rPr>
            </w:pPr>
            <w:ins w:id="5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name="getOrderPublicationListResponse" type="tns:getOrderPublicationListResponse"/&gt;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9" w:author="Автор"/>
                <w:b/>
                <w:color w:val="A6A6A6"/>
                <w:sz w:val="16"/>
                <w:szCs w:val="20"/>
                <w:lang w:val="en-US"/>
              </w:rPr>
            </w:pPr>
            <w:ins w:id="5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name="getOrgSummary" type="tns:getOrgSummary"/&gt;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1" w:author="Автор"/>
                <w:b/>
                <w:color w:val="A6A6A6"/>
                <w:sz w:val="16"/>
                <w:szCs w:val="20"/>
                <w:lang w:val="en-US"/>
              </w:rPr>
            </w:pPr>
            <w:ins w:id="5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name="getOrgSummaryResponse" type="tns:getOrgSummaryResponse"/&gt;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3" w:author="Автор"/>
                <w:b/>
                <w:color w:val="A6A6A6"/>
                <w:sz w:val="16"/>
                <w:szCs w:val="20"/>
                <w:lang w:val="en-US"/>
              </w:rPr>
            </w:pPr>
            <w:ins w:id="5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name="getPaymentList" type="tns:getPaymentList"/&gt;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5" w:author="Автор"/>
                <w:b/>
                <w:color w:val="A6A6A6"/>
                <w:sz w:val="16"/>
                <w:szCs w:val="20"/>
                <w:lang w:val="en-US"/>
              </w:rPr>
            </w:pPr>
            <w:ins w:id="5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name="getPaymentListBySan" type="tns:getPaymentListBySan"/&gt;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7" w:author="Автор"/>
                <w:b/>
                <w:color w:val="A6A6A6"/>
                <w:sz w:val="16"/>
                <w:szCs w:val="20"/>
                <w:lang w:val="en-US"/>
              </w:rPr>
            </w:pPr>
            <w:ins w:id="5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name="getPaymentListBySanResponse" type="tns:getPaymentListBySanResponse"/&gt;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9" w:author="Автор"/>
                <w:b/>
                <w:color w:val="A6A6A6"/>
                <w:sz w:val="16"/>
                <w:szCs w:val="20"/>
                <w:lang w:val="en-US"/>
              </w:rPr>
            </w:pPr>
            <w:ins w:id="5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name="getPaymentListResponse" type="tns:getPaymentListResponse"/&gt;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1" w:author="Автор"/>
                <w:b/>
                <w:color w:val="A6A6A6"/>
                <w:sz w:val="16"/>
                <w:szCs w:val="20"/>
                <w:lang w:val="en-US"/>
              </w:rPr>
            </w:pPr>
            <w:ins w:id="5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name="getPaymenteSubscriptionFeedingListBySan" type="tns:getPaymenteSubscriptionFeedingListBySan"/&gt;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3" w:author="Автор"/>
                <w:b/>
                <w:color w:val="A6A6A6"/>
                <w:sz w:val="16"/>
                <w:szCs w:val="20"/>
                <w:lang w:val="en-US"/>
              </w:rPr>
            </w:pPr>
            <w:ins w:id="5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name="getPaymenteSubscriptionFeedingListBySanResponse" type="tns:getPaymenteSubscriptionFeedingListBySanResponse"/&gt;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5" w:author="Автор"/>
                <w:b/>
                <w:color w:val="A6A6A6"/>
                <w:sz w:val="16"/>
                <w:szCs w:val="20"/>
                <w:lang w:val="en-US"/>
              </w:rPr>
            </w:pPr>
            <w:ins w:id="5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name="getPublicationListAdvanced" type="tns:getPublicationListAdvanced"/&gt;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7" w:author="Автор"/>
                <w:b/>
                <w:color w:val="A6A6A6"/>
                <w:sz w:val="16"/>
                <w:szCs w:val="20"/>
                <w:lang w:val="en-US"/>
              </w:rPr>
            </w:pPr>
            <w:ins w:id="5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name="getPublicationListAdvancedResponse" type="tns:getPublicationListAdvancedResponse"/&gt;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9" w:author="Автор"/>
                <w:b/>
                <w:color w:val="A6A6A6"/>
                <w:sz w:val="16"/>
                <w:szCs w:val="20"/>
                <w:lang w:val="en-US"/>
              </w:rPr>
            </w:pPr>
            <w:ins w:id="5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name="getPublicationListSimple" type="tns:getPublicationListSimple"/&gt;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1" w:author="Автор"/>
                <w:b/>
                <w:color w:val="A6A6A6"/>
                <w:sz w:val="16"/>
                <w:szCs w:val="20"/>
                <w:lang w:val="en-US"/>
              </w:rPr>
            </w:pPr>
            <w:ins w:id="5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name="getPublicationListSimpleResponse" type="tns:getPublicationListSimpleResponse"/&gt;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3" w:author="Автор"/>
                <w:b/>
                <w:color w:val="A6A6A6"/>
                <w:sz w:val="16"/>
                <w:szCs w:val="20"/>
                <w:lang w:val="en-US"/>
              </w:rPr>
            </w:pPr>
            <w:ins w:id="5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name="getPurchaseList" type="tns:getPurchaseList"/&gt;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5" w:author="Автор"/>
                <w:b/>
                <w:color w:val="A6A6A6"/>
                <w:sz w:val="16"/>
                <w:szCs w:val="20"/>
                <w:lang w:val="en-US"/>
              </w:rPr>
            </w:pPr>
            <w:ins w:id="5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name="getPurchaseListBySan" type="tns:getPurchaseListBySan"/&gt;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7" w:author="Автор"/>
                <w:b/>
                <w:color w:val="A6A6A6"/>
                <w:sz w:val="16"/>
                <w:szCs w:val="20"/>
                <w:lang w:val="en-US"/>
              </w:rPr>
            </w:pPr>
            <w:ins w:id="5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name="getPurchaseListBySanResponse" type="tns:getPurchaseListBySanResponse"/&gt;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9" w:author="Автор"/>
                <w:b/>
                <w:color w:val="A6A6A6"/>
                <w:sz w:val="16"/>
                <w:szCs w:val="20"/>
                <w:lang w:val="en-US"/>
              </w:rPr>
            </w:pPr>
            <w:ins w:id="5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name="getPurchaseListResponse" type="tns:getPurchaseListResponse"/&gt;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1" w:author="Автор"/>
                <w:b/>
                <w:color w:val="A6A6A6"/>
                <w:sz w:val="16"/>
                <w:szCs w:val="20"/>
                <w:lang w:val="en-US"/>
              </w:rPr>
            </w:pPr>
            <w:ins w:id="5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name="getPurchaseSubscriptionFeedingListBySan" type="tns:getPurchaseSubscriptionFeedingListBySan"/&gt;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3" w:author="Автор"/>
                <w:b/>
                <w:color w:val="A6A6A6"/>
                <w:sz w:val="16"/>
                <w:szCs w:val="20"/>
                <w:lang w:val="en-US"/>
              </w:rPr>
            </w:pPr>
            <w:ins w:id="5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name="getPurchaseSubscriptionFeedingListBySanResponse" type="tns:getPurchaseSubscriptionFeedingListBySanResponse"/&gt;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5" w:author="Автор"/>
                <w:b/>
                <w:color w:val="A6A6A6"/>
                <w:sz w:val="16"/>
                <w:szCs w:val="20"/>
                <w:lang w:val="en-US"/>
              </w:rPr>
            </w:pPr>
            <w:ins w:id="5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name="getRBKMoneyConfig" type="tns:getRBKMoneyConfig"/&gt;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7" w:author="Автор"/>
                <w:b/>
                <w:color w:val="A6A6A6"/>
                <w:sz w:val="16"/>
                <w:szCs w:val="20"/>
                <w:lang w:val="en-US"/>
              </w:rPr>
            </w:pPr>
            <w:ins w:id="5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name="getRBKMoneyConfigResponse" type="tns:getRBKMoneyConfigResponse"/&gt;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9" w:author="Автор"/>
                <w:b/>
                <w:color w:val="A6A6A6"/>
                <w:sz w:val="16"/>
                <w:szCs w:val="20"/>
                <w:lang w:val="en-US"/>
              </w:rPr>
            </w:pPr>
            <w:ins w:id="5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name="getStudentListByIdOfClientGroup" type="tns:getStudentListByIdOfClientGroup"/&gt;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1" w:author="Автор"/>
                <w:b/>
                <w:color w:val="A6A6A6"/>
                <w:sz w:val="16"/>
                <w:szCs w:val="20"/>
                <w:lang w:val="en-US"/>
              </w:rPr>
            </w:pPr>
            <w:ins w:id="5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name="getStudentListByIdOfClientGroupResponse" type="tns:getStudentListByIdOfClientGroupResponse"/&gt;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3" w:author="Автор"/>
                <w:b/>
                <w:color w:val="A6A6A6"/>
                <w:sz w:val="16"/>
                <w:szCs w:val="20"/>
                <w:lang w:val="en-US"/>
              </w:rPr>
            </w:pPr>
            <w:ins w:id="5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name="getStudentsByCanNotConfirmPayment" type="tns:getStudentsByCanNotConfirmPayment"/&gt;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5" w:author="Автор"/>
                <w:b/>
                <w:color w:val="A6A6A6"/>
                <w:sz w:val="16"/>
                <w:szCs w:val="20"/>
                <w:lang w:val="en-US"/>
              </w:rPr>
            </w:pPr>
            <w:ins w:id="5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name="getStudentsByCanNotConfirmPaymentResponse" type="tns:getStudentsByCanNotConfirmPaymentResponse"/&gt;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7" w:author="Автор"/>
                <w:b/>
                <w:color w:val="A6A6A6"/>
                <w:sz w:val="16"/>
                <w:szCs w:val="20"/>
                <w:lang w:val="en-US"/>
              </w:rPr>
            </w:pPr>
            <w:ins w:id="5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name="getSubscriptionFeedingJournal" type="tns:getSubscriptionFeedingJournal"/&gt;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9" w:author="Автор"/>
                <w:b/>
                <w:color w:val="A6A6A6"/>
                <w:sz w:val="16"/>
                <w:szCs w:val="20"/>
                <w:lang w:val="en-US"/>
              </w:rPr>
            </w:pPr>
            <w:ins w:id="5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name="getSubscriptionFeedingJournalResponse" type="tns:getSubscriptionFeedingJournalResponse"/&gt;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1" w:author="Автор"/>
                <w:b/>
                <w:color w:val="A6A6A6"/>
                <w:sz w:val="16"/>
                <w:szCs w:val="20"/>
                <w:lang w:val="en-US"/>
              </w:rPr>
            </w:pPr>
            <w:ins w:id="5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name="getSubscriptionFeedingSetting" type="tns:getSubscriptionFeedingSetting"/&gt;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3" w:author="Автор"/>
                <w:b/>
                <w:color w:val="A6A6A6"/>
                <w:sz w:val="16"/>
                <w:szCs w:val="20"/>
                <w:lang w:val="en-US"/>
              </w:rPr>
            </w:pPr>
            <w:ins w:id="5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name="getSubscriptionFeedingSettingBySan" type="tns:getSubscriptionFeedingSettingBySan"/&gt;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5" w:author="Автор"/>
                <w:b/>
                <w:color w:val="A6A6A6"/>
                <w:sz w:val="16"/>
                <w:szCs w:val="20"/>
                <w:lang w:val="en-US"/>
              </w:rPr>
            </w:pPr>
            <w:ins w:id="5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name="getSubscriptionFeedingSettingBySanResponse" type="tns:getSubscriptionFeedingSettingBySanResponse"/&gt;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7" w:author="Автор"/>
                <w:b/>
                <w:color w:val="A6A6A6"/>
                <w:sz w:val="16"/>
                <w:szCs w:val="20"/>
                <w:lang w:val="en-US"/>
              </w:rPr>
            </w:pPr>
            <w:ins w:id="5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name="getSubscriptionFeedingSettingResponse" type="tns:getSubscriptionFeedingSettingResponse"/&gt;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9" w:author="Автор"/>
                <w:b/>
                <w:color w:val="A6A6A6"/>
                <w:sz w:val="16"/>
                <w:szCs w:val="20"/>
                <w:lang w:val="en-US"/>
              </w:rPr>
            </w:pPr>
            <w:ins w:id="5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name="getSummary" type="tns:getSummary"/&gt;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1" w:author="Автор"/>
                <w:b/>
                <w:color w:val="A6A6A6"/>
                <w:sz w:val="16"/>
                <w:szCs w:val="20"/>
                <w:lang w:val="en-US"/>
              </w:rPr>
            </w:pPr>
            <w:ins w:id="5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name="getSummaryByGuardMobile" type="tns:getSummaryByGuardMobile"/&gt;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3" w:author="Автор"/>
                <w:b/>
                <w:color w:val="A6A6A6"/>
                <w:sz w:val="16"/>
                <w:szCs w:val="20"/>
                <w:lang w:val="en-US"/>
              </w:rPr>
            </w:pPr>
            <w:ins w:id="5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name="getSummaryByGuardMobileResponse" type="tns:getSummaryByGuardMobileResponse"/&gt;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5" w:author="Автор"/>
                <w:b/>
                <w:color w:val="A6A6A6"/>
                <w:sz w:val="16"/>
                <w:szCs w:val="20"/>
                <w:lang w:val="en-US"/>
              </w:rPr>
            </w:pPr>
            <w:ins w:id="5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name="getSummaryByGuardSan" type="tns:getSummaryByGuardSan"/&gt;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7" w:author="Автор"/>
                <w:b/>
                <w:color w:val="A6A6A6"/>
                <w:sz w:val="16"/>
                <w:szCs w:val="20"/>
                <w:lang w:val="en-US"/>
              </w:rPr>
            </w:pPr>
            <w:ins w:id="5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name="getSummaryByGuardSanResponse" type="tns:getSummaryByGuardSanResponse"/&gt;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9" w:author="Автор"/>
                <w:b/>
                <w:color w:val="A6A6A6"/>
                <w:sz w:val="16"/>
                <w:szCs w:val="20"/>
                <w:lang w:val="en-US"/>
              </w:rPr>
            </w:pPr>
            <w:ins w:id="5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name="getSummaryBySan" type="tns:getSummaryBySan"/&gt;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1" w:author="Автор"/>
                <w:b/>
                <w:color w:val="A6A6A6"/>
                <w:sz w:val="16"/>
                <w:szCs w:val="20"/>
                <w:lang w:val="en-US"/>
              </w:rPr>
            </w:pPr>
            <w:ins w:id="5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name="getSummaryBySanResponse" type="tns:getSummaryBySanResponse"/&gt;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3" w:author="Автор"/>
                <w:b/>
                <w:color w:val="A6A6A6"/>
                <w:sz w:val="16"/>
                <w:szCs w:val="20"/>
                <w:lang w:val="en-US"/>
              </w:rPr>
            </w:pPr>
            <w:ins w:id="5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name="getSummaryByTypedId" type="tns:getSummaryByTypedId"/&gt;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5" w:author="Автор"/>
                <w:b/>
                <w:color w:val="A6A6A6"/>
                <w:sz w:val="16"/>
                <w:szCs w:val="20"/>
                <w:lang w:val="en-US"/>
              </w:rPr>
            </w:pPr>
            <w:ins w:id="5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name="getSummaryByTypedIdResponse" type="tns:getSummaryByTypedIdResponse"/&gt;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7" w:author="Автор"/>
                <w:b/>
                <w:color w:val="A6A6A6"/>
                <w:sz w:val="16"/>
                <w:szCs w:val="20"/>
                <w:lang w:val="en-US"/>
              </w:rPr>
            </w:pPr>
            <w:ins w:id="5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name="getSummaryResponse" type="tns:getSummaryResponse"/&gt;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9" w:author="Автор"/>
                <w:b/>
                <w:color w:val="A6A6A6"/>
                <w:sz w:val="16"/>
                <w:szCs w:val="20"/>
                <w:lang w:val="en-US"/>
              </w:rPr>
            </w:pPr>
            <w:ins w:id="5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name="getTransferSubBalanceList" type="tns:getTransferSubBalanceList"/&gt;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1" w:author="Автор"/>
                <w:b/>
                <w:color w:val="A6A6A6"/>
                <w:sz w:val="16"/>
                <w:szCs w:val="20"/>
                <w:lang w:val="en-US"/>
              </w:rPr>
            </w:pPr>
            <w:ins w:id="5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name="getTransferSubBalanceListBySan" type="tns:getTransferSubBalanceListBySan"/&gt;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3" w:author="Автор"/>
                <w:b/>
                <w:color w:val="A6A6A6"/>
                <w:sz w:val="16"/>
                <w:szCs w:val="20"/>
                <w:lang w:val="en-US"/>
              </w:rPr>
            </w:pPr>
            <w:ins w:id="5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name="getTransferSubBalanceListBySanResponse" type="tns:getTransferSubBalanceListBySanResponse"/&gt;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5" w:author="Автор"/>
                <w:b/>
                <w:color w:val="A6A6A6"/>
                <w:sz w:val="16"/>
                <w:szCs w:val="20"/>
                <w:lang w:val="en-US"/>
              </w:rPr>
            </w:pPr>
            <w:ins w:id="5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name="getTransferSubBalanceListResponse" type="tns:getTransferSubBalanceListResponse"/&gt;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7" w:author="Автор"/>
                <w:b/>
                <w:color w:val="A6A6A6"/>
                <w:sz w:val="16"/>
                <w:szCs w:val="20"/>
                <w:lang w:val="en-US"/>
              </w:rPr>
            </w:pPr>
            <w:ins w:id="5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name="getVisitorsSummary" type="tns:getVisitorsSummary"/&gt;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9" w:author="Автор"/>
                <w:b/>
                <w:color w:val="A6A6A6"/>
                <w:sz w:val="16"/>
                <w:szCs w:val="20"/>
                <w:lang w:val="en-US"/>
              </w:rPr>
            </w:pPr>
            <w:ins w:id="5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name="getVisitorsSummaryByDate" type="tns:getVisitorsSummaryByDate"/&gt;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1" w:author="Автор"/>
                <w:b/>
                <w:color w:val="A6A6A6"/>
                <w:sz w:val="16"/>
                <w:szCs w:val="20"/>
                <w:lang w:val="en-US"/>
              </w:rPr>
            </w:pPr>
            <w:ins w:id="5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name="getVisitorsSummaryByDateResponse" type="tns:getVisitorsSummaryByDateResponse"/&gt;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3" w:author="Автор"/>
                <w:b/>
                <w:color w:val="A6A6A6"/>
                <w:sz w:val="16"/>
                <w:szCs w:val="20"/>
                <w:lang w:val="en-US"/>
              </w:rPr>
            </w:pPr>
            <w:ins w:id="5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name="getVisitorsSummaryResponse" type="tns:getVisitorsSummaryResponse"/&gt;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5" w:author="Автор"/>
                <w:b/>
                <w:color w:val="A6A6A6"/>
                <w:sz w:val="16"/>
                <w:szCs w:val="20"/>
                <w:lang w:val="en-US"/>
              </w:rPr>
            </w:pPr>
            <w:ins w:id="5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name="giveConclusionOnComplaint" type="tns:giveConclusionOnComplaint"/&gt;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7" w:author="Автор"/>
                <w:b/>
                <w:color w:val="A6A6A6"/>
                <w:sz w:val="16"/>
                <w:szCs w:val="20"/>
                <w:lang w:val="en-US"/>
              </w:rPr>
            </w:pPr>
            <w:ins w:id="5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name="giveConclusionOnComplaintResponse" type="tns:giveConclusionOnComplaintResponse"/&gt;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9" w:author="Автор"/>
                <w:b/>
                <w:color w:val="A6A6A6"/>
                <w:sz w:val="16"/>
                <w:szCs w:val="20"/>
                <w:lang w:val="en-US"/>
              </w:rPr>
            </w:pPr>
            <w:ins w:id="5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name="openComplaint" type="tns:openComplaint"/&gt;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1" w:author="Автор"/>
                <w:b/>
                <w:color w:val="A6A6A6"/>
                <w:sz w:val="16"/>
                <w:szCs w:val="20"/>
                <w:lang w:val="en-US"/>
              </w:rPr>
            </w:pPr>
            <w:ins w:id="5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name="openComplaintResponse" type="tns:openComplaintResponse"/&gt;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3" w:author="Автор"/>
                <w:b/>
                <w:color w:val="A6A6A6"/>
                <w:sz w:val="16"/>
                <w:szCs w:val="20"/>
                <w:lang w:val="en-US"/>
              </w:rPr>
            </w:pPr>
            <w:ins w:id="5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name="orderPublication" type="tns:orderPublication"/&gt;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5" w:author="Автор"/>
                <w:b/>
                <w:color w:val="A6A6A6"/>
                <w:sz w:val="16"/>
                <w:szCs w:val="20"/>
                <w:lang w:val="en-US"/>
              </w:rPr>
            </w:pPr>
            <w:ins w:id="5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name="orderPublicationResponse" type="tns:orderPublicationResponse"/&gt;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7" w:author="Автор"/>
                <w:b/>
                <w:color w:val="A6A6A6"/>
                <w:sz w:val="16"/>
                <w:szCs w:val="20"/>
                <w:lang w:val="en-US"/>
              </w:rPr>
            </w:pPr>
            <w:ins w:id="5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name="putCycleDiagram" type="tns:putCycleDiagram"/&gt;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9" w:author="Автор"/>
                <w:b/>
                <w:color w:val="A6A6A6"/>
                <w:sz w:val="16"/>
                <w:szCs w:val="20"/>
                <w:lang w:val="en-US"/>
              </w:rPr>
            </w:pPr>
            <w:ins w:id="5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name="putCycleDiagramBySan" type="tns:putCycleDiagramBySan"/&gt;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1" w:author="Автор"/>
                <w:b/>
                <w:color w:val="A6A6A6"/>
                <w:sz w:val="16"/>
                <w:szCs w:val="20"/>
                <w:lang w:val="en-US"/>
              </w:rPr>
            </w:pPr>
            <w:ins w:id="5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name="putCycleDiagramBySanResponse" type="tns:putCycleDiagramBySanResponse"/&gt;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3" w:author="Автор"/>
                <w:b/>
                <w:color w:val="A6A6A6"/>
                <w:sz w:val="16"/>
                <w:szCs w:val="20"/>
                <w:lang w:val="en-US"/>
              </w:rPr>
            </w:pPr>
            <w:ins w:id="5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name="putCycleDiagramResponse" type="tns:putCycleDiagramResponse"/&gt;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5" w:author="Автор"/>
                <w:b/>
                <w:color w:val="A6A6A6"/>
                <w:sz w:val="16"/>
                <w:szCs w:val="20"/>
                <w:lang w:val="en-US"/>
              </w:rPr>
            </w:pPr>
            <w:ins w:id="5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name="removeProhibition" type="tns:removeProhibition"/&gt;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7" w:author="Автор"/>
                <w:b/>
                <w:color w:val="A6A6A6"/>
                <w:sz w:val="16"/>
                <w:szCs w:val="20"/>
                <w:lang w:val="en-US"/>
              </w:rPr>
            </w:pPr>
            <w:ins w:id="5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name="removeProhibitionResponse" type="tns:removeProhibitionResponse"/&gt;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9" w:author="Автор"/>
                <w:b/>
                <w:color w:val="A6A6A6"/>
                <w:sz w:val="16"/>
                <w:szCs w:val="20"/>
                <w:lang w:val="en-US"/>
              </w:rPr>
            </w:pPr>
            <w:ins w:id="5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name="reopenSubscriptionFeeding" type="tns:reopenSubscriptionFeeding"/&gt;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1" w:author="Автор"/>
                <w:b/>
                <w:color w:val="A6A6A6"/>
                <w:sz w:val="16"/>
                <w:szCs w:val="20"/>
                <w:lang w:val="en-US"/>
              </w:rPr>
            </w:pPr>
            <w:ins w:id="5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name="reopenSubscriptionFeedingBySan" type="tns:reopenSubscriptionFeedingBySan"/&gt;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3" w:author="Автор"/>
                <w:b/>
                <w:color w:val="A6A6A6"/>
                <w:sz w:val="16"/>
                <w:szCs w:val="20"/>
                <w:lang w:val="en-US"/>
              </w:rPr>
            </w:pPr>
            <w:ins w:id="5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name="reopenSubscriptionFeedingBySanResponse" type="tns:reopenSubscriptionFeedingBySanResponse"/&gt;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5" w:author="Автор"/>
                <w:b/>
                <w:color w:val="A6A6A6"/>
                <w:sz w:val="16"/>
                <w:szCs w:val="20"/>
                <w:lang w:val="en-US"/>
              </w:rPr>
            </w:pPr>
            <w:ins w:id="5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name="reopenSubscriptionFeedingResponse" type="tns:reopenSubscriptionFeedingResponse"/&gt;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7" w:author="Автор"/>
                <w:b/>
                <w:color w:val="A6A6A6"/>
                <w:sz w:val="16"/>
                <w:szCs w:val="20"/>
                <w:lang w:val="en-US"/>
              </w:rPr>
            </w:pPr>
            <w:ins w:id="5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name="sendLinkingTokenByContractId" type="tns:sendLinkingTokenByContractId"/&gt;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9" w:author="Автор"/>
                <w:b/>
                <w:color w:val="A6A6A6"/>
                <w:sz w:val="16"/>
                <w:szCs w:val="20"/>
                <w:lang w:val="en-US"/>
              </w:rPr>
            </w:pPr>
            <w:ins w:id="5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name="sendLinkingTokenByContractIdResponse" type="tns:sendLinkingTokenByContractIdResponse"/&gt;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1" w:author="Автор"/>
                <w:b/>
                <w:color w:val="A6A6A6"/>
                <w:sz w:val="16"/>
                <w:szCs w:val="20"/>
                <w:lang w:val="en-US"/>
              </w:rPr>
            </w:pPr>
            <w:ins w:id="5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name="sendLinkingTokenByMobile" type="tns:sendLinkingTokenByMobile"/&gt;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3" w:author="Автор"/>
                <w:b/>
                <w:color w:val="A6A6A6"/>
                <w:sz w:val="16"/>
                <w:szCs w:val="20"/>
                <w:lang w:val="en-US"/>
              </w:rPr>
            </w:pPr>
            <w:ins w:id="5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name="sendLinkingTokenByMobileResponse" type="tns:sendLinkingTokenByMobileResponse"/&gt;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5" w:author="Автор"/>
                <w:b/>
                <w:color w:val="A6A6A6"/>
                <w:sz w:val="16"/>
                <w:szCs w:val="20"/>
                <w:lang w:val="en-US"/>
              </w:rPr>
            </w:pPr>
            <w:ins w:id="5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name="sendPasswordRecoverURLFromEmail" type="tns:sendPasswordRecoverURLFromEmail"/&gt;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7" w:author="Автор"/>
                <w:b/>
                <w:color w:val="A6A6A6"/>
                <w:sz w:val="16"/>
                <w:szCs w:val="20"/>
                <w:lang w:val="en-US"/>
              </w:rPr>
            </w:pPr>
            <w:ins w:id="5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name="sendPasswordRecoverURLFromEmailResponse" type="tns:sendPasswordRecoverURLFromEmailResponse"/&gt;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9" w:author="Автор"/>
                <w:b/>
                <w:color w:val="A6A6A6"/>
                <w:sz w:val="16"/>
                <w:szCs w:val="20"/>
                <w:lang w:val="en-US"/>
              </w:rPr>
            </w:pPr>
            <w:ins w:id="5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name="setAnswerFromQuestion" type="tns:setAnswerFromQuestion"/&gt;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1" w:author="Автор"/>
                <w:b/>
                <w:color w:val="A6A6A6"/>
                <w:sz w:val="16"/>
                <w:szCs w:val="20"/>
                <w:lang w:val="en-US"/>
              </w:rPr>
            </w:pPr>
            <w:ins w:id="5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name="setAnswerFromQuestionResponse" type="tns:setAnswerFromQuestionResponse"/&gt;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3" w:author="Автор"/>
                <w:b/>
                <w:color w:val="A6A6A6"/>
                <w:sz w:val="16"/>
                <w:szCs w:val="20"/>
                <w:lang w:val="en-US"/>
              </w:rPr>
            </w:pPr>
            <w:ins w:id="5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name="setNotificationSettings" type="tns:setNotificationSettings"/&gt;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5" w:author="Автор"/>
                <w:b/>
                <w:color w:val="A6A6A6"/>
                <w:sz w:val="16"/>
                <w:szCs w:val="20"/>
                <w:lang w:val="en-US"/>
              </w:rPr>
            </w:pPr>
            <w:ins w:id="5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name="setNotificationSettingsResponse" type="tns:setNotificationSettingsResponse"/&gt;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7" w:author="Автор"/>
                <w:b/>
                <w:color w:val="A6A6A6"/>
                <w:sz w:val="16"/>
                <w:szCs w:val="20"/>
                <w:lang w:val="en-US"/>
              </w:rPr>
            </w:pPr>
            <w:ins w:id="5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name="setProhibitionOnGood" type="tns:setProhibitionOnGood"/&gt;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9" w:author="Автор"/>
                <w:b/>
                <w:color w:val="A6A6A6"/>
                <w:sz w:val="16"/>
                <w:szCs w:val="20"/>
                <w:lang w:val="en-US"/>
              </w:rPr>
            </w:pPr>
            <w:ins w:id="5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name="setProhibitionOnGoodGroup" type="tns:setProhibitionOnGoodGroup"/&gt;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1" w:author="Автор"/>
                <w:b/>
                <w:color w:val="A6A6A6"/>
                <w:sz w:val="16"/>
                <w:szCs w:val="20"/>
                <w:lang w:val="en-US"/>
              </w:rPr>
            </w:pPr>
            <w:ins w:id="5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name="setProhibitionOnGoodGroupResponse" type="tns:setProhibitionOnGoodGroupResponse"/&gt;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3" w:author="Автор"/>
                <w:b/>
                <w:color w:val="A6A6A6"/>
                <w:sz w:val="16"/>
                <w:szCs w:val="20"/>
                <w:lang w:val="en-US"/>
              </w:rPr>
            </w:pPr>
            <w:ins w:id="5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name="setProhibitionOnGoodResponse" type="tns:setProhibitionOnGoodResponse"/&gt;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5" w:author="Автор"/>
                <w:b/>
                <w:color w:val="A6A6A6"/>
                <w:sz w:val="16"/>
                <w:szCs w:val="20"/>
                <w:lang w:val="en-US"/>
              </w:rPr>
            </w:pPr>
            <w:ins w:id="5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name="setProhibitionOnProduct" type="tns:setProhibitionOnProduct"/&gt;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7" w:author="Автор"/>
                <w:b/>
                <w:color w:val="A6A6A6"/>
                <w:sz w:val="16"/>
                <w:szCs w:val="20"/>
                <w:lang w:val="en-US"/>
              </w:rPr>
            </w:pPr>
            <w:ins w:id="5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name="setProhibitionOnProductGroup" type="tns:setProhibitionOnProductGroup"/&gt;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9" w:author="Автор"/>
                <w:b/>
                <w:color w:val="A6A6A6"/>
                <w:sz w:val="16"/>
                <w:szCs w:val="20"/>
                <w:lang w:val="en-US"/>
              </w:rPr>
            </w:pPr>
            <w:ins w:id="5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name="setProhibitionOnProductGroupResponse" type="tns:setProhibitionOnProductGroupResponse"/&gt;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1" w:author="Автор"/>
                <w:b/>
                <w:color w:val="A6A6A6"/>
                <w:sz w:val="16"/>
                <w:szCs w:val="20"/>
                <w:lang w:val="en-US"/>
              </w:rPr>
            </w:pPr>
            <w:ins w:id="5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name="setProhibitionOnProductResponse" type="tns:setProhibitionOnProductResponse"/&gt;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3" w:author="Автор"/>
                <w:b/>
                <w:color w:val="A6A6A6"/>
                <w:sz w:val="16"/>
                <w:szCs w:val="20"/>
                <w:lang w:val="en-US"/>
              </w:rPr>
            </w:pPr>
            <w:ins w:id="5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name="suspendSubscriptionFeeding" type="tns:suspendSubscriptionFeeding"/&gt;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5" w:author="Автор"/>
                <w:b/>
                <w:color w:val="A6A6A6"/>
                <w:sz w:val="16"/>
                <w:szCs w:val="20"/>
                <w:lang w:val="en-US"/>
              </w:rPr>
            </w:pPr>
            <w:ins w:id="5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name="suspendSubscriptionFeedingBySan" type="tns:suspendSubscriptionFeedingBySan"/&gt;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7" w:author="Автор"/>
                <w:b/>
                <w:color w:val="A6A6A6"/>
                <w:sz w:val="16"/>
                <w:szCs w:val="20"/>
                <w:lang w:val="en-US"/>
              </w:rPr>
            </w:pPr>
            <w:ins w:id="5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name="suspendSubscriptionFeedingBySanResponse" type="tns:suspendSubscriptionFeedingBySanResponse"/&gt;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9" w:author="Автор"/>
                <w:b/>
                <w:color w:val="A6A6A6"/>
                <w:sz w:val="16"/>
                <w:szCs w:val="20"/>
                <w:lang w:val="en-US"/>
              </w:rPr>
            </w:pPr>
            <w:ins w:id="5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name="suspendSubscriptionFeedingResponse" type="tns:suspendSubscriptionFeedingResponse"/&gt;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1" w:author="Автор"/>
                <w:b/>
                <w:color w:val="A6A6A6"/>
                <w:sz w:val="16"/>
                <w:szCs w:val="20"/>
                <w:lang w:val="en-US"/>
              </w:rPr>
            </w:pPr>
            <w:ins w:id="5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name="transferBalance" type="tns:transferBalance"/&gt;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3" w:author="Автор"/>
                <w:b/>
                <w:color w:val="A6A6A6"/>
                <w:sz w:val="16"/>
                <w:szCs w:val="20"/>
                <w:lang w:val="en-US"/>
              </w:rPr>
            </w:pPr>
            <w:ins w:id="5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name="transferBalanceBySan" type="tns:transferBalanceBySan"/&gt;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5" w:author="Автор"/>
                <w:b/>
                <w:color w:val="A6A6A6"/>
                <w:sz w:val="16"/>
                <w:szCs w:val="20"/>
                <w:lang w:val="en-US"/>
              </w:rPr>
            </w:pPr>
            <w:ins w:id="5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name="transferBalanceBySanResponse" type="tns:transferBalanceBySanResponse"/&gt;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7" w:author="Автор"/>
                <w:b/>
                <w:color w:val="A6A6A6"/>
                <w:sz w:val="16"/>
                <w:szCs w:val="20"/>
                <w:lang w:val="en-US"/>
              </w:rPr>
            </w:pPr>
            <w:ins w:id="5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name="transferBalanceResponse" type="tns:transferBalanceResponse"/&gt;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9" w:author="Автор"/>
                <w:b/>
                <w:color w:val="A6A6A6"/>
                <w:sz w:val="16"/>
                <w:szCs w:val="20"/>
                <w:lang w:val="en-US"/>
              </w:rPr>
            </w:pPr>
            <w:ins w:id="5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1" w:author="Автор"/>
                <w:b/>
                <w:color w:val="A6A6A6"/>
                <w:sz w:val="16"/>
                <w:szCs w:val="20"/>
                <w:lang w:val="en-US"/>
              </w:rPr>
            </w:pPr>
            <w:ins w:id="5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3" w:author="Автор"/>
                <w:b/>
                <w:color w:val="A6A6A6"/>
                <w:sz w:val="16"/>
                <w:szCs w:val="20"/>
                <w:lang w:val="en-US"/>
              </w:rPr>
            </w:pPr>
            <w:ins w:id="5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5" w:author="Автор"/>
                <w:b/>
                <w:color w:val="A6A6A6"/>
                <w:sz w:val="16"/>
                <w:szCs w:val="20"/>
                <w:lang w:val="en-US"/>
              </w:rPr>
            </w:pPr>
            <w:ins w:id="5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7" w:author="Автор"/>
                <w:b/>
                <w:color w:val="A6A6A6"/>
                <w:sz w:val="16"/>
                <w:szCs w:val="20"/>
                <w:lang w:val="en-US"/>
              </w:rPr>
            </w:pPr>
            <w:ins w:id="5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9" w:author="Автор"/>
                <w:b/>
                <w:color w:val="A6A6A6"/>
                <w:sz w:val="16"/>
                <w:szCs w:val="20"/>
                <w:lang w:val="en-US"/>
              </w:rPr>
            </w:pPr>
            <w:ins w:id="5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1" w:author="Автор"/>
                <w:b/>
                <w:color w:val="A6A6A6"/>
                <w:sz w:val="16"/>
                <w:szCs w:val="20"/>
                <w:lang w:val="en-US"/>
              </w:rPr>
            </w:pPr>
            <w:ins w:id="5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3" w:author="Автор"/>
                <w:b/>
                <w:color w:val="A6A6A6"/>
                <w:sz w:val="16"/>
                <w:szCs w:val="20"/>
                <w:lang w:val="en-US"/>
              </w:rPr>
            </w:pPr>
            <w:ins w:id="5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5" w:author="Автор"/>
                <w:b/>
                <w:color w:val="A6A6A6"/>
                <w:sz w:val="16"/>
                <w:szCs w:val="20"/>
                <w:lang w:val="en-US"/>
              </w:rPr>
            </w:pPr>
            <w:ins w:id="5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7" w:author="Автор"/>
                <w:b/>
                <w:color w:val="A6A6A6"/>
                <w:sz w:val="16"/>
                <w:szCs w:val="20"/>
                <w:lang w:val="en-US"/>
              </w:rPr>
            </w:pPr>
            <w:ins w:id="5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9" w:author="Автор"/>
                <w:b/>
                <w:color w:val="A6A6A6"/>
                <w:sz w:val="16"/>
                <w:szCs w:val="20"/>
                <w:lang w:val="en-US"/>
              </w:rPr>
            </w:pPr>
            <w:ins w:id="5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1" w:author="Автор"/>
                <w:b/>
                <w:color w:val="A6A6A6"/>
                <w:sz w:val="16"/>
                <w:szCs w:val="20"/>
                <w:lang w:val="en-US"/>
              </w:rPr>
            </w:pPr>
            <w:ins w:id="5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3" w:author="Автор"/>
                <w:b/>
                <w:color w:val="A6A6A6"/>
                <w:sz w:val="16"/>
                <w:szCs w:val="20"/>
                <w:lang w:val="en-US"/>
              </w:rPr>
            </w:pPr>
            <w:ins w:id="5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5" w:author="Автор"/>
                <w:b/>
                <w:color w:val="A6A6A6"/>
                <w:sz w:val="16"/>
                <w:szCs w:val="20"/>
                <w:lang w:val="en-US"/>
              </w:rPr>
            </w:pPr>
            <w:ins w:id="5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7" w:author="Автор"/>
                <w:b/>
                <w:color w:val="A6A6A6"/>
                <w:sz w:val="16"/>
                <w:szCs w:val="20"/>
                <w:lang w:val="en-US"/>
              </w:rPr>
            </w:pPr>
            <w:ins w:id="5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9" w:author="Автор"/>
                <w:b/>
                <w:color w:val="A6A6A6"/>
                <w:sz w:val="16"/>
                <w:szCs w:val="20"/>
                <w:lang w:val="en-US"/>
              </w:rPr>
            </w:pPr>
            <w:ins w:id="5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1" w:author="Автор"/>
                <w:b/>
                <w:color w:val="A6A6A6"/>
                <w:sz w:val="16"/>
                <w:szCs w:val="20"/>
                <w:lang w:val="en-US"/>
              </w:rPr>
            </w:pPr>
            <w:ins w:id="5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3" w:author="Автор"/>
                <w:b/>
                <w:color w:val="A6A6A6"/>
                <w:sz w:val="16"/>
                <w:szCs w:val="20"/>
                <w:lang w:val="en-US"/>
              </w:rPr>
            </w:pPr>
            <w:ins w:id="5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5" w:author="Автор"/>
                <w:b/>
                <w:color w:val="A6A6A6"/>
                <w:sz w:val="16"/>
                <w:szCs w:val="20"/>
                <w:lang w:val="en-US"/>
              </w:rPr>
            </w:pPr>
            <w:ins w:id="5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7" w:author="Автор"/>
                <w:b/>
                <w:color w:val="A6A6A6"/>
                <w:sz w:val="16"/>
                <w:szCs w:val="20"/>
                <w:lang w:val="en-US"/>
              </w:rPr>
            </w:pPr>
            <w:ins w:id="5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name="notificationType"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9" w:author="Автор"/>
                <w:b/>
                <w:color w:val="A6A6A6"/>
                <w:sz w:val="16"/>
                <w:szCs w:val="20"/>
                <w:lang w:val="en-US"/>
              </w:rPr>
            </w:pPr>
            <w:ins w:id="5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1" w:author="Автор"/>
                <w:b/>
                <w:color w:val="A6A6A6"/>
                <w:sz w:val="16"/>
                <w:szCs w:val="20"/>
                <w:lang w:val="en-US"/>
              </w:rPr>
            </w:pPr>
            <w:ins w:id="5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3" w:author="Автор"/>
                <w:b/>
                <w:color w:val="A6A6A6"/>
                <w:sz w:val="16"/>
                <w:szCs w:val="20"/>
                <w:lang w:val="en-US"/>
              </w:rPr>
            </w:pPr>
            <w:ins w:id="5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5" w:author="Автор"/>
                <w:b/>
                <w:color w:val="A6A6A6"/>
                <w:sz w:val="16"/>
                <w:szCs w:val="20"/>
                <w:lang w:val="en-US"/>
              </w:rPr>
            </w:pPr>
            <w:ins w:id="5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7" w:author="Автор"/>
                <w:b/>
                <w:color w:val="A6A6A6"/>
                <w:sz w:val="16"/>
                <w:szCs w:val="20"/>
                <w:lang w:val="en-US"/>
              </w:rPr>
            </w:pPr>
            <w:ins w:id="5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type="tns:clientNotificationChangeResult"/&gt;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9" w:author="Автор"/>
                <w:b/>
                <w:color w:val="A6A6A6"/>
                <w:sz w:val="16"/>
                <w:szCs w:val="20"/>
                <w:lang w:val="en-US"/>
              </w:rPr>
            </w:pPr>
            <w:ins w:id="5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1" w:author="Автор"/>
                <w:b/>
                <w:color w:val="A6A6A6"/>
                <w:sz w:val="16"/>
                <w:szCs w:val="20"/>
                <w:lang w:val="en-US"/>
              </w:rPr>
            </w:pPr>
            <w:ins w:id="5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3" w:author="Автор"/>
                <w:b/>
                <w:color w:val="A6A6A6"/>
                <w:sz w:val="16"/>
                <w:szCs w:val="20"/>
                <w:lang w:val="en-US"/>
              </w:rPr>
            </w:pPr>
            <w:ins w:id="5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name="clientNotificationChangeResult"&gt;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5" w:author="Автор"/>
                <w:b/>
                <w:color w:val="A6A6A6"/>
                <w:sz w:val="16"/>
                <w:szCs w:val="20"/>
                <w:lang w:val="en-US"/>
              </w:rPr>
            </w:pPr>
            <w:ins w:id="5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7" w:author="Автор"/>
                <w:b/>
                <w:color w:val="A6A6A6"/>
                <w:sz w:val="16"/>
                <w:szCs w:val="20"/>
                <w:lang w:val="en-US"/>
              </w:rPr>
            </w:pPr>
            <w:ins w:id="5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9" w:author="Автор"/>
                <w:b/>
                <w:color w:val="A6A6A6"/>
                <w:sz w:val="16"/>
                <w:szCs w:val="20"/>
                <w:lang w:val="en-US"/>
              </w:rPr>
            </w:pPr>
            <w:ins w:id="5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1" w:author="Автор"/>
                <w:b/>
                <w:color w:val="A6A6A6"/>
                <w:sz w:val="16"/>
                <w:szCs w:val="20"/>
                <w:lang w:val="en-US"/>
              </w:rPr>
            </w:pPr>
            <w:ins w:id="5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3" w:author="Автор"/>
                <w:b/>
                <w:color w:val="A6A6A6"/>
                <w:sz w:val="16"/>
                <w:szCs w:val="20"/>
                <w:lang w:val="en-US"/>
              </w:rPr>
            </w:pPr>
            <w:ins w:id="5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5" w:author="Автор"/>
                <w:b/>
                <w:color w:val="A6A6A6"/>
                <w:sz w:val="16"/>
                <w:szCs w:val="20"/>
                <w:lang w:val="en-US"/>
              </w:rPr>
            </w:pPr>
            <w:ins w:id="5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7" w:author="Автор"/>
                <w:b/>
                <w:color w:val="A6A6A6"/>
                <w:sz w:val="16"/>
                <w:szCs w:val="20"/>
                <w:lang w:val="en-US"/>
              </w:rPr>
            </w:pPr>
            <w:ins w:id="5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9" w:author="Автор"/>
                <w:b/>
                <w:color w:val="A6A6A6"/>
                <w:sz w:val="16"/>
                <w:szCs w:val="20"/>
                <w:lang w:val="en-US"/>
              </w:rPr>
            </w:pPr>
            <w:ins w:id="5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1" w:author="Автор"/>
                <w:b/>
                <w:color w:val="A6A6A6"/>
                <w:sz w:val="16"/>
                <w:szCs w:val="20"/>
                <w:lang w:val="en-US"/>
              </w:rPr>
            </w:pPr>
            <w:ins w:id="5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3" w:author="Автор"/>
                <w:b/>
                <w:color w:val="A6A6A6"/>
                <w:sz w:val="16"/>
                <w:szCs w:val="20"/>
                <w:lang w:val="en-US"/>
              </w:rPr>
            </w:pPr>
            <w:ins w:id="5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5" w:author="Автор"/>
                <w:b/>
                <w:color w:val="A6A6A6"/>
                <w:sz w:val="16"/>
                <w:szCs w:val="20"/>
                <w:lang w:val="en-US"/>
              </w:rPr>
            </w:pPr>
            <w:ins w:id="5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7" w:author="Автор"/>
                <w:b/>
                <w:color w:val="A6A6A6"/>
                <w:sz w:val="16"/>
                <w:szCs w:val="20"/>
                <w:lang w:val="en-US"/>
              </w:rPr>
            </w:pPr>
            <w:ins w:id="5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9" w:author="Автор"/>
                <w:b/>
                <w:color w:val="A6A6A6"/>
                <w:sz w:val="16"/>
                <w:szCs w:val="20"/>
                <w:lang w:val="en-US"/>
              </w:rPr>
            </w:pPr>
            <w:ins w:id="5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1" w:author="Автор"/>
                <w:b/>
                <w:color w:val="A6A6A6"/>
                <w:sz w:val="16"/>
                <w:szCs w:val="20"/>
                <w:lang w:val="en-US"/>
              </w:rPr>
            </w:pPr>
            <w:ins w:id="5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3" w:author="Автор"/>
                <w:b/>
                <w:color w:val="A6A6A6"/>
                <w:sz w:val="16"/>
                <w:szCs w:val="20"/>
                <w:lang w:val="en-US"/>
              </w:rPr>
            </w:pPr>
            <w:ins w:id="5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5" w:author="Автор"/>
                <w:b/>
                <w:color w:val="A6A6A6"/>
                <w:sz w:val="16"/>
                <w:szCs w:val="20"/>
                <w:lang w:val="en-US"/>
              </w:rPr>
            </w:pPr>
            <w:ins w:id="5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7" w:author="Автор"/>
                <w:b/>
                <w:color w:val="A6A6A6"/>
                <w:sz w:val="16"/>
                <w:szCs w:val="20"/>
                <w:lang w:val="en-US"/>
              </w:rPr>
            </w:pPr>
            <w:ins w:id="5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9" w:author="Автор"/>
                <w:b/>
                <w:color w:val="A6A6A6"/>
                <w:sz w:val="16"/>
                <w:szCs w:val="20"/>
                <w:lang w:val="en-US"/>
              </w:rPr>
            </w:pPr>
            <w:ins w:id="5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1" w:author="Автор"/>
                <w:b/>
                <w:color w:val="A6A6A6"/>
                <w:sz w:val="16"/>
                <w:szCs w:val="20"/>
                <w:lang w:val="en-US"/>
              </w:rPr>
            </w:pPr>
            <w:ins w:id="5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3" w:author="Автор"/>
                <w:b/>
                <w:color w:val="A6A6A6"/>
                <w:sz w:val="16"/>
                <w:szCs w:val="20"/>
                <w:lang w:val="en-US"/>
              </w:rPr>
            </w:pPr>
            <w:ins w:id="5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5" w:author="Автор"/>
                <w:b/>
                <w:color w:val="A6A6A6"/>
                <w:sz w:val="16"/>
                <w:szCs w:val="20"/>
                <w:lang w:val="en-US"/>
              </w:rPr>
            </w:pPr>
            <w:ins w:id="5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7" w:author="Автор"/>
                <w:b/>
                <w:color w:val="A6A6A6"/>
                <w:sz w:val="16"/>
                <w:szCs w:val="20"/>
                <w:lang w:val="en-US"/>
              </w:rPr>
            </w:pPr>
            <w:ins w:id="5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9" w:author="Автор"/>
                <w:b/>
                <w:color w:val="A6A6A6"/>
                <w:sz w:val="16"/>
                <w:szCs w:val="20"/>
                <w:lang w:val="en-US"/>
              </w:rPr>
            </w:pPr>
            <w:ins w:id="5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1" w:author="Автор"/>
                <w:b/>
                <w:color w:val="A6A6A6"/>
                <w:sz w:val="16"/>
                <w:szCs w:val="20"/>
                <w:lang w:val="en-US"/>
              </w:rPr>
            </w:pPr>
            <w:ins w:id="5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3" w:author="Автор"/>
                <w:b/>
                <w:color w:val="A6A6A6"/>
                <w:sz w:val="16"/>
                <w:szCs w:val="20"/>
                <w:lang w:val="en-US"/>
              </w:rPr>
            </w:pPr>
            <w:ins w:id="5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5" w:author="Автор"/>
                <w:b/>
                <w:color w:val="A6A6A6"/>
                <w:sz w:val="16"/>
                <w:szCs w:val="20"/>
                <w:lang w:val="en-US"/>
              </w:rPr>
            </w:pPr>
            <w:ins w:id="5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7" w:author="Автор"/>
                <w:b/>
                <w:color w:val="A6A6A6"/>
                <w:sz w:val="16"/>
                <w:szCs w:val="20"/>
                <w:lang w:val="en-US"/>
              </w:rPr>
            </w:pPr>
            <w:ins w:id="5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9" w:author="Автор"/>
                <w:b/>
                <w:color w:val="A6A6A6"/>
                <w:sz w:val="16"/>
                <w:szCs w:val="20"/>
                <w:lang w:val="en-US"/>
              </w:rPr>
            </w:pPr>
            <w:ins w:id="5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1" w:author="Автор"/>
                <w:b/>
                <w:color w:val="A6A6A6"/>
                <w:sz w:val="16"/>
                <w:szCs w:val="20"/>
                <w:lang w:val="en-US"/>
              </w:rPr>
            </w:pPr>
            <w:ins w:id="5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3" w:author="Автор"/>
                <w:b/>
                <w:color w:val="A6A6A6"/>
                <w:sz w:val="16"/>
                <w:szCs w:val="20"/>
                <w:lang w:val="en-US"/>
              </w:rPr>
            </w:pPr>
            <w:ins w:id="5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5" w:author="Автор"/>
                <w:b/>
                <w:color w:val="A6A6A6"/>
                <w:sz w:val="16"/>
                <w:szCs w:val="20"/>
                <w:lang w:val="en-US"/>
              </w:rPr>
            </w:pPr>
            <w:ins w:id="5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7" w:author="Автор"/>
                <w:b/>
                <w:color w:val="A6A6A6"/>
                <w:sz w:val="16"/>
                <w:szCs w:val="20"/>
                <w:lang w:val="en-US"/>
              </w:rPr>
            </w:pPr>
            <w:ins w:id="5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9" w:author="Автор"/>
                <w:b/>
                <w:color w:val="A6A6A6"/>
                <w:sz w:val="16"/>
                <w:szCs w:val="20"/>
                <w:lang w:val="en-US"/>
              </w:rPr>
            </w:pPr>
            <w:ins w:id="5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1" w:author="Автор"/>
                <w:b/>
                <w:color w:val="A6A6A6"/>
                <w:sz w:val="16"/>
                <w:szCs w:val="20"/>
                <w:lang w:val="en-US"/>
              </w:rPr>
            </w:pPr>
            <w:ins w:id="5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3" w:author="Автор"/>
                <w:b/>
                <w:color w:val="A6A6A6"/>
                <w:sz w:val="16"/>
                <w:szCs w:val="20"/>
                <w:lang w:val="en-US"/>
              </w:rPr>
            </w:pPr>
            <w:ins w:id="5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5" w:author="Автор"/>
                <w:b/>
                <w:color w:val="A6A6A6"/>
                <w:sz w:val="16"/>
                <w:szCs w:val="20"/>
                <w:lang w:val="en-US"/>
              </w:rPr>
            </w:pPr>
            <w:ins w:id="5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7" w:author="Автор"/>
                <w:b/>
                <w:color w:val="A6A6A6"/>
                <w:sz w:val="16"/>
                <w:szCs w:val="20"/>
                <w:lang w:val="en-US"/>
              </w:rPr>
            </w:pPr>
            <w:ins w:id="5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9" w:author="Автор"/>
                <w:b/>
                <w:color w:val="A6A6A6"/>
                <w:sz w:val="16"/>
                <w:szCs w:val="20"/>
                <w:lang w:val="en-US"/>
              </w:rPr>
            </w:pPr>
            <w:ins w:id="5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name="PassWithGuardian"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1" w:author="Автор"/>
                <w:b/>
                <w:color w:val="A6A6A6"/>
                <w:sz w:val="16"/>
                <w:szCs w:val="20"/>
                <w:lang w:val="en-US"/>
              </w:rPr>
            </w:pPr>
            <w:ins w:id="5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3" w:author="Автор"/>
                <w:b/>
                <w:color w:val="A6A6A6"/>
                <w:sz w:val="16"/>
                <w:szCs w:val="20"/>
                <w:lang w:val="en-US"/>
              </w:rPr>
            </w:pPr>
            <w:ins w:id="5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5" w:author="Автор"/>
                <w:b/>
                <w:color w:val="A6A6A6"/>
                <w:sz w:val="16"/>
                <w:szCs w:val="20"/>
                <w:lang w:val="en-US"/>
              </w:rPr>
            </w:pPr>
            <w:ins w:id="5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name="TurnstileAddr"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7" w:author="Автор"/>
                <w:b/>
                <w:color w:val="A6A6A6"/>
                <w:sz w:val="16"/>
                <w:szCs w:val="20"/>
                <w:lang w:val="en-US"/>
              </w:rPr>
            </w:pPr>
            <w:ins w:id="5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name="VisitorFullName"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9" w:author="Автор"/>
                <w:b/>
                <w:color w:val="A6A6A6"/>
                <w:sz w:val="16"/>
                <w:szCs w:val="20"/>
                <w:lang w:val="en-US"/>
              </w:rPr>
            </w:pPr>
            <w:ins w:id="5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1" w:author="Автор"/>
                <w:b/>
                <w:color w:val="A6A6A6"/>
                <w:sz w:val="16"/>
                <w:szCs w:val="20"/>
                <w:lang w:val="en-US"/>
              </w:rPr>
            </w:pPr>
            <w:ins w:id="5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3" w:author="Автор"/>
                <w:b/>
                <w:color w:val="A6A6A6"/>
                <w:sz w:val="16"/>
                <w:szCs w:val="20"/>
                <w:lang w:val="en-US"/>
              </w:rPr>
            </w:pPr>
            <w:ins w:id="5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5" w:author="Автор"/>
                <w:b/>
                <w:color w:val="A6A6A6"/>
                <w:sz w:val="16"/>
                <w:szCs w:val="20"/>
                <w:lang w:val="en-US"/>
              </w:rPr>
            </w:pPr>
            <w:ins w:id="5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7" w:author="Автор"/>
                <w:b/>
                <w:color w:val="A6A6A6"/>
                <w:sz w:val="16"/>
                <w:szCs w:val="20"/>
                <w:lang w:val="en-US"/>
              </w:rPr>
            </w:pPr>
            <w:ins w:id="5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9" w:author="Автор"/>
                <w:b/>
                <w:color w:val="A6A6A6"/>
                <w:sz w:val="16"/>
                <w:szCs w:val="20"/>
                <w:lang w:val="en-US"/>
              </w:rPr>
            </w:pPr>
            <w:ins w:id="5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1" w:author="Автор"/>
                <w:b/>
                <w:color w:val="A6A6A6"/>
                <w:sz w:val="16"/>
                <w:szCs w:val="20"/>
                <w:lang w:val="en-US"/>
              </w:rPr>
            </w:pPr>
            <w:ins w:id="5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3" w:author="Автор"/>
                <w:b/>
                <w:color w:val="A6A6A6"/>
                <w:sz w:val="16"/>
                <w:szCs w:val="20"/>
                <w:lang w:val="en-US"/>
              </w:rPr>
            </w:pPr>
            <w:ins w:id="5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5" w:author="Автор"/>
                <w:b/>
                <w:color w:val="A6A6A6"/>
                <w:sz w:val="16"/>
                <w:szCs w:val="20"/>
                <w:lang w:val="en-US"/>
              </w:rPr>
            </w:pPr>
            <w:ins w:id="5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7" w:author="Автор"/>
                <w:b/>
                <w:color w:val="A6A6A6"/>
                <w:sz w:val="16"/>
                <w:szCs w:val="20"/>
                <w:lang w:val="en-US"/>
              </w:rPr>
            </w:pPr>
            <w:ins w:id="5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9" w:author="Автор"/>
                <w:b/>
                <w:color w:val="A6A6A6"/>
                <w:sz w:val="16"/>
                <w:szCs w:val="20"/>
                <w:lang w:val="en-US"/>
              </w:rPr>
            </w:pPr>
            <w:ins w:id="5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1" w:author="Автор"/>
                <w:b/>
                <w:color w:val="A6A6A6"/>
                <w:sz w:val="16"/>
                <w:szCs w:val="20"/>
                <w:lang w:val="en-US"/>
              </w:rPr>
            </w:pPr>
            <w:ins w:id="5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3" w:author="Автор"/>
                <w:b/>
                <w:color w:val="A6A6A6"/>
                <w:sz w:val="16"/>
                <w:szCs w:val="20"/>
                <w:lang w:val="en-US"/>
              </w:rPr>
            </w:pPr>
            <w:ins w:id="5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5" w:author="Автор"/>
                <w:b/>
                <w:color w:val="A6A6A6"/>
                <w:sz w:val="16"/>
                <w:szCs w:val="20"/>
                <w:lang w:val="en-US"/>
              </w:rPr>
            </w:pPr>
            <w:ins w:id="5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name="idResult"&gt;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7" w:author="Автор"/>
                <w:b/>
                <w:color w:val="A6A6A6"/>
                <w:sz w:val="16"/>
                <w:szCs w:val="20"/>
                <w:lang w:val="en-US"/>
              </w:rPr>
            </w:pPr>
            <w:ins w:id="5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9" w:author="Автор"/>
                <w:b/>
                <w:color w:val="A6A6A6"/>
                <w:sz w:val="16"/>
                <w:szCs w:val="20"/>
                <w:lang w:val="en-US"/>
              </w:rPr>
            </w:pPr>
            <w:ins w:id="5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1" w:author="Автор"/>
                <w:b/>
                <w:color w:val="A6A6A6"/>
                <w:sz w:val="16"/>
                <w:szCs w:val="20"/>
                <w:lang w:val="en-US"/>
              </w:rPr>
            </w:pPr>
            <w:ins w:id="5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3" w:author="Автор"/>
                <w:b/>
                <w:color w:val="A6A6A6"/>
                <w:sz w:val="16"/>
                <w:szCs w:val="20"/>
                <w:lang w:val="en-US"/>
              </w:rPr>
            </w:pPr>
            <w:ins w:id="5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5" w:author="Автор"/>
                <w:b/>
                <w:color w:val="A6A6A6"/>
                <w:sz w:val="16"/>
                <w:szCs w:val="20"/>
                <w:lang w:val="en-US"/>
              </w:rPr>
            </w:pPr>
            <w:ins w:id="5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7" w:author="Автор"/>
                <w:b/>
                <w:color w:val="A6A6A6"/>
                <w:sz w:val="16"/>
                <w:szCs w:val="20"/>
                <w:lang w:val="en-US"/>
              </w:rPr>
            </w:pPr>
            <w:ins w:id="5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9" w:author="Автор"/>
                <w:b/>
                <w:color w:val="A6A6A6"/>
                <w:sz w:val="16"/>
                <w:szCs w:val="20"/>
                <w:lang w:val="en-US"/>
              </w:rPr>
            </w:pPr>
            <w:ins w:id="5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1" w:author="Автор"/>
                <w:b/>
                <w:color w:val="A6A6A6"/>
                <w:sz w:val="16"/>
                <w:szCs w:val="20"/>
                <w:lang w:val="en-US"/>
              </w:rPr>
            </w:pPr>
            <w:ins w:id="5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3" w:author="Автор"/>
                <w:b/>
                <w:color w:val="A6A6A6"/>
                <w:sz w:val="16"/>
                <w:szCs w:val="20"/>
                <w:lang w:val="en-US"/>
              </w:rPr>
            </w:pPr>
            <w:ins w:id="5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5" w:author="Автор"/>
                <w:b/>
                <w:color w:val="A6A6A6"/>
                <w:sz w:val="16"/>
                <w:szCs w:val="20"/>
                <w:lang w:val="en-US"/>
              </w:rPr>
            </w:pPr>
            <w:ins w:id="5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7" w:author="Автор"/>
                <w:b/>
                <w:color w:val="A6A6A6"/>
                <w:sz w:val="16"/>
                <w:szCs w:val="20"/>
                <w:lang w:val="en-US"/>
              </w:rPr>
            </w:pPr>
            <w:ins w:id="5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9" w:author="Автор"/>
                <w:b/>
                <w:color w:val="A6A6A6"/>
                <w:sz w:val="16"/>
                <w:szCs w:val="20"/>
                <w:lang w:val="en-US"/>
              </w:rPr>
            </w:pPr>
            <w:ins w:id="5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1" w:author="Автор"/>
                <w:b/>
                <w:color w:val="A6A6A6"/>
                <w:sz w:val="16"/>
                <w:szCs w:val="20"/>
                <w:lang w:val="en-US"/>
              </w:rPr>
            </w:pPr>
            <w:ins w:id="5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3" w:author="Автор"/>
                <w:b/>
                <w:color w:val="A6A6A6"/>
                <w:sz w:val="16"/>
                <w:szCs w:val="20"/>
                <w:lang w:val="en-US"/>
              </w:rPr>
            </w:pPr>
            <w:ins w:id="5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5" w:author="Автор"/>
                <w:b/>
                <w:color w:val="A6A6A6"/>
                <w:sz w:val="16"/>
                <w:szCs w:val="20"/>
                <w:lang w:val="en-US"/>
              </w:rPr>
            </w:pPr>
            <w:ins w:id="5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7" w:author="Автор"/>
                <w:b/>
                <w:color w:val="A6A6A6"/>
                <w:sz w:val="16"/>
                <w:szCs w:val="20"/>
                <w:lang w:val="en-US"/>
              </w:rPr>
            </w:pPr>
            <w:ins w:id="5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9" w:author="Автор"/>
                <w:b/>
                <w:color w:val="A6A6A6"/>
                <w:sz w:val="16"/>
                <w:szCs w:val="20"/>
                <w:lang w:val="en-US"/>
              </w:rPr>
            </w:pPr>
            <w:ins w:id="5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1" w:author="Автор"/>
                <w:b/>
                <w:color w:val="A6A6A6"/>
                <w:sz w:val="16"/>
                <w:szCs w:val="20"/>
                <w:lang w:val="en-US"/>
              </w:rPr>
            </w:pPr>
            <w:ins w:id="5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3" w:author="Автор"/>
                <w:b/>
                <w:color w:val="A6A6A6"/>
                <w:sz w:val="16"/>
                <w:szCs w:val="20"/>
                <w:lang w:val="en-US"/>
              </w:rPr>
            </w:pPr>
            <w:ins w:id="5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5" w:author="Автор"/>
                <w:b/>
                <w:color w:val="A6A6A6"/>
                <w:sz w:val="16"/>
                <w:szCs w:val="20"/>
                <w:lang w:val="en-US"/>
              </w:rPr>
            </w:pPr>
            <w:ins w:id="5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7" w:author="Автор"/>
                <w:b/>
                <w:color w:val="A6A6A6"/>
                <w:sz w:val="16"/>
                <w:szCs w:val="20"/>
                <w:lang w:val="en-US"/>
              </w:rPr>
            </w:pPr>
            <w:ins w:id="5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9" w:author="Автор"/>
                <w:b/>
                <w:color w:val="A6A6A6"/>
                <w:sz w:val="16"/>
                <w:szCs w:val="20"/>
                <w:lang w:val="en-US"/>
              </w:rPr>
            </w:pPr>
            <w:ins w:id="5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1" w:author="Автор"/>
                <w:b/>
                <w:color w:val="A6A6A6"/>
                <w:sz w:val="16"/>
                <w:szCs w:val="20"/>
                <w:lang w:val="en-US"/>
              </w:rPr>
            </w:pPr>
            <w:ins w:id="5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3" w:author="Автор"/>
                <w:b/>
                <w:color w:val="A6A6A6"/>
                <w:sz w:val="16"/>
                <w:szCs w:val="20"/>
                <w:lang w:val="en-US"/>
              </w:rPr>
            </w:pPr>
            <w:ins w:id="5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5" w:author="Автор"/>
                <w:b/>
                <w:color w:val="A6A6A6"/>
                <w:sz w:val="16"/>
                <w:szCs w:val="20"/>
                <w:lang w:val="en-US"/>
              </w:rPr>
            </w:pPr>
            <w:ins w:id="5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7" w:author="Автор"/>
                <w:b/>
                <w:color w:val="A6A6A6"/>
                <w:sz w:val="16"/>
                <w:szCs w:val="20"/>
                <w:lang w:val="en-US"/>
              </w:rPr>
            </w:pPr>
            <w:ins w:id="5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9" w:author="Автор"/>
                <w:b/>
                <w:color w:val="A6A6A6"/>
                <w:sz w:val="16"/>
                <w:szCs w:val="20"/>
                <w:lang w:val="en-US"/>
              </w:rPr>
            </w:pPr>
            <w:ins w:id="5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1" w:author="Автор"/>
                <w:b/>
                <w:color w:val="A6A6A6"/>
                <w:sz w:val="16"/>
                <w:szCs w:val="20"/>
                <w:lang w:val="en-US"/>
              </w:rPr>
            </w:pPr>
            <w:ins w:id="5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3" w:author="Автор"/>
                <w:b/>
                <w:color w:val="A6A6A6"/>
                <w:sz w:val="16"/>
                <w:szCs w:val="20"/>
                <w:lang w:val="en-US"/>
              </w:rPr>
            </w:pPr>
            <w:ins w:id="5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5" w:author="Автор"/>
                <w:b/>
                <w:color w:val="A6A6A6"/>
                <w:sz w:val="16"/>
                <w:szCs w:val="20"/>
                <w:lang w:val="en-US"/>
              </w:rPr>
            </w:pPr>
            <w:ins w:id="5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7" w:author="Автор"/>
                <w:b/>
                <w:color w:val="A6A6A6"/>
                <w:sz w:val="16"/>
                <w:szCs w:val="20"/>
                <w:lang w:val="en-US"/>
              </w:rPr>
            </w:pPr>
            <w:ins w:id="5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9" w:author="Автор"/>
                <w:b/>
                <w:color w:val="A6A6A6"/>
                <w:sz w:val="16"/>
                <w:szCs w:val="20"/>
                <w:lang w:val="en-US"/>
              </w:rPr>
            </w:pPr>
            <w:ins w:id="5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1" w:author="Автор"/>
                <w:b/>
                <w:color w:val="A6A6A6"/>
                <w:sz w:val="16"/>
                <w:szCs w:val="20"/>
                <w:lang w:val="en-US"/>
              </w:rPr>
            </w:pPr>
            <w:ins w:id="5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3" w:author="Автор"/>
                <w:b/>
                <w:color w:val="A6A6A6"/>
                <w:sz w:val="16"/>
                <w:szCs w:val="20"/>
                <w:lang w:val="en-US"/>
              </w:rPr>
            </w:pPr>
            <w:ins w:id="5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5" w:author="Автор"/>
                <w:b/>
                <w:color w:val="A6A6A6"/>
                <w:sz w:val="16"/>
                <w:szCs w:val="20"/>
                <w:lang w:val="en-US"/>
              </w:rPr>
            </w:pPr>
            <w:ins w:id="5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7" w:author="Автор"/>
                <w:b/>
                <w:color w:val="A6A6A6"/>
                <w:sz w:val="16"/>
                <w:szCs w:val="20"/>
                <w:lang w:val="en-US"/>
              </w:rPr>
            </w:pPr>
            <w:ins w:id="5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9" w:author="Автор"/>
                <w:b/>
                <w:color w:val="A6A6A6"/>
                <w:sz w:val="16"/>
                <w:szCs w:val="20"/>
                <w:lang w:val="en-US"/>
              </w:rPr>
            </w:pPr>
            <w:ins w:id="5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1" w:author="Автор"/>
                <w:b/>
                <w:color w:val="A6A6A6"/>
                <w:sz w:val="16"/>
                <w:szCs w:val="20"/>
                <w:lang w:val="en-US"/>
              </w:rPr>
            </w:pPr>
            <w:ins w:id="5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3" w:author="Автор"/>
                <w:b/>
                <w:color w:val="A6A6A6"/>
                <w:sz w:val="16"/>
                <w:szCs w:val="20"/>
                <w:lang w:val="en-US"/>
              </w:rPr>
            </w:pPr>
            <w:ins w:id="5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5" w:author="Автор"/>
                <w:b/>
                <w:color w:val="A6A6A6"/>
                <w:sz w:val="16"/>
                <w:szCs w:val="20"/>
                <w:lang w:val="en-US"/>
              </w:rPr>
            </w:pPr>
            <w:ins w:id="5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name="listOfComplaintBookEntries" type="tns:ListOfComplaintBookEntries"/&gt;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7" w:author="Автор"/>
                <w:b/>
                <w:color w:val="A6A6A6"/>
                <w:sz w:val="16"/>
                <w:szCs w:val="20"/>
                <w:lang w:val="en-US"/>
              </w:rPr>
            </w:pPr>
            <w:ins w:id="5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9" w:author="Автор"/>
                <w:b/>
                <w:color w:val="A6A6A6"/>
                <w:sz w:val="16"/>
                <w:szCs w:val="20"/>
                <w:lang w:val="en-US"/>
              </w:rPr>
            </w:pPr>
            <w:ins w:id="5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1" w:author="Автор"/>
                <w:b/>
                <w:color w:val="A6A6A6"/>
                <w:sz w:val="16"/>
                <w:szCs w:val="20"/>
                <w:lang w:val="en-US"/>
              </w:rPr>
            </w:pPr>
            <w:ins w:id="5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3" w:author="Автор"/>
                <w:b/>
                <w:color w:val="A6A6A6"/>
                <w:sz w:val="16"/>
                <w:szCs w:val="20"/>
                <w:lang w:val="en-US"/>
              </w:rPr>
            </w:pPr>
            <w:ins w:id="5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5" w:author="Автор"/>
                <w:b/>
                <w:color w:val="A6A6A6"/>
                <w:sz w:val="16"/>
                <w:szCs w:val="20"/>
                <w:lang w:val="en-US"/>
              </w:rPr>
            </w:pPr>
            <w:ins w:id="5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7" w:author="Автор"/>
                <w:b/>
                <w:color w:val="A6A6A6"/>
                <w:sz w:val="16"/>
                <w:szCs w:val="20"/>
                <w:lang w:val="en-US"/>
              </w:rPr>
            </w:pPr>
            <w:ins w:id="5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9" w:author="Автор"/>
                <w:b/>
                <w:color w:val="A6A6A6"/>
                <w:sz w:val="16"/>
                <w:szCs w:val="20"/>
                <w:lang w:val="en-US"/>
              </w:rPr>
            </w:pPr>
            <w:ins w:id="5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type="tns:ListOfComplaintBookEntriesExt"/&gt;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1" w:author="Автор"/>
                <w:b/>
                <w:color w:val="A6A6A6"/>
                <w:sz w:val="16"/>
                <w:szCs w:val="20"/>
                <w:lang w:val="en-US"/>
              </w:rPr>
            </w:pPr>
            <w:ins w:id="5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3" w:author="Автор"/>
                <w:b/>
                <w:color w:val="A6A6A6"/>
                <w:sz w:val="16"/>
                <w:szCs w:val="20"/>
                <w:lang w:val="en-US"/>
              </w:rPr>
            </w:pPr>
            <w:ins w:id="5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5" w:author="Автор"/>
                <w:b/>
                <w:color w:val="A6A6A6"/>
                <w:sz w:val="16"/>
                <w:szCs w:val="20"/>
                <w:lang w:val="en-US"/>
              </w:rPr>
            </w:pPr>
            <w:ins w:id="5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7" w:author="Автор"/>
                <w:b/>
                <w:color w:val="A6A6A6"/>
                <w:sz w:val="16"/>
                <w:szCs w:val="20"/>
                <w:lang w:val="en-US"/>
              </w:rPr>
            </w:pPr>
            <w:ins w:id="5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9" w:author="Автор"/>
                <w:b/>
                <w:color w:val="A6A6A6"/>
                <w:sz w:val="16"/>
                <w:szCs w:val="20"/>
                <w:lang w:val="en-US"/>
              </w:rPr>
            </w:pPr>
            <w:ins w:id="5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name="Iterations" type="tns:ListOfComplaintIterations"/&gt;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1" w:author="Автор"/>
                <w:b/>
                <w:color w:val="A6A6A6"/>
                <w:sz w:val="16"/>
                <w:szCs w:val="20"/>
                <w:lang w:val="en-US"/>
              </w:rPr>
            </w:pPr>
            <w:ins w:id="5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3" w:author="Автор"/>
                <w:b/>
                <w:color w:val="A6A6A6"/>
                <w:sz w:val="16"/>
                <w:szCs w:val="20"/>
                <w:lang w:val="en-US"/>
              </w:rPr>
            </w:pPr>
            <w:ins w:id="5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5" w:author="Автор"/>
                <w:b/>
                <w:color w:val="A6A6A6"/>
                <w:sz w:val="16"/>
                <w:szCs w:val="20"/>
                <w:lang w:val="en-US"/>
              </w:rPr>
            </w:pPr>
            <w:ins w:id="5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7" w:author="Автор"/>
                <w:b/>
                <w:color w:val="A6A6A6"/>
                <w:sz w:val="16"/>
                <w:szCs w:val="20"/>
                <w:lang w:val="en-US"/>
              </w:rPr>
            </w:pPr>
            <w:ins w:id="5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9" w:author="Автор"/>
                <w:b/>
                <w:color w:val="A6A6A6"/>
                <w:sz w:val="16"/>
                <w:szCs w:val="20"/>
                <w:lang w:val="en-US"/>
              </w:rPr>
            </w:pPr>
            <w:ins w:id="5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1" w:author="Автор"/>
                <w:b/>
                <w:color w:val="A6A6A6"/>
                <w:sz w:val="16"/>
                <w:szCs w:val="20"/>
                <w:lang w:val="en-US"/>
              </w:rPr>
            </w:pPr>
            <w:ins w:id="5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3" w:author="Автор"/>
                <w:b/>
                <w:color w:val="A6A6A6"/>
                <w:sz w:val="16"/>
                <w:szCs w:val="20"/>
                <w:lang w:val="en-US"/>
              </w:rPr>
            </w:pPr>
            <w:ins w:id="5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5" w:author="Автор"/>
                <w:b/>
                <w:color w:val="A6A6A6"/>
                <w:sz w:val="16"/>
                <w:szCs w:val="20"/>
                <w:lang w:val="en-US"/>
              </w:rPr>
            </w:pPr>
            <w:ins w:id="5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7" w:author="Автор"/>
                <w:b/>
                <w:color w:val="A6A6A6"/>
                <w:sz w:val="16"/>
                <w:szCs w:val="20"/>
                <w:lang w:val="en-US"/>
              </w:rPr>
            </w:pPr>
            <w:ins w:id="5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9" w:author="Автор"/>
                <w:b/>
                <w:color w:val="A6A6A6"/>
                <w:sz w:val="16"/>
                <w:szCs w:val="20"/>
                <w:lang w:val="en-US"/>
              </w:rPr>
            </w:pPr>
            <w:ins w:id="5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1" w:author="Автор"/>
                <w:b/>
                <w:color w:val="A6A6A6"/>
                <w:sz w:val="16"/>
                <w:szCs w:val="20"/>
                <w:lang w:val="en-US"/>
              </w:rPr>
            </w:pPr>
            <w:ins w:id="5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3" w:author="Автор"/>
                <w:b/>
                <w:color w:val="A6A6A6"/>
                <w:sz w:val="16"/>
                <w:szCs w:val="20"/>
                <w:lang w:val="en-US"/>
              </w:rPr>
            </w:pPr>
            <w:ins w:id="5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name="I" type="tns:ListOfComplaintIterationsExt"/&gt;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5" w:author="Автор"/>
                <w:b/>
                <w:color w:val="A6A6A6"/>
                <w:sz w:val="16"/>
                <w:szCs w:val="20"/>
                <w:lang w:val="en-US"/>
              </w:rPr>
            </w:pPr>
            <w:ins w:id="5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7" w:author="Автор"/>
                <w:b/>
                <w:color w:val="A6A6A6"/>
                <w:sz w:val="16"/>
                <w:szCs w:val="20"/>
                <w:lang w:val="en-US"/>
              </w:rPr>
            </w:pPr>
            <w:ins w:id="5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9" w:author="Автор"/>
                <w:b/>
                <w:color w:val="A6A6A6"/>
                <w:sz w:val="16"/>
                <w:szCs w:val="20"/>
                <w:lang w:val="en-US"/>
              </w:rPr>
            </w:pPr>
            <w:ins w:id="5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1" w:author="Автор"/>
                <w:b/>
                <w:color w:val="A6A6A6"/>
                <w:sz w:val="16"/>
                <w:szCs w:val="20"/>
                <w:lang w:val="en-US"/>
              </w:rPr>
            </w:pPr>
            <w:ins w:id="5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3" w:author="Автор"/>
                <w:b/>
                <w:color w:val="A6A6A6"/>
                <w:sz w:val="16"/>
                <w:szCs w:val="20"/>
                <w:lang w:val="en-US"/>
              </w:rPr>
            </w:pPr>
            <w:ins w:id="5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name="ProblemDescription"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5" w:author="Автор"/>
                <w:b/>
                <w:color w:val="A6A6A6"/>
                <w:sz w:val="16"/>
                <w:szCs w:val="20"/>
                <w:lang w:val="en-US"/>
              </w:rPr>
            </w:pPr>
            <w:ins w:id="5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name="Orders" type="tns:ListOfComplaintOrders"/&gt;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7" w:author="Автор"/>
                <w:b/>
                <w:color w:val="A6A6A6"/>
                <w:sz w:val="16"/>
                <w:szCs w:val="20"/>
                <w:lang w:val="en-US"/>
              </w:rPr>
            </w:pPr>
            <w:ins w:id="5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name="Causes" type="tns:ListOfComplaintCauses"/&gt;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9" w:author="Автор"/>
                <w:b/>
                <w:color w:val="A6A6A6"/>
                <w:sz w:val="16"/>
                <w:szCs w:val="20"/>
                <w:lang w:val="en-US"/>
              </w:rPr>
            </w:pPr>
            <w:ins w:id="5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1" w:author="Автор"/>
                <w:b/>
                <w:color w:val="A6A6A6"/>
                <w:sz w:val="16"/>
                <w:szCs w:val="20"/>
                <w:lang w:val="en-US"/>
              </w:rPr>
            </w:pPr>
            <w:ins w:id="5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name="IterationNumber"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3" w:author="Автор"/>
                <w:b/>
                <w:color w:val="A6A6A6"/>
                <w:sz w:val="16"/>
                <w:szCs w:val="20"/>
                <w:lang w:val="en-US"/>
              </w:rPr>
            </w:pPr>
            <w:ins w:id="5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name="GoodComplaintIterationStatus"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5" w:author="Автор"/>
                <w:b/>
                <w:color w:val="A6A6A6"/>
                <w:sz w:val="16"/>
                <w:szCs w:val="20"/>
                <w:lang w:val="en-US"/>
              </w:rPr>
            </w:pPr>
            <w:ins w:id="5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name="Conclusion"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7" w:author="Автор"/>
                <w:b/>
                <w:color w:val="A6A6A6"/>
                <w:sz w:val="16"/>
                <w:szCs w:val="20"/>
                <w:lang w:val="en-US"/>
              </w:rPr>
            </w:pPr>
            <w:ins w:id="5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9" w:author="Автор"/>
                <w:b/>
                <w:color w:val="A6A6A6"/>
                <w:sz w:val="16"/>
                <w:szCs w:val="20"/>
                <w:lang w:val="en-US"/>
              </w:rPr>
            </w:pPr>
            <w:ins w:id="5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1" w:author="Автор"/>
                <w:b/>
                <w:color w:val="A6A6A6"/>
                <w:sz w:val="16"/>
                <w:szCs w:val="20"/>
                <w:lang w:val="en-US"/>
              </w:rPr>
            </w:pPr>
            <w:ins w:id="5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3" w:author="Автор"/>
                <w:b/>
                <w:color w:val="A6A6A6"/>
                <w:sz w:val="16"/>
                <w:szCs w:val="20"/>
                <w:lang w:val="en-US"/>
              </w:rPr>
            </w:pPr>
            <w:ins w:id="5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5" w:author="Автор"/>
                <w:b/>
                <w:color w:val="A6A6A6"/>
                <w:sz w:val="16"/>
                <w:szCs w:val="20"/>
                <w:lang w:val="en-US"/>
              </w:rPr>
            </w:pPr>
            <w:ins w:id="5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7" w:author="Автор"/>
                <w:b/>
                <w:color w:val="A6A6A6"/>
                <w:sz w:val="16"/>
                <w:szCs w:val="20"/>
                <w:lang w:val="en-US"/>
              </w:rPr>
            </w:pPr>
            <w:ins w:id="5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9" w:author="Автор"/>
                <w:b/>
                <w:color w:val="A6A6A6"/>
                <w:sz w:val="16"/>
                <w:szCs w:val="20"/>
                <w:lang w:val="en-US"/>
              </w:rPr>
            </w:pPr>
            <w:ins w:id="5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1" w:author="Автор"/>
                <w:b/>
                <w:color w:val="A6A6A6"/>
                <w:sz w:val="16"/>
                <w:szCs w:val="20"/>
                <w:lang w:val="en-US"/>
              </w:rPr>
            </w:pPr>
            <w:ins w:id="5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name="O" type="tns:ListOfComplaintOrdersExt"/&gt;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3" w:author="Автор"/>
                <w:b/>
                <w:color w:val="A6A6A6"/>
                <w:sz w:val="16"/>
                <w:szCs w:val="20"/>
                <w:lang w:val="en-US"/>
              </w:rPr>
            </w:pPr>
            <w:ins w:id="5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5" w:author="Автор"/>
                <w:b/>
                <w:color w:val="A6A6A6"/>
                <w:sz w:val="16"/>
                <w:szCs w:val="20"/>
                <w:lang w:val="en-US"/>
              </w:rPr>
            </w:pPr>
            <w:ins w:id="5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7" w:author="Автор"/>
                <w:b/>
                <w:color w:val="A6A6A6"/>
                <w:sz w:val="16"/>
                <w:szCs w:val="20"/>
                <w:lang w:val="en-US"/>
              </w:rPr>
            </w:pPr>
            <w:ins w:id="5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9" w:author="Автор"/>
                <w:b/>
                <w:color w:val="A6A6A6"/>
                <w:sz w:val="16"/>
                <w:szCs w:val="20"/>
                <w:lang w:val="en-US"/>
              </w:rPr>
            </w:pPr>
            <w:ins w:id="5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1" w:author="Автор"/>
                <w:b/>
                <w:color w:val="A6A6A6"/>
                <w:sz w:val="16"/>
                <w:szCs w:val="20"/>
                <w:lang w:val="en-US"/>
              </w:rPr>
            </w:pPr>
            <w:ins w:id="5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3" w:author="Автор"/>
                <w:b/>
                <w:color w:val="A6A6A6"/>
                <w:sz w:val="16"/>
                <w:szCs w:val="20"/>
                <w:lang w:val="en-US"/>
              </w:rPr>
            </w:pPr>
            <w:ins w:id="5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name="MenuDetailName"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5" w:author="Автор"/>
                <w:b/>
                <w:color w:val="A6A6A6"/>
                <w:sz w:val="16"/>
                <w:szCs w:val="20"/>
                <w:lang w:val="en-US"/>
              </w:rPr>
            </w:pPr>
            <w:ins w:id="5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name="DateOfOrder" type="xs:anySimpleType"/&gt;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7" w:author="Автор"/>
                <w:b/>
                <w:color w:val="A6A6A6"/>
                <w:sz w:val="16"/>
                <w:szCs w:val="20"/>
                <w:lang w:val="en-US"/>
              </w:rPr>
            </w:pPr>
            <w:ins w:id="5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9" w:author="Автор"/>
                <w:b/>
                <w:color w:val="A6A6A6"/>
                <w:sz w:val="16"/>
                <w:szCs w:val="20"/>
                <w:lang w:val="en-US"/>
              </w:rPr>
            </w:pPr>
            <w:ins w:id="5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1" w:author="Автор"/>
                <w:b/>
                <w:color w:val="A6A6A6"/>
                <w:sz w:val="16"/>
                <w:szCs w:val="20"/>
                <w:lang w:val="en-US"/>
              </w:rPr>
            </w:pPr>
            <w:ins w:id="5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3" w:author="Автор"/>
                <w:b/>
                <w:color w:val="A6A6A6"/>
                <w:sz w:val="16"/>
                <w:szCs w:val="20"/>
                <w:lang w:val="en-US"/>
              </w:rPr>
            </w:pPr>
            <w:ins w:id="5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5" w:author="Автор"/>
                <w:b/>
                <w:color w:val="A6A6A6"/>
                <w:sz w:val="16"/>
                <w:szCs w:val="20"/>
                <w:lang w:val="en-US"/>
              </w:rPr>
            </w:pPr>
            <w:ins w:id="5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7" w:author="Автор"/>
                <w:b/>
                <w:color w:val="A6A6A6"/>
                <w:sz w:val="16"/>
                <w:szCs w:val="20"/>
                <w:lang w:val="en-US"/>
              </w:rPr>
            </w:pPr>
            <w:ins w:id="5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9" w:author="Автор"/>
                <w:b/>
                <w:color w:val="A6A6A6"/>
                <w:sz w:val="16"/>
                <w:szCs w:val="20"/>
                <w:lang w:val="en-US"/>
              </w:rPr>
            </w:pPr>
            <w:ins w:id="5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1" w:author="Автор"/>
                <w:b/>
                <w:color w:val="A6A6A6"/>
                <w:sz w:val="16"/>
                <w:szCs w:val="20"/>
                <w:lang w:val="en-US"/>
              </w:rPr>
            </w:pPr>
            <w:ins w:id="5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type="tns:ListOfComplaintCausesExt"/&gt;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3" w:author="Автор"/>
                <w:b/>
                <w:color w:val="A6A6A6"/>
                <w:sz w:val="16"/>
                <w:szCs w:val="20"/>
                <w:lang w:val="en-US"/>
              </w:rPr>
            </w:pPr>
            <w:ins w:id="5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5" w:author="Автор"/>
                <w:b/>
                <w:color w:val="A6A6A6"/>
                <w:sz w:val="16"/>
                <w:szCs w:val="20"/>
                <w:lang w:val="en-US"/>
              </w:rPr>
            </w:pPr>
            <w:ins w:id="5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7" w:author="Автор"/>
                <w:b/>
                <w:color w:val="A6A6A6"/>
                <w:sz w:val="16"/>
                <w:szCs w:val="20"/>
                <w:lang w:val="en-US"/>
              </w:rPr>
            </w:pPr>
            <w:ins w:id="5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9" w:author="Автор"/>
                <w:b/>
                <w:color w:val="A6A6A6"/>
                <w:sz w:val="16"/>
                <w:szCs w:val="20"/>
                <w:lang w:val="en-US"/>
              </w:rPr>
            </w:pPr>
            <w:ins w:id="5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1" w:author="Автор"/>
                <w:b/>
                <w:color w:val="A6A6A6"/>
                <w:sz w:val="16"/>
                <w:szCs w:val="20"/>
                <w:lang w:val="en-US"/>
              </w:rPr>
            </w:pPr>
            <w:ins w:id="5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3" w:author="Автор"/>
                <w:b/>
                <w:color w:val="A6A6A6"/>
                <w:sz w:val="16"/>
                <w:szCs w:val="20"/>
                <w:lang w:val="en-US"/>
              </w:rPr>
            </w:pPr>
            <w:ins w:id="5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5" w:author="Автор"/>
                <w:b/>
                <w:color w:val="A6A6A6"/>
                <w:sz w:val="16"/>
                <w:szCs w:val="20"/>
                <w:lang w:val="en-US"/>
              </w:rPr>
            </w:pPr>
            <w:ins w:id="5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7" w:author="Автор"/>
                <w:b/>
                <w:color w:val="A6A6A6"/>
                <w:sz w:val="16"/>
                <w:szCs w:val="20"/>
                <w:lang w:val="en-US"/>
              </w:rPr>
            </w:pPr>
            <w:ins w:id="5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9" w:author="Автор"/>
                <w:b/>
                <w:color w:val="A6A6A6"/>
                <w:sz w:val="16"/>
                <w:szCs w:val="20"/>
                <w:lang w:val="en-US"/>
              </w:rPr>
            </w:pPr>
            <w:ins w:id="5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1" w:author="Автор"/>
                <w:b/>
                <w:color w:val="A6A6A6"/>
                <w:sz w:val="16"/>
                <w:szCs w:val="20"/>
                <w:lang w:val="en-US"/>
              </w:rPr>
            </w:pPr>
            <w:ins w:id="5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3" w:author="Автор"/>
                <w:b/>
                <w:color w:val="A6A6A6"/>
                <w:sz w:val="16"/>
                <w:szCs w:val="20"/>
                <w:lang w:val="en-US"/>
              </w:rPr>
            </w:pPr>
            <w:ins w:id="5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5" w:author="Автор"/>
                <w:b/>
                <w:color w:val="A6A6A6"/>
                <w:sz w:val="16"/>
                <w:szCs w:val="20"/>
                <w:lang w:val="en-US"/>
              </w:rPr>
            </w:pPr>
            <w:ins w:id="5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7" w:author="Автор"/>
                <w:b/>
                <w:color w:val="A6A6A6"/>
                <w:sz w:val="16"/>
                <w:szCs w:val="20"/>
                <w:lang w:val="en-US"/>
              </w:rPr>
            </w:pPr>
            <w:ins w:id="5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9" w:author="Автор"/>
                <w:b/>
                <w:color w:val="A6A6A6"/>
                <w:sz w:val="16"/>
                <w:szCs w:val="20"/>
                <w:lang w:val="en-US"/>
              </w:rPr>
            </w:pPr>
            <w:ins w:id="5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1" w:author="Автор"/>
                <w:b/>
                <w:color w:val="A6A6A6"/>
                <w:sz w:val="16"/>
                <w:szCs w:val="20"/>
                <w:lang w:val="en-US"/>
              </w:rPr>
            </w:pPr>
            <w:ins w:id="5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3" w:author="Автор"/>
                <w:b/>
                <w:color w:val="A6A6A6"/>
                <w:sz w:val="16"/>
                <w:szCs w:val="20"/>
                <w:lang w:val="en-US"/>
              </w:rPr>
            </w:pPr>
            <w:ins w:id="5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5" w:author="Автор"/>
                <w:b/>
                <w:color w:val="A6A6A6"/>
                <w:sz w:val="16"/>
                <w:szCs w:val="20"/>
                <w:lang w:val="en-US"/>
              </w:rPr>
            </w:pPr>
            <w:ins w:id="5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7" w:author="Автор"/>
                <w:b/>
                <w:color w:val="A6A6A6"/>
                <w:sz w:val="16"/>
                <w:szCs w:val="20"/>
                <w:lang w:val="en-US"/>
              </w:rPr>
            </w:pPr>
            <w:ins w:id="5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9" w:author="Автор"/>
                <w:b/>
                <w:color w:val="A6A6A6"/>
                <w:sz w:val="16"/>
                <w:szCs w:val="20"/>
                <w:lang w:val="en-US"/>
              </w:rPr>
            </w:pPr>
            <w:ins w:id="5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1" w:author="Автор"/>
                <w:b/>
                <w:color w:val="A6A6A6"/>
                <w:sz w:val="16"/>
                <w:szCs w:val="20"/>
                <w:lang w:val="en-US"/>
              </w:rPr>
            </w:pPr>
            <w:ins w:id="5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3" w:author="Автор"/>
                <w:b/>
                <w:color w:val="A6A6A6"/>
                <w:sz w:val="16"/>
                <w:szCs w:val="20"/>
                <w:lang w:val="en-US"/>
              </w:rPr>
            </w:pPr>
            <w:ins w:id="5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5" w:author="Автор"/>
                <w:b/>
                <w:color w:val="A6A6A6"/>
                <w:sz w:val="16"/>
                <w:szCs w:val="20"/>
                <w:lang w:val="en-US"/>
              </w:rPr>
            </w:pPr>
            <w:ins w:id="5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7" w:author="Автор"/>
                <w:b/>
                <w:color w:val="A6A6A6"/>
                <w:sz w:val="16"/>
                <w:szCs w:val="20"/>
                <w:lang w:val="en-US"/>
              </w:rPr>
            </w:pPr>
            <w:ins w:id="5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9" w:author="Автор"/>
                <w:b/>
                <w:color w:val="A6A6A6"/>
                <w:sz w:val="16"/>
                <w:szCs w:val="20"/>
                <w:lang w:val="en-US"/>
              </w:rPr>
            </w:pPr>
            <w:ins w:id="5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1" w:author="Автор"/>
                <w:b/>
                <w:color w:val="A6A6A6"/>
                <w:sz w:val="16"/>
                <w:szCs w:val="20"/>
                <w:lang w:val="en-US"/>
              </w:rPr>
            </w:pPr>
            <w:ins w:id="5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3" w:author="Автор"/>
                <w:b/>
                <w:color w:val="A6A6A6"/>
                <w:sz w:val="16"/>
                <w:szCs w:val="20"/>
                <w:lang w:val="en-US"/>
              </w:rPr>
            </w:pPr>
            <w:ins w:id="5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5" w:author="Автор"/>
                <w:b/>
                <w:color w:val="A6A6A6"/>
                <w:sz w:val="16"/>
                <w:szCs w:val="20"/>
                <w:lang w:val="en-US"/>
              </w:rPr>
            </w:pPr>
            <w:ins w:id="5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7" w:author="Автор"/>
                <w:b/>
                <w:color w:val="A6A6A6"/>
                <w:sz w:val="16"/>
                <w:szCs w:val="20"/>
                <w:lang w:val="en-US"/>
              </w:rPr>
            </w:pPr>
            <w:ins w:id="5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9" w:author="Автор"/>
                <w:b/>
                <w:color w:val="A6A6A6"/>
                <w:sz w:val="16"/>
                <w:szCs w:val="20"/>
                <w:lang w:val="en-US"/>
              </w:rPr>
            </w:pPr>
            <w:ins w:id="5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1" w:author="Автор"/>
                <w:b/>
                <w:color w:val="A6A6A6"/>
                <w:sz w:val="16"/>
                <w:szCs w:val="20"/>
                <w:lang w:val="en-US"/>
              </w:rPr>
            </w:pPr>
            <w:ins w:id="5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3" w:author="Автор"/>
                <w:b/>
                <w:color w:val="A6A6A6"/>
                <w:sz w:val="16"/>
                <w:szCs w:val="20"/>
                <w:lang w:val="en-US"/>
              </w:rPr>
            </w:pPr>
            <w:ins w:id="5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5" w:author="Автор"/>
                <w:b/>
                <w:color w:val="A6A6A6"/>
                <w:sz w:val="16"/>
                <w:szCs w:val="20"/>
                <w:lang w:val="en-US"/>
              </w:rPr>
            </w:pPr>
            <w:ins w:id="5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7" w:author="Автор"/>
                <w:b/>
                <w:color w:val="A6A6A6"/>
                <w:sz w:val="16"/>
                <w:szCs w:val="20"/>
                <w:lang w:val="en-US"/>
              </w:rPr>
            </w:pPr>
            <w:ins w:id="5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9" w:author="Автор"/>
                <w:b/>
                <w:color w:val="A6A6A6"/>
                <w:sz w:val="16"/>
                <w:szCs w:val="20"/>
                <w:lang w:val="en-US"/>
              </w:rPr>
            </w:pPr>
            <w:ins w:id="5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1" w:author="Автор"/>
                <w:b/>
                <w:color w:val="A6A6A6"/>
                <w:sz w:val="16"/>
                <w:szCs w:val="20"/>
                <w:lang w:val="en-US"/>
              </w:rPr>
            </w:pPr>
            <w:ins w:id="5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type="tns:clientStatsResult"/&gt;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3" w:author="Автор"/>
                <w:b/>
                <w:color w:val="A6A6A6"/>
                <w:sz w:val="16"/>
                <w:szCs w:val="20"/>
                <w:lang w:val="en-US"/>
              </w:rPr>
            </w:pPr>
            <w:ins w:id="5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5" w:author="Автор"/>
                <w:b/>
                <w:color w:val="A6A6A6"/>
                <w:sz w:val="16"/>
                <w:szCs w:val="20"/>
                <w:lang w:val="en-US"/>
              </w:rPr>
            </w:pPr>
            <w:ins w:id="5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7" w:author="Автор"/>
                <w:b/>
                <w:color w:val="A6A6A6"/>
                <w:sz w:val="16"/>
                <w:szCs w:val="20"/>
                <w:lang w:val="en-US"/>
              </w:rPr>
            </w:pPr>
            <w:ins w:id="5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name="clientStatsResult"&gt;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9" w:author="Автор"/>
                <w:b/>
                <w:color w:val="A6A6A6"/>
                <w:sz w:val="16"/>
                <w:szCs w:val="20"/>
                <w:lang w:val="en-US"/>
              </w:rPr>
            </w:pPr>
            <w:ins w:id="5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1" w:author="Автор"/>
                <w:b/>
                <w:color w:val="A6A6A6"/>
                <w:sz w:val="16"/>
                <w:szCs w:val="20"/>
                <w:lang w:val="en-US"/>
              </w:rPr>
            </w:pPr>
            <w:ins w:id="5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3" w:author="Автор"/>
                <w:b/>
                <w:color w:val="A6A6A6"/>
                <w:sz w:val="16"/>
                <w:szCs w:val="20"/>
                <w:lang w:val="en-US"/>
              </w:rPr>
            </w:pPr>
            <w:ins w:id="5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5" w:author="Автор"/>
                <w:b/>
                <w:color w:val="A6A6A6"/>
                <w:sz w:val="16"/>
                <w:szCs w:val="20"/>
                <w:lang w:val="en-US"/>
              </w:rPr>
            </w:pPr>
            <w:ins w:id="5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name="stats"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7" w:author="Автор"/>
                <w:b/>
                <w:color w:val="A6A6A6"/>
                <w:sz w:val="16"/>
                <w:szCs w:val="20"/>
                <w:lang w:val="en-US"/>
              </w:rPr>
            </w:pPr>
            <w:ins w:id="5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9" w:author="Автор"/>
                <w:b/>
                <w:color w:val="A6A6A6"/>
                <w:sz w:val="16"/>
                <w:szCs w:val="20"/>
                <w:lang w:val="en-US"/>
              </w:rPr>
            </w:pPr>
            <w:ins w:id="5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1" w:author="Автор"/>
                <w:b/>
                <w:color w:val="A6A6A6"/>
                <w:sz w:val="16"/>
                <w:szCs w:val="20"/>
                <w:lang w:val="en-US"/>
              </w:rPr>
            </w:pPr>
            <w:ins w:id="5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3" w:author="Автор"/>
                <w:b/>
                <w:color w:val="A6A6A6"/>
                <w:sz w:val="16"/>
                <w:szCs w:val="20"/>
                <w:lang w:val="en-US"/>
              </w:rPr>
            </w:pPr>
            <w:ins w:id="5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5" w:author="Автор"/>
                <w:b/>
                <w:color w:val="A6A6A6"/>
                <w:sz w:val="16"/>
                <w:szCs w:val="20"/>
                <w:lang w:val="en-US"/>
              </w:rPr>
            </w:pPr>
            <w:ins w:id="5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7" w:author="Автор"/>
                <w:b/>
                <w:color w:val="A6A6A6"/>
                <w:sz w:val="16"/>
                <w:szCs w:val="20"/>
                <w:lang w:val="en-US"/>
              </w:rPr>
            </w:pPr>
            <w:ins w:id="5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9" w:author="Автор"/>
                <w:b/>
                <w:color w:val="A6A6A6"/>
                <w:sz w:val="16"/>
                <w:szCs w:val="20"/>
                <w:lang w:val="en-US"/>
              </w:rPr>
            </w:pPr>
            <w:ins w:id="5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1" w:author="Автор"/>
                <w:b/>
                <w:color w:val="A6A6A6"/>
                <w:sz w:val="16"/>
                <w:szCs w:val="20"/>
                <w:lang w:val="en-US"/>
              </w:rPr>
            </w:pPr>
            <w:ins w:id="5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3" w:author="Автор"/>
                <w:b/>
                <w:color w:val="A6A6A6"/>
                <w:sz w:val="16"/>
                <w:szCs w:val="20"/>
                <w:lang w:val="en-US"/>
              </w:rPr>
            </w:pPr>
            <w:ins w:id="5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5" w:author="Автор"/>
                <w:b/>
                <w:color w:val="A6A6A6"/>
                <w:sz w:val="16"/>
                <w:szCs w:val="20"/>
                <w:lang w:val="en-US"/>
              </w:rPr>
            </w:pPr>
            <w:ins w:id="5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7" w:author="Автор"/>
                <w:b/>
                <w:color w:val="A6A6A6"/>
                <w:sz w:val="16"/>
                <w:szCs w:val="20"/>
                <w:lang w:val="en-US"/>
              </w:rPr>
            </w:pPr>
            <w:ins w:id="5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9" w:author="Автор"/>
                <w:b/>
                <w:color w:val="A6A6A6"/>
                <w:sz w:val="16"/>
                <w:szCs w:val="20"/>
                <w:lang w:val="en-US"/>
              </w:rPr>
            </w:pPr>
            <w:ins w:id="5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type="tns:activateLinkingTokenResult"/&gt;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1" w:author="Автор"/>
                <w:b/>
                <w:color w:val="A6A6A6"/>
                <w:sz w:val="16"/>
                <w:szCs w:val="20"/>
                <w:lang w:val="en-US"/>
              </w:rPr>
            </w:pPr>
            <w:ins w:id="5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3" w:author="Автор"/>
                <w:b/>
                <w:color w:val="A6A6A6"/>
                <w:sz w:val="16"/>
                <w:szCs w:val="20"/>
                <w:lang w:val="en-US"/>
              </w:rPr>
            </w:pPr>
            <w:ins w:id="5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5" w:author="Автор"/>
                <w:b/>
                <w:color w:val="A6A6A6"/>
                <w:sz w:val="16"/>
                <w:szCs w:val="20"/>
                <w:lang w:val="en-US"/>
              </w:rPr>
            </w:pPr>
            <w:ins w:id="5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7" w:author="Автор"/>
                <w:b/>
                <w:color w:val="A6A6A6"/>
                <w:sz w:val="16"/>
                <w:szCs w:val="20"/>
                <w:lang w:val="en-US"/>
              </w:rPr>
            </w:pPr>
            <w:ins w:id="5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9" w:author="Автор"/>
                <w:b/>
                <w:color w:val="A6A6A6"/>
                <w:sz w:val="16"/>
                <w:szCs w:val="20"/>
                <w:lang w:val="en-US"/>
              </w:rPr>
            </w:pPr>
            <w:ins w:id="5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1" w:author="Автор"/>
                <w:b/>
                <w:color w:val="A6A6A6"/>
                <w:sz w:val="16"/>
                <w:szCs w:val="20"/>
                <w:lang w:val="en-US"/>
              </w:rPr>
            </w:pPr>
            <w:ins w:id="5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3" w:author="Автор"/>
                <w:b/>
                <w:color w:val="A6A6A6"/>
                <w:sz w:val="16"/>
                <w:szCs w:val="20"/>
                <w:lang w:val="en-US"/>
              </w:rPr>
            </w:pPr>
            <w:ins w:id="5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5" w:author="Автор"/>
                <w:b/>
                <w:color w:val="A6A6A6"/>
                <w:sz w:val="16"/>
                <w:szCs w:val="20"/>
                <w:lang w:val="en-US"/>
              </w:rPr>
            </w:pPr>
            <w:ins w:id="5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7" w:author="Автор"/>
                <w:b/>
                <w:color w:val="A6A6A6"/>
                <w:sz w:val="16"/>
                <w:szCs w:val="20"/>
                <w:lang w:val="en-US"/>
              </w:rPr>
            </w:pPr>
            <w:ins w:id="5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9" w:author="Автор"/>
                <w:b/>
                <w:color w:val="A6A6A6"/>
                <w:sz w:val="16"/>
                <w:szCs w:val="20"/>
                <w:lang w:val="en-US"/>
              </w:rPr>
            </w:pPr>
            <w:ins w:id="5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1" w:author="Автор"/>
                <w:b/>
                <w:color w:val="A6A6A6"/>
                <w:sz w:val="16"/>
                <w:szCs w:val="20"/>
                <w:lang w:val="en-US"/>
              </w:rPr>
            </w:pPr>
            <w:ins w:id="5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3" w:author="Автор"/>
                <w:b/>
                <w:color w:val="A6A6A6"/>
                <w:sz w:val="16"/>
                <w:szCs w:val="20"/>
                <w:lang w:val="en-US"/>
              </w:rPr>
            </w:pPr>
            <w:ins w:id="5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5" w:author="Автор"/>
                <w:b/>
                <w:color w:val="A6A6A6"/>
                <w:sz w:val="16"/>
                <w:szCs w:val="20"/>
                <w:lang w:val="en-US"/>
              </w:rPr>
            </w:pPr>
            <w:ins w:id="5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7" w:author="Автор"/>
                <w:b/>
                <w:color w:val="A6A6A6"/>
                <w:sz w:val="16"/>
                <w:szCs w:val="20"/>
                <w:lang w:val="en-US"/>
              </w:rPr>
            </w:pPr>
            <w:ins w:id="5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9" w:author="Автор"/>
                <w:b/>
                <w:color w:val="A6A6A6"/>
                <w:sz w:val="16"/>
                <w:szCs w:val="20"/>
                <w:lang w:val="en-US"/>
              </w:rPr>
            </w:pPr>
            <w:ins w:id="5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1" w:author="Автор"/>
                <w:b/>
                <w:color w:val="A6A6A6"/>
                <w:sz w:val="16"/>
                <w:szCs w:val="20"/>
                <w:lang w:val="en-US"/>
              </w:rPr>
            </w:pPr>
            <w:ins w:id="5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3" w:author="Автор"/>
                <w:b/>
                <w:color w:val="A6A6A6"/>
                <w:sz w:val="16"/>
                <w:szCs w:val="20"/>
                <w:lang w:val="en-US"/>
              </w:rPr>
            </w:pPr>
            <w:ins w:id="5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5" w:author="Автор"/>
                <w:b/>
                <w:color w:val="A6A6A6"/>
                <w:sz w:val="16"/>
                <w:szCs w:val="20"/>
                <w:lang w:val="en-US"/>
              </w:rPr>
            </w:pPr>
            <w:ins w:id="5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7" w:author="Автор"/>
                <w:b/>
                <w:color w:val="A6A6A6"/>
                <w:sz w:val="16"/>
                <w:szCs w:val="20"/>
                <w:lang w:val="en-US"/>
              </w:rPr>
            </w:pPr>
            <w:ins w:id="5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type="tns:clientRepresentativesResult"/&gt;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9" w:author="Автор"/>
                <w:b/>
                <w:color w:val="A6A6A6"/>
                <w:sz w:val="16"/>
                <w:szCs w:val="20"/>
                <w:lang w:val="en-US"/>
              </w:rPr>
            </w:pPr>
            <w:ins w:id="5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1" w:author="Автор"/>
                <w:b/>
                <w:color w:val="A6A6A6"/>
                <w:sz w:val="16"/>
                <w:szCs w:val="20"/>
                <w:lang w:val="en-US"/>
              </w:rPr>
            </w:pPr>
            <w:ins w:id="5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3" w:author="Автор"/>
                <w:b/>
                <w:color w:val="A6A6A6"/>
                <w:sz w:val="16"/>
                <w:szCs w:val="20"/>
                <w:lang w:val="en-US"/>
              </w:rPr>
            </w:pPr>
            <w:ins w:id="5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5" w:author="Автор"/>
                <w:b/>
                <w:color w:val="A6A6A6"/>
                <w:sz w:val="16"/>
                <w:szCs w:val="20"/>
                <w:lang w:val="en-US"/>
              </w:rPr>
            </w:pPr>
            <w:ins w:id="5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7" w:author="Автор"/>
                <w:b/>
                <w:color w:val="A6A6A6"/>
                <w:sz w:val="16"/>
                <w:szCs w:val="20"/>
                <w:lang w:val="en-US"/>
              </w:rPr>
            </w:pPr>
            <w:ins w:id="5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9" w:author="Автор"/>
                <w:b/>
                <w:color w:val="A6A6A6"/>
                <w:sz w:val="16"/>
                <w:szCs w:val="20"/>
                <w:lang w:val="en-US"/>
              </w:rPr>
            </w:pPr>
            <w:ins w:id="5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1" w:author="Автор"/>
                <w:b/>
                <w:color w:val="A6A6A6"/>
                <w:sz w:val="16"/>
                <w:szCs w:val="20"/>
                <w:lang w:val="en-US"/>
              </w:rPr>
            </w:pPr>
            <w:ins w:id="5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3" w:author="Автор"/>
                <w:b/>
                <w:color w:val="A6A6A6"/>
                <w:sz w:val="16"/>
                <w:szCs w:val="20"/>
                <w:lang w:val="en-US"/>
              </w:rPr>
            </w:pPr>
            <w:ins w:id="5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5" w:author="Автор"/>
                <w:b/>
                <w:color w:val="A6A6A6"/>
                <w:sz w:val="16"/>
                <w:szCs w:val="20"/>
                <w:lang w:val="en-US"/>
              </w:rPr>
            </w:pPr>
            <w:ins w:id="5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7" w:author="Автор"/>
                <w:b/>
                <w:color w:val="A6A6A6"/>
                <w:sz w:val="16"/>
                <w:szCs w:val="20"/>
                <w:lang w:val="en-US"/>
              </w:rPr>
            </w:pPr>
            <w:ins w:id="5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9" w:author="Автор"/>
                <w:b/>
                <w:color w:val="A6A6A6"/>
                <w:sz w:val="16"/>
                <w:szCs w:val="20"/>
                <w:lang w:val="en-US"/>
              </w:rPr>
            </w:pPr>
            <w:ins w:id="5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1" w:author="Автор"/>
                <w:b/>
                <w:color w:val="A6A6A6"/>
                <w:sz w:val="16"/>
                <w:szCs w:val="20"/>
                <w:lang w:val="en-US"/>
              </w:rPr>
            </w:pPr>
            <w:ins w:id="5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3" w:author="Автор"/>
                <w:b/>
                <w:color w:val="A6A6A6"/>
                <w:sz w:val="16"/>
                <w:szCs w:val="20"/>
                <w:lang w:val="en-US"/>
              </w:rPr>
            </w:pPr>
            <w:ins w:id="5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5" w:author="Автор"/>
                <w:b/>
                <w:color w:val="A6A6A6"/>
                <w:sz w:val="16"/>
                <w:szCs w:val="20"/>
                <w:lang w:val="en-US"/>
              </w:rPr>
            </w:pPr>
            <w:ins w:id="5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name="Rep" type="tns:ClientRepresentative"/&gt;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7" w:author="Автор"/>
                <w:b/>
                <w:color w:val="A6A6A6"/>
                <w:sz w:val="16"/>
                <w:szCs w:val="20"/>
                <w:lang w:val="en-US"/>
              </w:rPr>
            </w:pPr>
            <w:ins w:id="5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9" w:author="Автор"/>
                <w:b/>
                <w:color w:val="A6A6A6"/>
                <w:sz w:val="16"/>
                <w:szCs w:val="20"/>
                <w:lang w:val="en-US"/>
              </w:rPr>
            </w:pPr>
            <w:ins w:id="5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1" w:author="Автор"/>
                <w:b/>
                <w:color w:val="A6A6A6"/>
                <w:sz w:val="16"/>
                <w:szCs w:val="20"/>
                <w:lang w:val="en-US"/>
              </w:rPr>
            </w:pPr>
            <w:ins w:id="5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3" w:author="Автор"/>
                <w:b/>
                <w:color w:val="A6A6A6"/>
                <w:sz w:val="16"/>
                <w:szCs w:val="20"/>
                <w:lang w:val="en-US"/>
              </w:rPr>
            </w:pPr>
            <w:ins w:id="5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5" w:author="Автор"/>
                <w:b/>
                <w:color w:val="A6A6A6"/>
                <w:sz w:val="16"/>
                <w:szCs w:val="20"/>
                <w:lang w:val="en-US"/>
              </w:rPr>
            </w:pPr>
            <w:ins w:id="5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7" w:author="Автор"/>
                <w:b/>
                <w:color w:val="A6A6A6"/>
                <w:sz w:val="16"/>
                <w:szCs w:val="20"/>
                <w:lang w:val="en-US"/>
              </w:rPr>
            </w:pPr>
            <w:ins w:id="5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9" w:author="Автор"/>
                <w:b/>
                <w:color w:val="A6A6A6"/>
                <w:sz w:val="16"/>
                <w:szCs w:val="20"/>
                <w:lang w:val="en-US"/>
              </w:rPr>
            </w:pPr>
            <w:ins w:id="5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1" w:author="Автор"/>
                <w:b/>
                <w:color w:val="A6A6A6"/>
                <w:sz w:val="16"/>
                <w:szCs w:val="20"/>
                <w:lang w:val="en-US"/>
              </w:rPr>
            </w:pPr>
            <w:ins w:id="5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3" w:author="Автор"/>
                <w:b/>
                <w:color w:val="A6A6A6"/>
                <w:sz w:val="16"/>
                <w:szCs w:val="20"/>
                <w:lang w:val="en-US"/>
              </w:rPr>
            </w:pPr>
            <w:ins w:id="5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5" w:author="Автор"/>
                <w:b/>
                <w:color w:val="A6A6A6"/>
                <w:sz w:val="16"/>
                <w:szCs w:val="20"/>
                <w:lang w:val="en-US"/>
              </w:rPr>
            </w:pPr>
            <w:ins w:id="5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7" w:author="Автор"/>
                <w:b/>
                <w:color w:val="A6A6A6"/>
                <w:sz w:val="16"/>
                <w:szCs w:val="20"/>
                <w:lang w:val="en-US"/>
              </w:rPr>
            </w:pPr>
            <w:ins w:id="5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name="idOfContragent"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9" w:author="Автор"/>
                <w:b/>
                <w:color w:val="A6A6A6"/>
                <w:sz w:val="16"/>
                <w:szCs w:val="20"/>
                <w:lang w:val="en-US"/>
              </w:rPr>
            </w:pPr>
            <w:ins w:id="5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name="paymentMethod"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1" w:author="Автор"/>
                <w:b/>
                <w:color w:val="A6A6A6"/>
                <w:sz w:val="16"/>
                <w:szCs w:val="20"/>
                <w:lang w:val="en-US"/>
              </w:rPr>
            </w:pPr>
            <w:ins w:id="5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name="copecksAmount"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3" w:author="Автор"/>
                <w:b/>
                <w:color w:val="A6A6A6"/>
                <w:sz w:val="16"/>
                <w:szCs w:val="20"/>
                <w:lang w:val="en-US"/>
              </w:rPr>
            </w:pPr>
            <w:ins w:id="5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5" w:author="Автор"/>
                <w:b/>
                <w:color w:val="A6A6A6"/>
                <w:sz w:val="16"/>
                <w:szCs w:val="20"/>
                <w:lang w:val="en-US"/>
              </w:rPr>
            </w:pPr>
            <w:ins w:id="5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7" w:author="Автор"/>
                <w:b/>
                <w:color w:val="A6A6A6"/>
                <w:sz w:val="16"/>
                <w:szCs w:val="20"/>
                <w:lang w:val="en-US"/>
              </w:rPr>
            </w:pPr>
            <w:ins w:id="5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9" w:author="Автор"/>
                <w:b/>
                <w:color w:val="A6A6A6"/>
                <w:sz w:val="16"/>
                <w:szCs w:val="20"/>
                <w:lang w:val="en-US"/>
              </w:rPr>
            </w:pPr>
            <w:ins w:id="5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1" w:author="Автор"/>
                <w:b/>
                <w:color w:val="A6A6A6"/>
                <w:sz w:val="16"/>
                <w:szCs w:val="20"/>
                <w:lang w:val="en-US"/>
              </w:rPr>
            </w:pPr>
            <w:ins w:id="5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3" w:author="Автор"/>
                <w:b/>
                <w:color w:val="A6A6A6"/>
                <w:sz w:val="16"/>
                <w:szCs w:val="20"/>
                <w:lang w:val="en-US"/>
              </w:rPr>
            </w:pPr>
            <w:ins w:id="5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5" w:author="Автор"/>
                <w:b/>
                <w:color w:val="A6A6A6"/>
                <w:sz w:val="16"/>
                <w:szCs w:val="20"/>
                <w:lang w:val="en-US"/>
              </w:rPr>
            </w:pPr>
            <w:ins w:id="5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7" w:author="Автор"/>
                <w:b/>
                <w:color w:val="A6A6A6"/>
                <w:sz w:val="16"/>
                <w:szCs w:val="20"/>
                <w:lang w:val="en-US"/>
              </w:rPr>
            </w:pPr>
            <w:ins w:id="5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9" w:author="Автор"/>
                <w:b/>
                <w:color w:val="A6A6A6"/>
                <w:sz w:val="16"/>
                <w:szCs w:val="20"/>
                <w:lang w:val="en-US"/>
              </w:rPr>
            </w:pPr>
            <w:ins w:id="5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1" w:author="Автор"/>
                <w:b/>
                <w:color w:val="A6A6A6"/>
                <w:sz w:val="16"/>
                <w:szCs w:val="20"/>
                <w:lang w:val="en-US"/>
              </w:rPr>
            </w:pPr>
            <w:ins w:id="5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3" w:author="Автор"/>
                <w:b/>
                <w:color w:val="A6A6A6"/>
                <w:sz w:val="16"/>
                <w:szCs w:val="20"/>
                <w:lang w:val="en-US"/>
              </w:rPr>
            </w:pPr>
            <w:ins w:id="5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5" w:author="Автор"/>
                <w:b/>
                <w:color w:val="A6A6A6"/>
                <w:sz w:val="16"/>
                <w:szCs w:val="20"/>
                <w:lang w:val="en-US"/>
              </w:rPr>
            </w:pPr>
            <w:ins w:id="5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7" w:author="Автор"/>
                <w:b/>
                <w:color w:val="A6A6A6"/>
                <w:sz w:val="16"/>
                <w:szCs w:val="20"/>
                <w:lang w:val="en-US"/>
              </w:rPr>
            </w:pPr>
            <w:ins w:id="5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9" w:author="Автор"/>
                <w:b/>
                <w:color w:val="A6A6A6"/>
                <w:sz w:val="16"/>
                <w:szCs w:val="20"/>
                <w:lang w:val="en-US"/>
              </w:rPr>
            </w:pPr>
            <w:ins w:id="6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1" w:author="Автор"/>
                <w:b/>
                <w:color w:val="A6A6A6"/>
                <w:sz w:val="16"/>
                <w:szCs w:val="20"/>
                <w:lang w:val="en-US"/>
              </w:rPr>
            </w:pPr>
            <w:ins w:id="6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3" w:author="Автор"/>
                <w:b/>
                <w:color w:val="A6A6A6"/>
                <w:sz w:val="16"/>
                <w:szCs w:val="20"/>
                <w:lang w:val="en-US"/>
              </w:rPr>
            </w:pPr>
            <w:ins w:id="6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5" w:author="Автор"/>
                <w:b/>
                <w:color w:val="A6A6A6"/>
                <w:sz w:val="16"/>
                <w:szCs w:val="20"/>
                <w:lang w:val="en-US"/>
              </w:rPr>
            </w:pPr>
            <w:ins w:id="6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7" w:author="Автор"/>
                <w:b/>
                <w:color w:val="A6A6A6"/>
                <w:sz w:val="16"/>
                <w:szCs w:val="20"/>
                <w:lang w:val="en-US"/>
              </w:rPr>
            </w:pPr>
            <w:ins w:id="6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9" w:author="Автор"/>
                <w:b/>
                <w:color w:val="A6A6A6"/>
                <w:sz w:val="16"/>
                <w:szCs w:val="20"/>
                <w:lang w:val="en-US"/>
              </w:rPr>
            </w:pPr>
            <w:ins w:id="6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1" w:author="Автор"/>
                <w:b/>
                <w:color w:val="A6A6A6"/>
                <w:sz w:val="16"/>
                <w:szCs w:val="20"/>
                <w:lang w:val="en-US"/>
              </w:rPr>
            </w:pPr>
            <w:ins w:id="6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3" w:author="Автор"/>
                <w:b/>
                <w:color w:val="A6A6A6"/>
                <w:sz w:val="16"/>
                <w:szCs w:val="20"/>
                <w:lang w:val="en-US"/>
              </w:rPr>
            </w:pPr>
            <w:ins w:id="6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5" w:author="Автор"/>
                <w:b/>
                <w:color w:val="A6A6A6"/>
                <w:sz w:val="16"/>
                <w:szCs w:val="20"/>
                <w:lang w:val="en-US"/>
              </w:rPr>
            </w:pPr>
            <w:ins w:id="6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7" w:author="Автор"/>
                <w:b/>
                <w:color w:val="A6A6A6"/>
                <w:sz w:val="16"/>
                <w:szCs w:val="20"/>
                <w:lang w:val="en-US"/>
              </w:rPr>
            </w:pPr>
            <w:ins w:id="6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9" w:author="Автор"/>
                <w:b/>
                <w:color w:val="A6A6A6"/>
                <w:sz w:val="16"/>
                <w:szCs w:val="20"/>
                <w:lang w:val="en-US"/>
              </w:rPr>
            </w:pPr>
            <w:ins w:id="6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1" w:author="Автор"/>
                <w:b/>
                <w:color w:val="A6A6A6"/>
                <w:sz w:val="16"/>
                <w:szCs w:val="20"/>
                <w:lang w:val="en-US"/>
              </w:rPr>
            </w:pPr>
            <w:ins w:id="6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3" w:author="Автор"/>
                <w:b/>
                <w:color w:val="A6A6A6"/>
                <w:sz w:val="16"/>
                <w:szCs w:val="20"/>
                <w:lang w:val="en-US"/>
              </w:rPr>
            </w:pPr>
            <w:ins w:id="6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5" w:author="Автор"/>
                <w:b/>
                <w:color w:val="A6A6A6"/>
                <w:sz w:val="16"/>
                <w:szCs w:val="20"/>
                <w:lang w:val="en-US"/>
              </w:rPr>
            </w:pPr>
            <w:ins w:id="6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7" w:author="Автор"/>
                <w:b/>
                <w:color w:val="A6A6A6"/>
                <w:sz w:val="16"/>
                <w:szCs w:val="20"/>
                <w:lang w:val="en-US"/>
              </w:rPr>
            </w:pPr>
            <w:ins w:id="6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9" w:author="Автор"/>
                <w:b/>
                <w:color w:val="A6A6A6"/>
                <w:sz w:val="16"/>
                <w:szCs w:val="20"/>
                <w:lang w:val="en-US"/>
              </w:rPr>
            </w:pPr>
            <w:ins w:id="6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1" w:author="Автор"/>
                <w:b/>
                <w:color w:val="A6A6A6"/>
                <w:sz w:val="16"/>
                <w:szCs w:val="20"/>
                <w:lang w:val="en-US"/>
              </w:rPr>
            </w:pPr>
            <w:ins w:id="6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3" w:author="Автор"/>
                <w:b/>
                <w:color w:val="A6A6A6"/>
                <w:sz w:val="16"/>
                <w:szCs w:val="20"/>
                <w:lang w:val="en-US"/>
              </w:rPr>
            </w:pPr>
            <w:ins w:id="6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5" w:author="Автор"/>
                <w:b/>
                <w:color w:val="A6A6A6"/>
                <w:sz w:val="16"/>
                <w:szCs w:val="20"/>
                <w:lang w:val="en-US"/>
              </w:rPr>
            </w:pPr>
            <w:ins w:id="6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7" w:author="Автор"/>
                <w:b/>
                <w:color w:val="A6A6A6"/>
                <w:sz w:val="16"/>
                <w:szCs w:val="20"/>
                <w:lang w:val="en-US"/>
              </w:rPr>
            </w:pPr>
            <w:ins w:id="6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ref="tns:ComplexInfoList"/&gt;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9" w:author="Автор"/>
                <w:b/>
                <w:color w:val="A6A6A6"/>
                <w:sz w:val="16"/>
                <w:szCs w:val="20"/>
                <w:lang w:val="en-US"/>
              </w:rPr>
            </w:pPr>
            <w:ins w:id="6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1" w:author="Автор"/>
                <w:b/>
                <w:color w:val="A6A6A6"/>
                <w:sz w:val="16"/>
                <w:szCs w:val="20"/>
                <w:lang w:val="en-US"/>
              </w:rPr>
            </w:pPr>
            <w:ins w:id="6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3" w:author="Автор"/>
                <w:b/>
                <w:color w:val="A6A6A6"/>
                <w:sz w:val="16"/>
                <w:szCs w:val="20"/>
                <w:lang w:val="en-US"/>
              </w:rPr>
            </w:pPr>
            <w:ins w:id="6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5" w:author="Автор"/>
                <w:b/>
                <w:color w:val="A6A6A6"/>
                <w:sz w:val="16"/>
                <w:szCs w:val="20"/>
                <w:lang w:val="en-US"/>
              </w:rPr>
            </w:pPr>
            <w:ins w:id="6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7" w:author="Автор"/>
                <w:b/>
                <w:color w:val="A6A6A6"/>
                <w:sz w:val="16"/>
                <w:szCs w:val="20"/>
                <w:lang w:val="en-US"/>
              </w:rPr>
            </w:pPr>
            <w:ins w:id="6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9" w:author="Автор"/>
                <w:b/>
                <w:color w:val="A6A6A6"/>
                <w:sz w:val="16"/>
                <w:szCs w:val="20"/>
                <w:lang w:val="en-US"/>
              </w:rPr>
            </w:pPr>
            <w:ins w:id="6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1" w:author="Автор"/>
                <w:b/>
                <w:color w:val="A6A6A6"/>
                <w:sz w:val="16"/>
                <w:szCs w:val="20"/>
                <w:lang w:val="en-US"/>
              </w:rPr>
            </w:pPr>
            <w:ins w:id="6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ref="tns:ComplexInfo"/&gt;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3" w:author="Автор"/>
                <w:b/>
                <w:color w:val="A6A6A6"/>
                <w:sz w:val="16"/>
                <w:szCs w:val="20"/>
                <w:lang w:val="en-US"/>
              </w:rPr>
            </w:pPr>
            <w:ins w:id="6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5" w:author="Автор"/>
                <w:b/>
                <w:color w:val="A6A6A6"/>
                <w:sz w:val="16"/>
                <w:szCs w:val="20"/>
                <w:lang w:val="en-US"/>
              </w:rPr>
            </w:pPr>
            <w:ins w:id="6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7" w:author="Автор"/>
                <w:b/>
                <w:color w:val="A6A6A6"/>
                <w:sz w:val="16"/>
                <w:szCs w:val="20"/>
                <w:lang w:val="en-US"/>
              </w:rPr>
            </w:pPr>
            <w:ins w:id="6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9" w:author="Автор"/>
                <w:b/>
                <w:color w:val="A6A6A6"/>
                <w:sz w:val="16"/>
                <w:szCs w:val="20"/>
                <w:lang w:val="en-US"/>
              </w:rPr>
            </w:pPr>
            <w:ins w:id="6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1" w:author="Автор"/>
                <w:b/>
                <w:color w:val="A6A6A6"/>
                <w:sz w:val="16"/>
                <w:szCs w:val="20"/>
                <w:lang w:val="en-US"/>
              </w:rPr>
            </w:pPr>
            <w:ins w:id="6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name="idOfComplexInfo"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3" w:author="Автор"/>
                <w:b/>
                <w:color w:val="A6A6A6"/>
                <w:sz w:val="16"/>
                <w:szCs w:val="20"/>
                <w:lang w:val="en-US"/>
              </w:rPr>
            </w:pPr>
            <w:ins w:id="6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name="idOfComplex" type="xs:int"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5" w:author="Автор"/>
                <w:b/>
                <w:color w:val="A6A6A6"/>
                <w:sz w:val="16"/>
                <w:szCs w:val="20"/>
                <w:lang w:val="en-US"/>
              </w:rPr>
            </w:pPr>
            <w:ins w:id="6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name="complexName"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7" w:author="Автор"/>
                <w:b/>
                <w:color w:val="A6A6A6"/>
                <w:sz w:val="16"/>
                <w:szCs w:val="20"/>
                <w:lang w:val="en-US"/>
              </w:rPr>
            </w:pPr>
            <w:ins w:id="6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9" w:author="Автор"/>
                <w:b/>
                <w:color w:val="A6A6A6"/>
                <w:sz w:val="16"/>
                <w:szCs w:val="20"/>
                <w:lang w:val="en-US"/>
              </w:rPr>
            </w:pPr>
            <w:ins w:id="6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name="currentPrice"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1" w:author="Автор"/>
                <w:b/>
                <w:color w:val="A6A6A6"/>
                <w:sz w:val="16"/>
                <w:szCs w:val="20"/>
                <w:lang w:val="en-US"/>
              </w:rPr>
            </w:pPr>
            <w:ins w:id="6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name="usedSubscriptionFeeding" type="xs:int"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3" w:author="Автор"/>
                <w:b/>
                <w:color w:val="A6A6A6"/>
                <w:sz w:val="16"/>
                <w:szCs w:val="20"/>
                <w:lang w:val="en-US"/>
              </w:rPr>
            </w:pPr>
            <w:ins w:id="6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5" w:author="Автор"/>
                <w:b/>
                <w:color w:val="A6A6A6"/>
                <w:sz w:val="16"/>
                <w:szCs w:val="20"/>
                <w:lang w:val="en-US"/>
              </w:rPr>
            </w:pPr>
            <w:ins w:id="6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7" w:author="Автор"/>
                <w:b/>
                <w:color w:val="A6A6A6"/>
                <w:sz w:val="16"/>
                <w:szCs w:val="20"/>
                <w:lang w:val="en-US"/>
              </w:rPr>
            </w:pPr>
            <w:ins w:id="6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9" w:author="Автор"/>
                <w:b/>
                <w:color w:val="A6A6A6"/>
                <w:sz w:val="16"/>
                <w:szCs w:val="20"/>
                <w:lang w:val="en-US"/>
              </w:rPr>
            </w:pPr>
            <w:ins w:id="6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1" w:author="Автор"/>
                <w:b/>
                <w:color w:val="A6A6A6"/>
                <w:sz w:val="16"/>
                <w:szCs w:val="20"/>
                <w:lang w:val="en-US"/>
              </w:rPr>
            </w:pPr>
            <w:ins w:id="6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3" w:author="Автор"/>
                <w:b/>
                <w:color w:val="A6A6A6"/>
                <w:sz w:val="16"/>
                <w:szCs w:val="20"/>
                <w:lang w:val="en-US"/>
              </w:rPr>
            </w:pPr>
            <w:ins w:id="6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5" w:author="Автор"/>
                <w:b/>
                <w:color w:val="A6A6A6"/>
                <w:sz w:val="16"/>
                <w:szCs w:val="20"/>
                <w:lang w:val="en-US"/>
              </w:rPr>
            </w:pPr>
            <w:ins w:id="6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type="tns:chronopayConfigResult"/&gt;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7" w:author="Автор"/>
                <w:b/>
                <w:color w:val="A6A6A6"/>
                <w:sz w:val="16"/>
                <w:szCs w:val="20"/>
                <w:lang w:val="en-US"/>
              </w:rPr>
            </w:pPr>
            <w:ins w:id="6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9" w:author="Автор"/>
                <w:b/>
                <w:color w:val="A6A6A6"/>
                <w:sz w:val="16"/>
                <w:szCs w:val="20"/>
                <w:lang w:val="en-US"/>
              </w:rPr>
            </w:pPr>
            <w:ins w:id="6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1" w:author="Автор"/>
                <w:b/>
                <w:color w:val="A6A6A6"/>
                <w:sz w:val="16"/>
                <w:szCs w:val="20"/>
                <w:lang w:val="en-US"/>
              </w:rPr>
            </w:pPr>
            <w:ins w:id="6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3" w:author="Автор"/>
                <w:b/>
                <w:color w:val="A6A6A6"/>
                <w:sz w:val="16"/>
                <w:szCs w:val="20"/>
                <w:lang w:val="en-US"/>
              </w:rPr>
            </w:pPr>
            <w:ins w:id="6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5" w:author="Автор"/>
                <w:b/>
                <w:color w:val="A6A6A6"/>
                <w:sz w:val="16"/>
                <w:szCs w:val="20"/>
                <w:lang w:val="en-US"/>
              </w:rPr>
            </w:pPr>
            <w:ins w:id="6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name="chronopayConfig" type="tns:ChronopayConfigExt"/&gt;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7" w:author="Автор"/>
                <w:b/>
                <w:color w:val="A6A6A6"/>
                <w:sz w:val="16"/>
                <w:szCs w:val="20"/>
                <w:lang w:val="en-US"/>
              </w:rPr>
            </w:pPr>
            <w:ins w:id="6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9" w:author="Автор"/>
                <w:b/>
                <w:color w:val="A6A6A6"/>
                <w:sz w:val="16"/>
                <w:szCs w:val="20"/>
                <w:lang w:val="en-US"/>
              </w:rPr>
            </w:pPr>
            <w:ins w:id="6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1" w:author="Автор"/>
                <w:b/>
                <w:color w:val="A6A6A6"/>
                <w:sz w:val="16"/>
                <w:szCs w:val="20"/>
                <w:lang w:val="en-US"/>
              </w:rPr>
            </w:pPr>
            <w:ins w:id="6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3" w:author="Автор"/>
                <w:b/>
                <w:color w:val="A6A6A6"/>
                <w:sz w:val="16"/>
                <w:szCs w:val="20"/>
                <w:lang w:val="en-US"/>
              </w:rPr>
            </w:pPr>
            <w:ins w:id="6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5" w:author="Автор"/>
                <w:b/>
                <w:color w:val="A6A6A6"/>
                <w:sz w:val="16"/>
                <w:szCs w:val="20"/>
                <w:lang w:val="en-US"/>
              </w:rPr>
            </w:pPr>
            <w:ins w:id="6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7" w:author="Автор"/>
                <w:b/>
                <w:color w:val="A6A6A6"/>
                <w:sz w:val="16"/>
                <w:szCs w:val="20"/>
                <w:lang w:val="en-US"/>
              </w:rPr>
            </w:pPr>
            <w:ins w:id="6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9" w:author="Автор"/>
                <w:b/>
                <w:color w:val="A6A6A6"/>
                <w:sz w:val="16"/>
                <w:szCs w:val="20"/>
                <w:lang w:val="en-US"/>
              </w:rPr>
            </w:pPr>
            <w:ins w:id="6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name="SharedSec"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1" w:author="Автор"/>
                <w:b/>
                <w:color w:val="A6A6A6"/>
                <w:sz w:val="16"/>
                <w:szCs w:val="20"/>
                <w:lang w:val="en-US"/>
              </w:rPr>
            </w:pPr>
            <w:ins w:id="6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3" w:author="Автор"/>
                <w:b/>
                <w:color w:val="A6A6A6"/>
                <w:sz w:val="16"/>
                <w:szCs w:val="20"/>
                <w:lang w:val="en-US"/>
              </w:rPr>
            </w:pPr>
            <w:ins w:id="6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5" w:author="Автор"/>
                <w:b/>
                <w:color w:val="A6A6A6"/>
                <w:sz w:val="16"/>
                <w:szCs w:val="20"/>
                <w:lang w:val="en-US"/>
              </w:rPr>
            </w:pPr>
            <w:ins w:id="6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7" w:author="Автор"/>
                <w:b/>
                <w:color w:val="A6A6A6"/>
                <w:sz w:val="16"/>
                <w:szCs w:val="20"/>
                <w:lang w:val="en-US"/>
              </w:rPr>
            </w:pPr>
            <w:ins w:id="6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9" w:author="Автор"/>
                <w:b/>
                <w:color w:val="A6A6A6"/>
                <w:sz w:val="16"/>
                <w:szCs w:val="20"/>
                <w:lang w:val="en-US"/>
              </w:rPr>
            </w:pPr>
            <w:ins w:id="6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name="CallbackUrl"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1" w:author="Автор"/>
                <w:b/>
                <w:color w:val="A6A6A6"/>
                <w:sz w:val="16"/>
                <w:szCs w:val="20"/>
                <w:lang w:val="en-US"/>
              </w:rPr>
            </w:pPr>
            <w:ins w:id="6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3" w:author="Автор"/>
                <w:b/>
                <w:color w:val="A6A6A6"/>
                <w:sz w:val="16"/>
                <w:szCs w:val="20"/>
                <w:lang w:val="en-US"/>
              </w:rPr>
            </w:pPr>
            <w:ins w:id="6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5" w:author="Автор"/>
                <w:b/>
                <w:color w:val="A6A6A6"/>
                <w:sz w:val="16"/>
                <w:szCs w:val="20"/>
                <w:lang w:val="en-US"/>
              </w:rPr>
            </w:pPr>
            <w:ins w:id="6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7" w:author="Автор"/>
                <w:b/>
                <w:color w:val="A6A6A6"/>
                <w:sz w:val="16"/>
                <w:szCs w:val="20"/>
                <w:lang w:val="en-US"/>
              </w:rPr>
            </w:pPr>
            <w:ins w:id="6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9" w:author="Автор"/>
                <w:b/>
                <w:color w:val="A6A6A6"/>
                <w:sz w:val="16"/>
                <w:szCs w:val="20"/>
                <w:lang w:val="en-US"/>
              </w:rPr>
            </w:pPr>
            <w:ins w:id="6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1" w:author="Автор"/>
                <w:b/>
                <w:color w:val="A6A6A6"/>
                <w:sz w:val="16"/>
                <w:szCs w:val="20"/>
                <w:lang w:val="en-US"/>
              </w:rPr>
            </w:pPr>
            <w:ins w:id="6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3" w:author="Автор"/>
                <w:b/>
                <w:color w:val="A6A6A6"/>
                <w:sz w:val="16"/>
                <w:szCs w:val="20"/>
                <w:lang w:val="en-US"/>
              </w:rPr>
            </w:pPr>
            <w:ins w:id="6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5" w:author="Автор"/>
                <w:b/>
                <w:color w:val="A6A6A6"/>
                <w:sz w:val="16"/>
                <w:szCs w:val="20"/>
                <w:lang w:val="en-US"/>
              </w:rPr>
            </w:pPr>
            <w:ins w:id="6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7" w:author="Автор"/>
                <w:b/>
                <w:color w:val="A6A6A6"/>
                <w:sz w:val="16"/>
                <w:szCs w:val="20"/>
                <w:lang w:val="en-US"/>
              </w:rPr>
            </w:pPr>
            <w:ins w:id="6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9" w:author="Автор"/>
                <w:b/>
                <w:color w:val="A6A6A6"/>
                <w:sz w:val="16"/>
                <w:szCs w:val="20"/>
                <w:lang w:val="en-US"/>
              </w:rPr>
            </w:pPr>
            <w:ins w:id="6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1" w:author="Автор"/>
                <w:b/>
                <w:color w:val="A6A6A6"/>
                <w:sz w:val="16"/>
                <w:szCs w:val="20"/>
                <w:lang w:val="en-US"/>
              </w:rPr>
            </w:pPr>
            <w:ins w:id="6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3" w:author="Автор"/>
                <w:b/>
                <w:color w:val="A6A6A6"/>
                <w:sz w:val="16"/>
                <w:szCs w:val="20"/>
                <w:lang w:val="en-US"/>
              </w:rPr>
            </w:pPr>
            <w:ins w:id="6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5" w:author="Автор"/>
                <w:b/>
                <w:color w:val="A6A6A6"/>
                <w:sz w:val="16"/>
                <w:szCs w:val="20"/>
                <w:lang w:val="en-US"/>
              </w:rPr>
            </w:pPr>
            <w:ins w:id="6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7" w:author="Автор"/>
                <w:b/>
                <w:color w:val="A6A6A6"/>
                <w:sz w:val="16"/>
                <w:szCs w:val="20"/>
                <w:lang w:val="en-US"/>
              </w:rPr>
            </w:pPr>
            <w:ins w:id="6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9" w:author="Автор"/>
                <w:b/>
                <w:color w:val="A6A6A6"/>
                <w:sz w:val="16"/>
                <w:szCs w:val="20"/>
                <w:lang w:val="en-US"/>
              </w:rPr>
            </w:pPr>
            <w:ins w:id="6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1" w:author="Автор"/>
                <w:b/>
                <w:color w:val="A6A6A6"/>
                <w:sz w:val="16"/>
                <w:szCs w:val="20"/>
                <w:lang w:val="en-US"/>
              </w:rPr>
            </w:pPr>
            <w:ins w:id="6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3" w:author="Автор"/>
                <w:b/>
                <w:color w:val="A6A6A6"/>
                <w:sz w:val="16"/>
                <w:szCs w:val="20"/>
                <w:lang w:val="en-US"/>
              </w:rPr>
            </w:pPr>
            <w:ins w:id="6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5" w:author="Автор"/>
                <w:b/>
                <w:color w:val="A6A6A6"/>
                <w:sz w:val="16"/>
                <w:szCs w:val="20"/>
                <w:lang w:val="en-US"/>
              </w:rPr>
            </w:pPr>
            <w:ins w:id="6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7" w:author="Автор"/>
                <w:b/>
                <w:color w:val="A6A6A6"/>
                <w:sz w:val="16"/>
                <w:szCs w:val="20"/>
                <w:lang w:val="en-US"/>
              </w:rPr>
            </w:pPr>
            <w:ins w:id="6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9" w:author="Автор"/>
                <w:b/>
                <w:color w:val="A6A6A6"/>
                <w:sz w:val="16"/>
                <w:szCs w:val="20"/>
                <w:lang w:val="en-US"/>
              </w:rPr>
            </w:pPr>
            <w:ins w:id="6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1" w:author="Автор"/>
                <w:b/>
                <w:color w:val="A6A6A6"/>
                <w:sz w:val="16"/>
                <w:szCs w:val="20"/>
                <w:lang w:val="en-US"/>
              </w:rPr>
            </w:pPr>
            <w:ins w:id="6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type="tns:generateLinkingTokenResult"/&gt;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3" w:author="Автор"/>
                <w:b/>
                <w:color w:val="A6A6A6"/>
                <w:sz w:val="16"/>
                <w:szCs w:val="20"/>
                <w:lang w:val="en-US"/>
              </w:rPr>
            </w:pPr>
            <w:ins w:id="6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5" w:author="Автор"/>
                <w:b/>
                <w:color w:val="A6A6A6"/>
                <w:sz w:val="16"/>
                <w:szCs w:val="20"/>
                <w:lang w:val="en-US"/>
              </w:rPr>
            </w:pPr>
            <w:ins w:id="6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7" w:author="Автор"/>
                <w:b/>
                <w:color w:val="A6A6A6"/>
                <w:sz w:val="16"/>
                <w:szCs w:val="20"/>
                <w:lang w:val="en-US"/>
              </w:rPr>
            </w:pPr>
            <w:ins w:id="6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9" w:author="Автор"/>
                <w:b/>
                <w:color w:val="A6A6A6"/>
                <w:sz w:val="16"/>
                <w:szCs w:val="20"/>
                <w:lang w:val="en-US"/>
              </w:rPr>
            </w:pPr>
            <w:ins w:id="6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1" w:author="Автор"/>
                <w:b/>
                <w:color w:val="A6A6A6"/>
                <w:sz w:val="16"/>
                <w:szCs w:val="20"/>
                <w:lang w:val="en-US"/>
              </w:rPr>
            </w:pPr>
            <w:ins w:id="6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3" w:author="Автор"/>
                <w:b/>
                <w:color w:val="A6A6A6"/>
                <w:sz w:val="16"/>
                <w:szCs w:val="20"/>
                <w:lang w:val="en-US"/>
              </w:rPr>
            </w:pPr>
            <w:ins w:id="6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5" w:author="Автор"/>
                <w:b/>
                <w:color w:val="A6A6A6"/>
                <w:sz w:val="16"/>
                <w:szCs w:val="20"/>
                <w:lang w:val="en-US"/>
              </w:rPr>
            </w:pPr>
            <w:ins w:id="6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7" w:author="Автор"/>
                <w:b/>
                <w:color w:val="A6A6A6"/>
                <w:sz w:val="16"/>
                <w:szCs w:val="20"/>
                <w:lang w:val="en-US"/>
              </w:rPr>
            </w:pPr>
            <w:ins w:id="6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9" w:author="Автор"/>
                <w:b/>
                <w:color w:val="A6A6A6"/>
                <w:sz w:val="16"/>
                <w:szCs w:val="20"/>
                <w:lang w:val="en-US"/>
              </w:rPr>
            </w:pPr>
            <w:ins w:id="6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1" w:author="Автор"/>
                <w:b/>
                <w:color w:val="A6A6A6"/>
                <w:sz w:val="16"/>
                <w:szCs w:val="20"/>
                <w:lang w:val="en-US"/>
              </w:rPr>
            </w:pPr>
            <w:ins w:id="6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3" w:author="Автор"/>
                <w:b/>
                <w:color w:val="A6A6A6"/>
                <w:sz w:val="16"/>
                <w:szCs w:val="20"/>
                <w:lang w:val="en-US"/>
              </w:rPr>
            </w:pPr>
            <w:ins w:id="6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5" w:author="Автор"/>
                <w:b/>
                <w:color w:val="A6A6A6"/>
                <w:sz w:val="16"/>
                <w:szCs w:val="20"/>
                <w:lang w:val="en-US"/>
              </w:rPr>
            </w:pPr>
            <w:ins w:id="6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7" w:author="Автор"/>
                <w:b/>
                <w:color w:val="A6A6A6"/>
                <w:sz w:val="16"/>
                <w:szCs w:val="20"/>
                <w:lang w:val="en-US"/>
              </w:rPr>
            </w:pPr>
            <w:ins w:id="6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9" w:author="Автор"/>
                <w:b/>
                <w:color w:val="A6A6A6"/>
                <w:sz w:val="16"/>
                <w:szCs w:val="20"/>
                <w:lang w:val="en-US"/>
              </w:rPr>
            </w:pPr>
            <w:ins w:id="6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1" w:author="Автор"/>
                <w:b/>
                <w:color w:val="A6A6A6"/>
                <w:sz w:val="16"/>
                <w:szCs w:val="20"/>
                <w:lang w:val="en-US"/>
              </w:rPr>
            </w:pPr>
            <w:ins w:id="6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3" w:author="Автор"/>
                <w:b/>
                <w:color w:val="A6A6A6"/>
                <w:sz w:val="16"/>
                <w:szCs w:val="20"/>
                <w:lang w:val="en-US"/>
              </w:rPr>
            </w:pPr>
            <w:ins w:id="6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5" w:author="Автор"/>
                <w:b/>
                <w:color w:val="A6A6A6"/>
                <w:sz w:val="16"/>
                <w:szCs w:val="20"/>
                <w:lang w:val="en-US"/>
              </w:rPr>
            </w:pPr>
            <w:ins w:id="6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7" w:author="Автор"/>
                <w:b/>
                <w:color w:val="A6A6A6"/>
                <w:sz w:val="16"/>
                <w:szCs w:val="20"/>
                <w:lang w:val="en-US"/>
              </w:rPr>
            </w:pPr>
            <w:ins w:id="6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name="requestWebParam"&gt;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9" w:author="Автор"/>
                <w:b/>
                <w:color w:val="A6A6A6"/>
                <w:sz w:val="16"/>
                <w:szCs w:val="20"/>
                <w:lang w:val="en-US"/>
              </w:rPr>
            </w:pPr>
            <w:ins w:id="6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1" w:author="Автор"/>
                <w:b/>
                <w:color w:val="A6A6A6"/>
                <w:sz w:val="16"/>
                <w:szCs w:val="20"/>
                <w:lang w:val="en-US"/>
              </w:rPr>
            </w:pPr>
            <w:ins w:id="6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name="url"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3" w:author="Автор"/>
                <w:b/>
                <w:color w:val="A6A6A6"/>
                <w:sz w:val="16"/>
                <w:szCs w:val="20"/>
                <w:lang w:val="en-US"/>
              </w:rPr>
            </w:pPr>
            <w:ins w:id="6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name="pParam"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5" w:author="Автор"/>
                <w:b/>
                <w:color w:val="A6A6A6"/>
                <w:sz w:val="16"/>
                <w:szCs w:val="20"/>
                <w:lang w:val="en-US"/>
              </w:rPr>
            </w:pPr>
            <w:ins w:id="6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name="dateParam"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7" w:author="Автор"/>
                <w:b/>
                <w:color w:val="A6A6A6"/>
                <w:sz w:val="16"/>
                <w:szCs w:val="20"/>
                <w:lang w:val="en-US"/>
              </w:rPr>
            </w:pPr>
            <w:ins w:id="6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name="contractIdParam"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9" w:author="Автор"/>
                <w:b/>
                <w:color w:val="A6A6A6"/>
                <w:sz w:val="16"/>
                <w:szCs w:val="20"/>
                <w:lang w:val="en-US"/>
              </w:rPr>
            </w:pPr>
            <w:ins w:id="6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1" w:author="Автор"/>
                <w:b/>
                <w:color w:val="A6A6A6"/>
                <w:sz w:val="16"/>
                <w:szCs w:val="20"/>
                <w:lang w:val="en-US"/>
              </w:rPr>
            </w:pPr>
            <w:ins w:id="6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3" w:author="Автор"/>
                <w:b/>
                <w:color w:val="A6A6A6"/>
                <w:sz w:val="16"/>
                <w:szCs w:val="20"/>
                <w:lang w:val="en-US"/>
              </w:rPr>
            </w:pPr>
            <w:ins w:id="6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5" w:author="Автор"/>
                <w:b/>
                <w:color w:val="A6A6A6"/>
                <w:sz w:val="16"/>
                <w:szCs w:val="20"/>
                <w:lang w:val="en-US"/>
              </w:rPr>
            </w:pPr>
            <w:ins w:id="6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7" w:author="Автор"/>
                <w:b/>
                <w:color w:val="A6A6A6"/>
                <w:sz w:val="16"/>
                <w:szCs w:val="20"/>
                <w:lang w:val="en-US"/>
              </w:rPr>
            </w:pPr>
            <w:ins w:id="6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type="tns:checkPasswordResult"/&gt;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9" w:author="Автор"/>
                <w:b/>
                <w:color w:val="A6A6A6"/>
                <w:sz w:val="16"/>
                <w:szCs w:val="20"/>
                <w:lang w:val="en-US"/>
              </w:rPr>
            </w:pPr>
            <w:ins w:id="6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1" w:author="Автор"/>
                <w:b/>
                <w:color w:val="A6A6A6"/>
                <w:sz w:val="16"/>
                <w:szCs w:val="20"/>
                <w:lang w:val="en-US"/>
              </w:rPr>
            </w:pPr>
            <w:ins w:id="6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3" w:author="Автор"/>
                <w:b/>
                <w:color w:val="A6A6A6"/>
                <w:sz w:val="16"/>
                <w:szCs w:val="20"/>
                <w:lang w:val="en-US"/>
              </w:rPr>
            </w:pPr>
            <w:ins w:id="6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5" w:author="Автор"/>
                <w:b/>
                <w:color w:val="A6A6A6"/>
                <w:sz w:val="16"/>
                <w:szCs w:val="20"/>
                <w:lang w:val="en-US"/>
              </w:rPr>
            </w:pPr>
            <w:ins w:id="6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7" w:author="Автор"/>
                <w:b/>
                <w:color w:val="A6A6A6"/>
                <w:sz w:val="16"/>
                <w:szCs w:val="20"/>
                <w:lang w:val="en-US"/>
              </w:rPr>
            </w:pPr>
            <w:ins w:id="6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name="succeeded"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9" w:author="Автор"/>
                <w:b/>
                <w:color w:val="A6A6A6"/>
                <w:sz w:val="16"/>
                <w:szCs w:val="20"/>
                <w:lang w:val="en-US"/>
              </w:rPr>
            </w:pPr>
            <w:ins w:id="6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1" w:author="Автор"/>
                <w:b/>
                <w:color w:val="A6A6A6"/>
                <w:sz w:val="16"/>
                <w:szCs w:val="20"/>
                <w:lang w:val="en-US"/>
              </w:rPr>
            </w:pPr>
            <w:ins w:id="6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3" w:author="Автор"/>
                <w:b/>
                <w:color w:val="A6A6A6"/>
                <w:sz w:val="16"/>
                <w:szCs w:val="20"/>
                <w:lang w:val="en-US"/>
              </w:rPr>
            </w:pPr>
            <w:ins w:id="6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5" w:author="Автор"/>
                <w:b/>
                <w:color w:val="A6A6A6"/>
                <w:sz w:val="16"/>
                <w:szCs w:val="20"/>
                <w:lang w:val="en-US"/>
              </w:rPr>
            </w:pPr>
            <w:ins w:id="6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7" w:author="Автор"/>
                <w:b/>
                <w:color w:val="A6A6A6"/>
                <w:sz w:val="16"/>
                <w:szCs w:val="20"/>
                <w:lang w:val="en-US"/>
              </w:rPr>
            </w:pPr>
            <w:ins w:id="6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9" w:author="Автор"/>
                <w:b/>
                <w:color w:val="A6A6A6"/>
                <w:sz w:val="16"/>
                <w:szCs w:val="20"/>
                <w:lang w:val="en-US"/>
              </w:rPr>
            </w:pPr>
            <w:ins w:id="6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1" w:author="Автор"/>
                <w:b/>
                <w:color w:val="A6A6A6"/>
                <w:sz w:val="16"/>
                <w:szCs w:val="20"/>
                <w:lang w:val="en-US"/>
              </w:rPr>
            </w:pPr>
            <w:ins w:id="6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3" w:author="Автор"/>
                <w:b/>
                <w:color w:val="A6A6A6"/>
                <w:sz w:val="16"/>
                <w:szCs w:val="20"/>
                <w:lang w:val="en-US"/>
              </w:rPr>
            </w:pPr>
            <w:ins w:id="6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5" w:author="Автор"/>
                <w:b/>
                <w:color w:val="A6A6A6"/>
                <w:sz w:val="16"/>
                <w:szCs w:val="20"/>
                <w:lang w:val="en-US"/>
              </w:rPr>
            </w:pPr>
            <w:ins w:id="6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7" w:author="Автор"/>
                <w:b/>
                <w:color w:val="A6A6A6"/>
                <w:sz w:val="16"/>
                <w:szCs w:val="20"/>
                <w:lang w:val="en-US"/>
              </w:rPr>
            </w:pPr>
            <w:ins w:id="6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9" w:author="Автор"/>
                <w:b/>
                <w:color w:val="A6A6A6"/>
                <w:sz w:val="16"/>
                <w:szCs w:val="20"/>
                <w:lang w:val="en-US"/>
              </w:rPr>
            </w:pPr>
            <w:ins w:id="6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1" w:author="Автор"/>
                <w:b/>
                <w:color w:val="A6A6A6"/>
                <w:sz w:val="16"/>
                <w:szCs w:val="20"/>
                <w:lang w:val="en-US"/>
              </w:rPr>
            </w:pPr>
            <w:ins w:id="6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type="tns:listOfProductsResult"/&gt;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3" w:author="Автор"/>
                <w:b/>
                <w:color w:val="A6A6A6"/>
                <w:sz w:val="16"/>
                <w:szCs w:val="20"/>
                <w:lang w:val="en-US"/>
              </w:rPr>
            </w:pPr>
            <w:ins w:id="6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5" w:author="Автор"/>
                <w:b/>
                <w:color w:val="A6A6A6"/>
                <w:sz w:val="16"/>
                <w:szCs w:val="20"/>
                <w:lang w:val="en-US"/>
              </w:rPr>
            </w:pPr>
            <w:ins w:id="6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7" w:author="Автор"/>
                <w:b/>
                <w:color w:val="A6A6A6"/>
                <w:sz w:val="16"/>
                <w:szCs w:val="20"/>
                <w:lang w:val="en-US"/>
              </w:rPr>
            </w:pPr>
            <w:ins w:id="6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9" w:author="Автор"/>
                <w:b/>
                <w:color w:val="A6A6A6"/>
                <w:sz w:val="16"/>
                <w:szCs w:val="20"/>
                <w:lang w:val="en-US"/>
              </w:rPr>
            </w:pPr>
            <w:ins w:id="6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1" w:author="Автор"/>
                <w:b/>
                <w:color w:val="A6A6A6"/>
                <w:sz w:val="16"/>
                <w:szCs w:val="20"/>
                <w:lang w:val="en-US"/>
              </w:rPr>
            </w:pPr>
            <w:ins w:id="6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name="listOfProductGroups" type="tns:ListOfProductGroups"/&gt;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3" w:author="Автор"/>
                <w:b/>
                <w:color w:val="A6A6A6"/>
                <w:sz w:val="16"/>
                <w:szCs w:val="20"/>
                <w:lang w:val="en-US"/>
              </w:rPr>
            </w:pPr>
            <w:ins w:id="6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5" w:author="Автор"/>
                <w:b/>
                <w:color w:val="A6A6A6"/>
                <w:sz w:val="16"/>
                <w:szCs w:val="20"/>
                <w:lang w:val="en-US"/>
              </w:rPr>
            </w:pPr>
            <w:ins w:id="6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7" w:author="Автор"/>
                <w:b/>
                <w:color w:val="A6A6A6"/>
                <w:sz w:val="16"/>
                <w:szCs w:val="20"/>
                <w:lang w:val="en-US"/>
              </w:rPr>
            </w:pPr>
            <w:ins w:id="6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9" w:author="Автор"/>
                <w:b/>
                <w:color w:val="A6A6A6"/>
                <w:sz w:val="16"/>
                <w:szCs w:val="20"/>
                <w:lang w:val="en-US"/>
              </w:rPr>
            </w:pPr>
            <w:ins w:id="6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1" w:author="Автор"/>
                <w:b/>
                <w:color w:val="A6A6A6"/>
                <w:sz w:val="16"/>
                <w:szCs w:val="20"/>
                <w:lang w:val="en-US"/>
              </w:rPr>
            </w:pPr>
            <w:ins w:id="6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3" w:author="Автор"/>
                <w:b/>
                <w:color w:val="A6A6A6"/>
                <w:sz w:val="16"/>
                <w:szCs w:val="20"/>
                <w:lang w:val="en-US"/>
              </w:rPr>
            </w:pPr>
            <w:ins w:id="6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5" w:author="Автор"/>
                <w:b/>
                <w:color w:val="A6A6A6"/>
                <w:sz w:val="16"/>
                <w:szCs w:val="20"/>
                <w:lang w:val="en-US"/>
              </w:rPr>
            </w:pPr>
            <w:ins w:id="6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name="PG" type="tns:ListOfProductGroupsExt"/&gt;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7" w:author="Автор"/>
                <w:b/>
                <w:color w:val="A6A6A6"/>
                <w:sz w:val="16"/>
                <w:szCs w:val="20"/>
                <w:lang w:val="en-US"/>
              </w:rPr>
            </w:pPr>
            <w:ins w:id="6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9" w:author="Автор"/>
                <w:b/>
                <w:color w:val="A6A6A6"/>
                <w:sz w:val="16"/>
                <w:szCs w:val="20"/>
                <w:lang w:val="en-US"/>
              </w:rPr>
            </w:pPr>
            <w:ins w:id="6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1" w:author="Автор"/>
                <w:b/>
                <w:color w:val="A6A6A6"/>
                <w:sz w:val="16"/>
                <w:szCs w:val="20"/>
                <w:lang w:val="en-US"/>
              </w:rPr>
            </w:pPr>
            <w:ins w:id="6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3" w:author="Автор"/>
                <w:b/>
                <w:color w:val="A6A6A6"/>
                <w:sz w:val="16"/>
                <w:szCs w:val="20"/>
                <w:lang w:val="en-US"/>
              </w:rPr>
            </w:pPr>
            <w:ins w:id="6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5" w:author="Автор"/>
                <w:b/>
                <w:color w:val="A6A6A6"/>
                <w:sz w:val="16"/>
                <w:szCs w:val="20"/>
                <w:lang w:val="en-US"/>
              </w:rPr>
            </w:pPr>
            <w:ins w:id="6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name="Products" type="tns:ListOfProducts"/&gt;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7" w:author="Автор"/>
                <w:b/>
                <w:color w:val="A6A6A6"/>
                <w:sz w:val="16"/>
                <w:szCs w:val="20"/>
                <w:lang w:val="en-US"/>
              </w:rPr>
            </w:pPr>
            <w:ins w:id="6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9" w:author="Автор"/>
                <w:b/>
                <w:color w:val="A6A6A6"/>
                <w:sz w:val="16"/>
                <w:szCs w:val="20"/>
                <w:lang w:val="en-US"/>
              </w:rPr>
            </w:pPr>
            <w:ins w:id="6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name="NameOfGroup"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1" w:author="Автор"/>
                <w:b/>
                <w:color w:val="A6A6A6"/>
                <w:sz w:val="16"/>
                <w:szCs w:val="20"/>
                <w:lang w:val="en-US"/>
              </w:rPr>
            </w:pPr>
            <w:ins w:id="6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3" w:author="Автор"/>
                <w:b/>
                <w:color w:val="A6A6A6"/>
                <w:sz w:val="16"/>
                <w:szCs w:val="20"/>
                <w:lang w:val="en-US"/>
              </w:rPr>
            </w:pPr>
            <w:ins w:id="6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5" w:author="Автор"/>
                <w:b/>
                <w:color w:val="A6A6A6"/>
                <w:sz w:val="16"/>
                <w:szCs w:val="20"/>
                <w:lang w:val="en-US"/>
              </w:rPr>
            </w:pPr>
            <w:ins w:id="6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7" w:author="Автор"/>
                <w:b/>
                <w:color w:val="A6A6A6"/>
                <w:sz w:val="16"/>
                <w:szCs w:val="20"/>
                <w:lang w:val="en-US"/>
              </w:rPr>
            </w:pPr>
            <w:ins w:id="6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9" w:author="Автор"/>
                <w:b/>
                <w:color w:val="A6A6A6"/>
                <w:sz w:val="16"/>
                <w:szCs w:val="20"/>
                <w:lang w:val="en-US"/>
              </w:rPr>
            </w:pPr>
            <w:ins w:id="6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1" w:author="Автор"/>
                <w:b/>
                <w:color w:val="A6A6A6"/>
                <w:sz w:val="16"/>
                <w:szCs w:val="20"/>
                <w:lang w:val="en-US"/>
              </w:rPr>
            </w:pPr>
            <w:ins w:id="6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3" w:author="Автор"/>
                <w:b/>
                <w:color w:val="A6A6A6"/>
                <w:sz w:val="16"/>
                <w:szCs w:val="20"/>
                <w:lang w:val="en-US"/>
              </w:rPr>
            </w:pPr>
            <w:ins w:id="6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5" w:author="Автор"/>
                <w:b/>
                <w:color w:val="A6A6A6"/>
                <w:sz w:val="16"/>
                <w:szCs w:val="20"/>
                <w:lang w:val="en-US"/>
              </w:rPr>
            </w:pPr>
            <w:ins w:id="6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7" w:author="Автор"/>
                <w:b/>
                <w:color w:val="A6A6A6"/>
                <w:sz w:val="16"/>
                <w:szCs w:val="20"/>
                <w:lang w:val="en-US"/>
              </w:rPr>
            </w:pPr>
            <w:ins w:id="6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type="tns:ListOfProductsExt"/&gt;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9" w:author="Автор"/>
                <w:b/>
                <w:color w:val="A6A6A6"/>
                <w:sz w:val="16"/>
                <w:szCs w:val="20"/>
                <w:lang w:val="en-US"/>
              </w:rPr>
            </w:pPr>
            <w:ins w:id="6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1" w:author="Автор"/>
                <w:b/>
                <w:color w:val="A6A6A6"/>
                <w:sz w:val="16"/>
                <w:szCs w:val="20"/>
                <w:lang w:val="en-US"/>
              </w:rPr>
            </w:pPr>
            <w:ins w:id="6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3" w:author="Автор"/>
                <w:b/>
                <w:color w:val="A6A6A6"/>
                <w:sz w:val="16"/>
                <w:szCs w:val="20"/>
                <w:lang w:val="en-US"/>
              </w:rPr>
            </w:pPr>
            <w:ins w:id="6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5" w:author="Автор"/>
                <w:b/>
                <w:color w:val="A6A6A6"/>
                <w:sz w:val="16"/>
                <w:szCs w:val="20"/>
                <w:lang w:val="en-US"/>
              </w:rPr>
            </w:pPr>
            <w:ins w:id="6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7" w:author="Автор"/>
                <w:b/>
                <w:color w:val="A6A6A6"/>
                <w:sz w:val="16"/>
                <w:szCs w:val="20"/>
                <w:lang w:val="en-US"/>
              </w:rPr>
            </w:pPr>
            <w:ins w:id="6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name="Code"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9" w:author="Автор"/>
                <w:b/>
                <w:color w:val="A6A6A6"/>
                <w:sz w:val="16"/>
                <w:szCs w:val="20"/>
                <w:lang w:val="en-US"/>
              </w:rPr>
            </w:pPr>
            <w:ins w:id="6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name="OKPCode"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1" w:author="Автор"/>
                <w:b/>
                <w:color w:val="A6A6A6"/>
                <w:sz w:val="16"/>
                <w:szCs w:val="20"/>
                <w:lang w:val="en-US"/>
              </w:rPr>
            </w:pPr>
            <w:ins w:id="6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3" w:author="Автор"/>
                <w:b/>
                <w:color w:val="A6A6A6"/>
                <w:sz w:val="16"/>
                <w:szCs w:val="20"/>
                <w:lang w:val="en-US"/>
              </w:rPr>
            </w:pPr>
            <w:ins w:id="6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5" w:author="Автор"/>
                <w:b/>
                <w:color w:val="A6A6A6"/>
                <w:sz w:val="16"/>
                <w:szCs w:val="20"/>
                <w:lang w:val="en-US"/>
              </w:rPr>
            </w:pPr>
            <w:ins w:id="6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7" w:author="Автор"/>
                <w:b/>
                <w:color w:val="A6A6A6"/>
                <w:sz w:val="16"/>
                <w:szCs w:val="20"/>
                <w:lang w:val="en-US"/>
              </w:rPr>
            </w:pPr>
            <w:ins w:id="6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name="ProductName"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9" w:author="Автор"/>
                <w:b/>
                <w:color w:val="A6A6A6"/>
                <w:sz w:val="16"/>
                <w:szCs w:val="20"/>
                <w:lang w:val="en-US"/>
              </w:rPr>
            </w:pPr>
            <w:ins w:id="6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1" w:author="Автор"/>
                <w:b/>
                <w:color w:val="A6A6A6"/>
                <w:sz w:val="16"/>
                <w:szCs w:val="20"/>
                <w:lang w:val="en-US"/>
              </w:rPr>
            </w:pPr>
            <w:ins w:id="6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name="Density" type="xs:float"/&gt;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3" w:author="Автор"/>
                <w:b/>
                <w:color w:val="A6A6A6"/>
                <w:sz w:val="16"/>
                <w:szCs w:val="20"/>
                <w:lang w:val="en-US"/>
              </w:rPr>
            </w:pPr>
            <w:ins w:id="6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5" w:author="Автор"/>
                <w:b/>
                <w:color w:val="A6A6A6"/>
                <w:sz w:val="16"/>
                <w:szCs w:val="20"/>
                <w:lang w:val="en-US"/>
              </w:rPr>
            </w:pPr>
            <w:ins w:id="6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7" w:author="Автор"/>
                <w:b/>
                <w:color w:val="A6A6A6"/>
                <w:sz w:val="16"/>
                <w:szCs w:val="20"/>
                <w:lang w:val="en-US"/>
              </w:rPr>
            </w:pPr>
            <w:ins w:id="6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9" w:author="Автор"/>
                <w:b/>
                <w:color w:val="A6A6A6"/>
                <w:sz w:val="16"/>
                <w:szCs w:val="20"/>
                <w:lang w:val="en-US"/>
              </w:rPr>
            </w:pPr>
            <w:ins w:id="6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1" w:author="Автор"/>
                <w:b/>
                <w:color w:val="A6A6A6"/>
                <w:sz w:val="16"/>
                <w:szCs w:val="20"/>
                <w:lang w:val="en-US"/>
              </w:rPr>
            </w:pPr>
            <w:ins w:id="6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3" w:author="Автор"/>
                <w:b/>
                <w:color w:val="A6A6A6"/>
                <w:sz w:val="16"/>
                <w:szCs w:val="20"/>
                <w:lang w:val="en-US"/>
              </w:rPr>
            </w:pPr>
            <w:ins w:id="6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5" w:author="Автор"/>
                <w:b/>
                <w:color w:val="A6A6A6"/>
                <w:sz w:val="16"/>
                <w:szCs w:val="20"/>
                <w:lang w:val="en-US"/>
              </w:rPr>
            </w:pPr>
            <w:ins w:id="6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7" w:author="Автор"/>
                <w:b/>
                <w:color w:val="A6A6A6"/>
                <w:sz w:val="16"/>
                <w:szCs w:val="20"/>
                <w:lang w:val="en-US"/>
              </w:rPr>
            </w:pPr>
            <w:ins w:id="6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9" w:author="Автор"/>
                <w:b/>
                <w:color w:val="A6A6A6"/>
                <w:sz w:val="16"/>
                <w:szCs w:val="20"/>
                <w:lang w:val="en-US"/>
              </w:rPr>
            </w:pPr>
            <w:ins w:id="6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1" w:author="Автор"/>
                <w:b/>
                <w:color w:val="A6A6A6"/>
                <w:sz w:val="16"/>
                <w:szCs w:val="20"/>
                <w:lang w:val="en-US"/>
              </w:rPr>
            </w:pPr>
            <w:ins w:id="6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3" w:author="Автор"/>
                <w:b/>
                <w:color w:val="A6A6A6"/>
                <w:sz w:val="16"/>
                <w:szCs w:val="20"/>
                <w:lang w:val="en-US"/>
              </w:rPr>
            </w:pPr>
            <w:ins w:id="6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5" w:author="Автор"/>
                <w:b/>
                <w:color w:val="A6A6A6"/>
                <w:sz w:val="16"/>
                <w:szCs w:val="20"/>
                <w:lang w:val="en-US"/>
              </w:rPr>
            </w:pPr>
            <w:ins w:id="6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7" w:author="Автор"/>
                <w:b/>
                <w:color w:val="A6A6A6"/>
                <w:sz w:val="16"/>
                <w:szCs w:val="20"/>
                <w:lang w:val="en-US"/>
              </w:rPr>
            </w:pPr>
            <w:ins w:id="6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9" w:author="Автор"/>
                <w:b/>
                <w:color w:val="A6A6A6"/>
                <w:sz w:val="16"/>
                <w:szCs w:val="20"/>
                <w:lang w:val="en-US"/>
              </w:rPr>
            </w:pPr>
            <w:ins w:id="6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1" w:author="Автор"/>
                <w:b/>
                <w:color w:val="A6A6A6"/>
                <w:sz w:val="16"/>
                <w:szCs w:val="20"/>
                <w:lang w:val="en-US"/>
              </w:rPr>
            </w:pPr>
            <w:ins w:id="6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3" w:author="Автор"/>
                <w:b/>
                <w:color w:val="A6A6A6"/>
                <w:sz w:val="16"/>
                <w:szCs w:val="20"/>
                <w:lang w:val="en-US"/>
              </w:rPr>
            </w:pPr>
            <w:ins w:id="6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5" w:author="Автор"/>
                <w:b/>
                <w:color w:val="A6A6A6"/>
                <w:sz w:val="16"/>
                <w:szCs w:val="20"/>
                <w:lang w:val="en-US"/>
              </w:rPr>
            </w:pPr>
            <w:ins w:id="6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7" w:author="Автор"/>
                <w:b/>
                <w:color w:val="A6A6A6"/>
                <w:sz w:val="16"/>
                <w:szCs w:val="20"/>
                <w:lang w:val="en-US"/>
              </w:rPr>
            </w:pPr>
            <w:ins w:id="6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9" w:author="Автор"/>
                <w:b/>
                <w:color w:val="A6A6A6"/>
                <w:sz w:val="16"/>
                <w:szCs w:val="20"/>
                <w:lang w:val="en-US"/>
              </w:rPr>
            </w:pPr>
            <w:ins w:id="6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1" w:author="Автор"/>
                <w:b/>
                <w:color w:val="A6A6A6"/>
                <w:sz w:val="16"/>
                <w:szCs w:val="20"/>
                <w:lang w:val="en-US"/>
              </w:rPr>
            </w:pPr>
            <w:ins w:id="6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3" w:author="Автор"/>
                <w:b/>
                <w:color w:val="A6A6A6"/>
                <w:sz w:val="16"/>
                <w:szCs w:val="20"/>
                <w:lang w:val="en-US"/>
              </w:rPr>
            </w:pPr>
            <w:ins w:id="6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5" w:author="Автор"/>
                <w:b/>
                <w:color w:val="A6A6A6"/>
                <w:sz w:val="16"/>
                <w:szCs w:val="20"/>
                <w:lang w:val="en-US"/>
              </w:rPr>
            </w:pPr>
            <w:ins w:id="6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7" w:author="Автор"/>
                <w:b/>
                <w:color w:val="A6A6A6"/>
                <w:sz w:val="16"/>
                <w:szCs w:val="20"/>
                <w:lang w:val="en-US"/>
              </w:rPr>
            </w:pPr>
            <w:ins w:id="6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9" w:author="Автор"/>
                <w:b/>
                <w:color w:val="A6A6A6"/>
                <w:sz w:val="16"/>
                <w:szCs w:val="20"/>
                <w:lang w:val="en-US"/>
              </w:rPr>
            </w:pPr>
            <w:ins w:id="6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1" w:author="Автор"/>
                <w:b/>
                <w:color w:val="A6A6A6"/>
                <w:sz w:val="16"/>
                <w:szCs w:val="20"/>
                <w:lang w:val="en-US"/>
              </w:rPr>
            </w:pPr>
            <w:ins w:id="6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3" w:author="Автор"/>
                <w:b/>
                <w:color w:val="A6A6A6"/>
                <w:sz w:val="16"/>
                <w:szCs w:val="20"/>
                <w:lang w:val="en-US"/>
              </w:rPr>
            </w:pPr>
            <w:ins w:id="6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5" w:author="Автор"/>
                <w:b/>
                <w:color w:val="A6A6A6"/>
                <w:sz w:val="16"/>
                <w:szCs w:val="20"/>
                <w:lang w:val="en-US"/>
              </w:rPr>
            </w:pPr>
            <w:ins w:id="6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name="SubBalance0"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7" w:author="Автор"/>
                <w:b/>
                <w:color w:val="A6A6A6"/>
                <w:sz w:val="16"/>
                <w:szCs w:val="20"/>
                <w:lang w:val="en-US"/>
              </w:rPr>
            </w:pPr>
            <w:ins w:id="6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name="SubBalance1"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9" w:author="Автор"/>
                <w:b/>
                <w:color w:val="A6A6A6"/>
                <w:sz w:val="16"/>
                <w:szCs w:val="20"/>
                <w:lang w:val="en-US"/>
              </w:rPr>
            </w:pPr>
            <w:ins w:id="6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1" w:author="Автор"/>
                <w:b/>
                <w:color w:val="A6A6A6"/>
                <w:sz w:val="16"/>
                <w:szCs w:val="20"/>
                <w:lang w:val="en-US"/>
              </w:rPr>
            </w:pPr>
            <w:ins w:id="6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name="ExpenditureLimit"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3" w:author="Автор"/>
                <w:b/>
                <w:color w:val="A6A6A6"/>
                <w:sz w:val="16"/>
                <w:szCs w:val="20"/>
                <w:lang w:val="en-US"/>
              </w:rPr>
            </w:pPr>
            <w:ins w:id="6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5" w:author="Автор"/>
                <w:b/>
                <w:color w:val="A6A6A6"/>
                <w:sz w:val="16"/>
                <w:szCs w:val="20"/>
                <w:lang w:val="en-US"/>
              </w:rPr>
            </w:pPr>
            <w:ins w:id="6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7" w:author="Автор"/>
                <w:b/>
                <w:color w:val="A6A6A6"/>
                <w:sz w:val="16"/>
                <w:szCs w:val="20"/>
                <w:lang w:val="en-US"/>
              </w:rPr>
            </w:pPr>
            <w:ins w:id="6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name="MiddleName"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9" w:author="Автор"/>
                <w:b/>
                <w:color w:val="A6A6A6"/>
                <w:sz w:val="16"/>
                <w:szCs w:val="20"/>
                <w:lang w:val="en-US"/>
              </w:rPr>
            </w:pPr>
            <w:ins w:id="6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name="Grade"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1" w:author="Автор"/>
                <w:b/>
                <w:color w:val="A6A6A6"/>
                <w:sz w:val="16"/>
                <w:szCs w:val="20"/>
                <w:lang w:val="en-US"/>
              </w:rPr>
            </w:pPr>
            <w:ins w:id="6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name="OfficialName"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3" w:author="Автор"/>
                <w:b/>
                <w:color w:val="A6A6A6"/>
                <w:sz w:val="16"/>
                <w:szCs w:val="20"/>
                <w:lang w:val="en-US"/>
              </w:rPr>
            </w:pPr>
            <w:ins w:id="6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name="LastEnterEventCode"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5" w:author="Автор"/>
                <w:b/>
                <w:color w:val="A6A6A6"/>
                <w:sz w:val="16"/>
                <w:szCs w:val="20"/>
                <w:lang w:val="en-US"/>
              </w:rPr>
            </w:pPr>
            <w:ins w:id="6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7" w:author="Автор"/>
                <w:b/>
                <w:color w:val="A6A6A6"/>
                <w:sz w:val="16"/>
                <w:szCs w:val="20"/>
                <w:lang w:val="en-US"/>
              </w:rPr>
            </w:pPr>
            <w:ins w:id="6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name="NotifyViaSMS"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9" w:author="Автор"/>
                <w:b/>
                <w:color w:val="A6A6A6"/>
                <w:sz w:val="16"/>
                <w:szCs w:val="20"/>
                <w:lang w:val="en-US"/>
              </w:rPr>
            </w:pPr>
            <w:ins w:id="6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name="NotifyViaPUSH"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1" w:author="Автор"/>
                <w:b/>
                <w:color w:val="A6A6A6"/>
                <w:sz w:val="16"/>
                <w:szCs w:val="20"/>
                <w:lang w:val="en-US"/>
              </w:rPr>
            </w:pPr>
            <w:ins w:id="6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name="NotifyViaEmail"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3" w:author="Автор"/>
                <w:b/>
                <w:color w:val="A6A6A6"/>
                <w:sz w:val="16"/>
                <w:szCs w:val="20"/>
                <w:lang w:val="en-US"/>
              </w:rPr>
            </w:pPr>
            <w:ins w:id="6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name="MobilePhone"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5" w:author="Автор"/>
                <w:b/>
                <w:color w:val="A6A6A6"/>
                <w:sz w:val="16"/>
                <w:szCs w:val="20"/>
                <w:lang w:val="en-US"/>
              </w:rPr>
            </w:pPr>
            <w:ins w:id="6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name="Email"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7" w:author="Автор"/>
                <w:b/>
                <w:color w:val="A6A6A6"/>
                <w:sz w:val="16"/>
                <w:szCs w:val="20"/>
                <w:lang w:val="en-US"/>
              </w:rPr>
            </w:pPr>
            <w:ins w:id="6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9" w:author="Автор"/>
                <w:b/>
                <w:color w:val="A6A6A6"/>
                <w:sz w:val="16"/>
                <w:szCs w:val="20"/>
                <w:lang w:val="en-US"/>
              </w:rPr>
            </w:pPr>
            <w:ins w:id="6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name="DefaultMerchantInfo"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1" w:author="Автор"/>
                <w:b/>
                <w:color w:val="A6A6A6"/>
                <w:sz w:val="16"/>
                <w:szCs w:val="20"/>
                <w:lang w:val="en-US"/>
              </w:rPr>
            </w:pPr>
            <w:ins w:id="6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name="OrgType"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3" w:author="Автор"/>
                <w:b/>
                <w:color w:val="A6A6A6"/>
                <w:sz w:val="16"/>
                <w:szCs w:val="20"/>
                <w:lang w:val="en-US"/>
              </w:rPr>
            </w:pPr>
            <w:ins w:id="6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5" w:author="Автор"/>
                <w:b/>
                <w:color w:val="A6A6A6"/>
                <w:sz w:val="16"/>
                <w:szCs w:val="20"/>
                <w:lang w:val="en-US"/>
              </w:rPr>
            </w:pPr>
            <w:ins w:id="6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name="Address"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7" w:author="Автор"/>
                <w:b/>
                <w:color w:val="A6A6A6"/>
                <w:sz w:val="16"/>
                <w:szCs w:val="20"/>
                <w:lang w:val="en-US"/>
              </w:rPr>
            </w:pPr>
            <w:ins w:id="6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name="Phone"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9" w:author="Автор"/>
                <w:b/>
                <w:color w:val="A6A6A6"/>
                <w:sz w:val="16"/>
                <w:szCs w:val="20"/>
                <w:lang w:val="en-US"/>
              </w:rPr>
            </w:pPr>
            <w:ins w:id="6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name="FreePayMaxCount"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1" w:author="Автор"/>
                <w:b/>
                <w:color w:val="A6A6A6"/>
                <w:sz w:val="16"/>
                <w:szCs w:val="20"/>
                <w:lang w:val="en-US"/>
              </w:rPr>
            </w:pPr>
            <w:ins w:id="6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name="FreePayCount"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3" w:author="Автор"/>
                <w:b/>
                <w:color w:val="A6A6A6"/>
                <w:sz w:val="16"/>
                <w:szCs w:val="20"/>
                <w:lang w:val="en-US"/>
              </w:rPr>
            </w:pPr>
            <w:ins w:id="6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name="LastFreePayTime"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5" w:author="Автор"/>
                <w:b/>
                <w:color w:val="A6A6A6"/>
                <w:sz w:val="16"/>
                <w:szCs w:val="20"/>
                <w:lang w:val="en-US"/>
              </w:rPr>
            </w:pPr>
            <w:ins w:id="6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name="DiscountMode"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7" w:author="Автор"/>
                <w:b/>
                <w:color w:val="A6A6A6"/>
                <w:sz w:val="16"/>
                <w:szCs w:val="20"/>
                <w:lang w:val="en-US"/>
              </w:rPr>
            </w:pPr>
            <w:ins w:id="6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name="Limit"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9" w:author="Автор"/>
                <w:b/>
                <w:color w:val="A6A6A6"/>
                <w:sz w:val="16"/>
                <w:szCs w:val="20"/>
                <w:lang w:val="en-US"/>
              </w:rPr>
            </w:pPr>
            <w:ins w:id="6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1" w:author="Автор"/>
                <w:b/>
                <w:color w:val="A6A6A6"/>
                <w:sz w:val="16"/>
                <w:szCs w:val="20"/>
                <w:lang w:val="en-US"/>
              </w:rPr>
            </w:pPr>
            <w:ins w:id="6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3" w:author="Автор"/>
                <w:b/>
                <w:color w:val="A6A6A6"/>
                <w:sz w:val="16"/>
                <w:szCs w:val="20"/>
                <w:lang w:val="en-US"/>
              </w:rPr>
            </w:pPr>
            <w:ins w:id="6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5" w:author="Автор"/>
                <w:b/>
                <w:color w:val="A6A6A6"/>
                <w:sz w:val="16"/>
                <w:szCs w:val="20"/>
                <w:lang w:val="en-US"/>
              </w:rPr>
            </w:pPr>
            <w:ins w:id="6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7" w:author="Автор"/>
                <w:b/>
                <w:color w:val="A6A6A6"/>
                <w:sz w:val="16"/>
                <w:szCs w:val="20"/>
                <w:lang w:val="en-US"/>
              </w:rPr>
            </w:pPr>
            <w:ins w:id="6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9" w:author="Автор"/>
                <w:b/>
                <w:color w:val="A6A6A6"/>
                <w:sz w:val="16"/>
                <w:szCs w:val="20"/>
                <w:lang w:val="en-US"/>
              </w:rPr>
            </w:pPr>
            <w:ins w:id="6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1" w:author="Автор"/>
                <w:b/>
                <w:color w:val="A6A6A6"/>
                <w:sz w:val="16"/>
                <w:szCs w:val="20"/>
                <w:lang w:val="en-US"/>
              </w:rPr>
            </w:pPr>
            <w:ins w:id="6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3" w:author="Автор"/>
                <w:b/>
                <w:color w:val="A6A6A6"/>
                <w:sz w:val="16"/>
                <w:szCs w:val="20"/>
                <w:lang w:val="en-US"/>
              </w:rPr>
            </w:pPr>
            <w:ins w:id="6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5" w:author="Автор"/>
                <w:b/>
                <w:color w:val="A6A6A6"/>
                <w:sz w:val="16"/>
                <w:szCs w:val="20"/>
                <w:lang w:val="en-US"/>
              </w:rPr>
            </w:pPr>
            <w:ins w:id="6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type="tns:clientConfirmPaymentData"/&gt;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7" w:author="Автор"/>
                <w:b/>
                <w:color w:val="A6A6A6"/>
                <w:sz w:val="16"/>
                <w:szCs w:val="20"/>
                <w:lang w:val="en-US"/>
              </w:rPr>
            </w:pPr>
            <w:ins w:id="6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9" w:author="Автор"/>
                <w:b/>
                <w:color w:val="A6A6A6"/>
                <w:sz w:val="16"/>
                <w:szCs w:val="20"/>
                <w:lang w:val="en-US"/>
              </w:rPr>
            </w:pPr>
            <w:ins w:id="6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1" w:author="Автор"/>
                <w:b/>
                <w:color w:val="A6A6A6"/>
                <w:sz w:val="16"/>
                <w:szCs w:val="20"/>
                <w:lang w:val="en-US"/>
              </w:rPr>
            </w:pPr>
            <w:ins w:id="6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name="clientConfirmPaymentData"&gt;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3" w:author="Автор"/>
                <w:b/>
                <w:color w:val="A6A6A6"/>
                <w:sz w:val="16"/>
                <w:szCs w:val="20"/>
                <w:lang w:val="en-US"/>
              </w:rPr>
            </w:pPr>
            <w:ins w:id="6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5" w:author="Автор"/>
                <w:b/>
                <w:color w:val="A6A6A6"/>
                <w:sz w:val="16"/>
                <w:szCs w:val="20"/>
                <w:lang w:val="en-US"/>
              </w:rPr>
            </w:pPr>
            <w:ins w:id="6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name="studentsConfirmPaymentList" type="tns:studentsConfirmPaymentList"/&gt;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7" w:author="Автор"/>
                <w:b/>
                <w:color w:val="A6A6A6"/>
                <w:sz w:val="16"/>
                <w:szCs w:val="20"/>
                <w:lang w:val="en-US"/>
              </w:rPr>
            </w:pPr>
            <w:ins w:id="6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9" w:author="Автор"/>
                <w:b/>
                <w:color w:val="A6A6A6"/>
                <w:sz w:val="16"/>
                <w:szCs w:val="20"/>
                <w:lang w:val="en-US"/>
              </w:rPr>
            </w:pPr>
            <w:ins w:id="6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1" w:author="Автор"/>
                <w:b/>
                <w:color w:val="A6A6A6"/>
                <w:sz w:val="16"/>
                <w:szCs w:val="20"/>
                <w:lang w:val="en-US"/>
              </w:rPr>
            </w:pPr>
            <w:ins w:id="6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3" w:author="Автор"/>
                <w:b/>
                <w:color w:val="A6A6A6"/>
                <w:sz w:val="16"/>
                <w:szCs w:val="20"/>
                <w:lang w:val="en-US"/>
              </w:rPr>
            </w:pPr>
            <w:ins w:id="6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5" w:author="Автор"/>
                <w:b/>
                <w:color w:val="A6A6A6"/>
                <w:sz w:val="16"/>
                <w:szCs w:val="20"/>
                <w:lang w:val="en-US"/>
              </w:rPr>
            </w:pPr>
            <w:ins w:id="6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name="studentsConfirmPaymentList"&gt;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7" w:author="Автор"/>
                <w:b/>
                <w:color w:val="A6A6A6"/>
                <w:sz w:val="16"/>
                <w:szCs w:val="20"/>
                <w:lang w:val="en-US"/>
              </w:rPr>
            </w:pPr>
            <w:ins w:id="6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9" w:author="Автор"/>
                <w:b/>
                <w:color w:val="A6A6A6"/>
                <w:sz w:val="16"/>
                <w:szCs w:val="20"/>
                <w:lang w:val="en-US"/>
              </w:rPr>
            </w:pPr>
            <w:ins w:id="6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name="StudentMustPayItems" type="tns:StudentMustPayItem"/&gt;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1" w:author="Автор"/>
                <w:b/>
                <w:color w:val="A6A6A6"/>
                <w:sz w:val="16"/>
                <w:szCs w:val="20"/>
                <w:lang w:val="en-US"/>
              </w:rPr>
            </w:pPr>
            <w:ins w:id="6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3" w:author="Автор"/>
                <w:b/>
                <w:color w:val="A6A6A6"/>
                <w:sz w:val="16"/>
                <w:szCs w:val="20"/>
                <w:lang w:val="en-US"/>
              </w:rPr>
            </w:pPr>
            <w:ins w:id="6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5" w:author="Автор"/>
                <w:b/>
                <w:color w:val="A6A6A6"/>
                <w:sz w:val="16"/>
                <w:szCs w:val="20"/>
                <w:lang w:val="en-US"/>
              </w:rPr>
            </w:pPr>
            <w:ins w:id="6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name="StudentMustPayItem"&gt;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7" w:author="Автор"/>
                <w:b/>
                <w:color w:val="A6A6A6"/>
                <w:sz w:val="16"/>
                <w:szCs w:val="20"/>
                <w:lang w:val="en-US"/>
              </w:rPr>
            </w:pPr>
            <w:ins w:id="6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9" w:author="Автор"/>
                <w:b/>
                <w:color w:val="A6A6A6"/>
                <w:sz w:val="16"/>
                <w:szCs w:val="20"/>
                <w:lang w:val="en-US"/>
              </w:rPr>
            </w:pPr>
            <w:ins w:id="6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1" w:author="Автор"/>
                <w:b/>
                <w:color w:val="A6A6A6"/>
                <w:sz w:val="16"/>
                <w:szCs w:val="20"/>
                <w:lang w:val="en-US"/>
              </w:rPr>
            </w:pPr>
            <w:ins w:id="6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name="Surname"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3" w:author="Автор"/>
                <w:b/>
                <w:color w:val="A6A6A6"/>
                <w:sz w:val="16"/>
                <w:szCs w:val="20"/>
                <w:lang w:val="en-US"/>
              </w:rPr>
            </w:pPr>
            <w:ins w:id="6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name="SecondName"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5" w:author="Автор"/>
                <w:b/>
                <w:color w:val="A6A6A6"/>
                <w:sz w:val="16"/>
                <w:szCs w:val="20"/>
                <w:lang w:val="en-US"/>
              </w:rPr>
            </w:pPr>
            <w:ins w:id="6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7" w:author="Автор"/>
                <w:b/>
                <w:color w:val="A6A6A6"/>
                <w:sz w:val="16"/>
                <w:szCs w:val="20"/>
                <w:lang w:val="en-US"/>
              </w:rPr>
            </w:pPr>
            <w:ins w:id="6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9" w:author="Автор"/>
                <w:b/>
                <w:color w:val="A6A6A6"/>
                <w:sz w:val="16"/>
                <w:szCs w:val="20"/>
                <w:lang w:val="en-US"/>
              </w:rPr>
            </w:pPr>
            <w:ins w:id="6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name="PaySum"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1" w:author="Автор"/>
                <w:b/>
                <w:color w:val="A6A6A6"/>
                <w:sz w:val="16"/>
                <w:szCs w:val="20"/>
                <w:lang w:val="en-US"/>
              </w:rPr>
            </w:pPr>
            <w:ins w:id="6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3" w:author="Автор"/>
                <w:b/>
                <w:color w:val="A6A6A6"/>
                <w:sz w:val="16"/>
                <w:szCs w:val="20"/>
                <w:lang w:val="en-US"/>
              </w:rPr>
            </w:pPr>
            <w:ins w:id="6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5" w:author="Автор"/>
                <w:b/>
                <w:color w:val="A6A6A6"/>
                <w:sz w:val="16"/>
                <w:szCs w:val="20"/>
                <w:lang w:val="en-US"/>
              </w:rPr>
            </w:pPr>
            <w:ins w:id="6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7" w:author="Автор"/>
                <w:b/>
                <w:color w:val="A6A6A6"/>
                <w:sz w:val="16"/>
                <w:szCs w:val="20"/>
                <w:lang w:val="en-US"/>
              </w:rPr>
            </w:pPr>
            <w:ins w:id="6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9" w:author="Автор"/>
                <w:b/>
                <w:color w:val="A6A6A6"/>
                <w:sz w:val="16"/>
                <w:szCs w:val="20"/>
                <w:lang w:val="en-US"/>
              </w:rPr>
            </w:pPr>
            <w:ins w:id="6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1" w:author="Автор"/>
                <w:b/>
                <w:color w:val="A6A6A6"/>
                <w:sz w:val="16"/>
                <w:szCs w:val="20"/>
                <w:lang w:val="en-US"/>
              </w:rPr>
            </w:pPr>
            <w:ins w:id="6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3" w:author="Автор"/>
                <w:b/>
                <w:color w:val="A6A6A6"/>
                <w:sz w:val="16"/>
                <w:szCs w:val="20"/>
                <w:lang w:val="en-US"/>
              </w:rPr>
            </w:pPr>
            <w:ins w:id="6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5" w:author="Автор"/>
                <w:b/>
                <w:color w:val="A6A6A6"/>
                <w:sz w:val="16"/>
                <w:szCs w:val="20"/>
                <w:lang w:val="en-US"/>
              </w:rPr>
            </w:pPr>
            <w:ins w:id="6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7" w:author="Автор"/>
                <w:b/>
                <w:color w:val="A6A6A6"/>
                <w:sz w:val="16"/>
                <w:szCs w:val="20"/>
                <w:lang w:val="en-US"/>
              </w:rPr>
            </w:pPr>
            <w:ins w:id="6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9" w:author="Автор"/>
                <w:b/>
                <w:color w:val="A6A6A6"/>
                <w:sz w:val="16"/>
                <w:szCs w:val="20"/>
                <w:lang w:val="en-US"/>
              </w:rPr>
            </w:pPr>
            <w:ins w:id="6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1" w:author="Автор"/>
                <w:b/>
                <w:color w:val="A6A6A6"/>
                <w:sz w:val="16"/>
                <w:szCs w:val="20"/>
                <w:lang w:val="en-US"/>
              </w:rPr>
            </w:pPr>
            <w:ins w:id="6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3" w:author="Автор"/>
                <w:b/>
                <w:color w:val="A6A6A6"/>
                <w:sz w:val="16"/>
                <w:szCs w:val="20"/>
                <w:lang w:val="en-US"/>
              </w:rPr>
            </w:pPr>
            <w:ins w:id="6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name="getPublicationListSimple"&gt;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5" w:author="Автор"/>
                <w:b/>
                <w:color w:val="A6A6A6"/>
                <w:sz w:val="16"/>
                <w:szCs w:val="20"/>
                <w:lang w:val="en-US"/>
              </w:rPr>
            </w:pPr>
            <w:ins w:id="6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7" w:author="Автор"/>
                <w:b/>
                <w:color w:val="A6A6A6"/>
                <w:sz w:val="16"/>
                <w:szCs w:val="20"/>
                <w:lang w:val="en-US"/>
              </w:rPr>
            </w:pPr>
            <w:ins w:id="6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9" w:author="Автор"/>
                <w:b/>
                <w:color w:val="A6A6A6"/>
                <w:sz w:val="16"/>
                <w:szCs w:val="20"/>
                <w:lang w:val="en-US"/>
              </w:rPr>
            </w:pPr>
            <w:ins w:id="6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name="searchCondition"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1" w:author="Автор"/>
                <w:b/>
                <w:color w:val="A6A6A6"/>
                <w:sz w:val="16"/>
                <w:szCs w:val="20"/>
                <w:lang w:val="en-US"/>
              </w:rPr>
            </w:pPr>
            <w:ins w:id="6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3" w:author="Автор"/>
                <w:b/>
                <w:color w:val="A6A6A6"/>
                <w:sz w:val="16"/>
                <w:szCs w:val="20"/>
                <w:lang w:val="en-US"/>
              </w:rPr>
            </w:pPr>
            <w:ins w:id="6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name="offset"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5" w:author="Автор"/>
                <w:b/>
                <w:color w:val="A6A6A6"/>
                <w:sz w:val="16"/>
                <w:szCs w:val="20"/>
                <w:lang w:val="en-US"/>
              </w:rPr>
            </w:pPr>
            <w:ins w:id="6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7" w:author="Автор"/>
                <w:b/>
                <w:color w:val="A6A6A6"/>
                <w:sz w:val="16"/>
                <w:szCs w:val="20"/>
                <w:lang w:val="en-US"/>
              </w:rPr>
            </w:pPr>
            <w:ins w:id="6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9" w:author="Автор"/>
                <w:b/>
                <w:color w:val="A6A6A6"/>
                <w:sz w:val="16"/>
                <w:szCs w:val="20"/>
                <w:lang w:val="en-US"/>
              </w:rPr>
            </w:pPr>
            <w:ins w:id="6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name="getPublicationListSimpleResponse"&gt;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1" w:author="Автор"/>
                <w:b/>
                <w:color w:val="A6A6A6"/>
                <w:sz w:val="16"/>
                <w:szCs w:val="20"/>
                <w:lang w:val="en-US"/>
              </w:rPr>
            </w:pPr>
            <w:ins w:id="6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3" w:author="Автор"/>
                <w:b/>
                <w:color w:val="A6A6A6"/>
                <w:sz w:val="16"/>
                <w:szCs w:val="20"/>
                <w:lang w:val="en-US"/>
              </w:rPr>
            </w:pPr>
            <w:ins w:id="6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type="tns:publicationListResult"/&gt;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5" w:author="Автор"/>
                <w:b/>
                <w:color w:val="A6A6A6"/>
                <w:sz w:val="16"/>
                <w:szCs w:val="20"/>
                <w:lang w:val="en-US"/>
              </w:rPr>
            </w:pPr>
            <w:ins w:id="6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7" w:author="Автор"/>
                <w:b/>
                <w:color w:val="A6A6A6"/>
                <w:sz w:val="16"/>
                <w:szCs w:val="20"/>
                <w:lang w:val="en-US"/>
              </w:rPr>
            </w:pPr>
            <w:ins w:id="6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9" w:author="Автор"/>
                <w:b/>
                <w:color w:val="A6A6A6"/>
                <w:sz w:val="16"/>
                <w:szCs w:val="20"/>
                <w:lang w:val="en-US"/>
              </w:rPr>
            </w:pPr>
            <w:ins w:id="6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1" w:author="Автор"/>
                <w:b/>
                <w:color w:val="A6A6A6"/>
                <w:sz w:val="16"/>
                <w:szCs w:val="20"/>
                <w:lang w:val="en-US"/>
              </w:rPr>
            </w:pPr>
            <w:ins w:id="6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3" w:author="Автор"/>
                <w:b/>
                <w:color w:val="A6A6A6"/>
                <w:sz w:val="16"/>
                <w:szCs w:val="20"/>
                <w:lang w:val="en-US"/>
              </w:rPr>
            </w:pPr>
            <w:ins w:id="6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name="publicationList" type="tns:PublicationItemList"/&gt;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5" w:author="Автор"/>
                <w:b/>
                <w:color w:val="A6A6A6"/>
                <w:sz w:val="16"/>
                <w:szCs w:val="20"/>
                <w:lang w:val="en-US"/>
              </w:rPr>
            </w:pPr>
            <w:ins w:id="6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7" w:author="Автор"/>
                <w:b/>
                <w:color w:val="A6A6A6"/>
                <w:sz w:val="16"/>
                <w:szCs w:val="20"/>
                <w:lang w:val="en-US"/>
              </w:rPr>
            </w:pPr>
            <w:ins w:id="6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9" w:author="Автор"/>
                <w:b/>
                <w:color w:val="A6A6A6"/>
                <w:sz w:val="16"/>
                <w:szCs w:val="20"/>
                <w:lang w:val="en-US"/>
              </w:rPr>
            </w:pPr>
            <w:ins w:id="6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name="amountForCondition"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1" w:author="Автор"/>
                <w:b/>
                <w:color w:val="A6A6A6"/>
                <w:sz w:val="16"/>
                <w:szCs w:val="20"/>
                <w:lang w:val="en-US"/>
              </w:rPr>
            </w:pPr>
            <w:ins w:id="6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3" w:author="Автор"/>
                <w:b/>
                <w:color w:val="A6A6A6"/>
                <w:sz w:val="16"/>
                <w:szCs w:val="20"/>
                <w:lang w:val="en-US"/>
              </w:rPr>
            </w:pPr>
            <w:ins w:id="6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5" w:author="Автор"/>
                <w:b/>
                <w:color w:val="A6A6A6"/>
                <w:sz w:val="16"/>
                <w:szCs w:val="20"/>
                <w:lang w:val="en-US"/>
              </w:rPr>
            </w:pPr>
            <w:ins w:id="6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7" w:author="Автор"/>
                <w:b/>
                <w:color w:val="A6A6A6"/>
                <w:sz w:val="16"/>
                <w:szCs w:val="20"/>
                <w:lang w:val="en-US"/>
              </w:rPr>
            </w:pPr>
            <w:ins w:id="6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9" w:author="Автор"/>
                <w:b/>
                <w:color w:val="A6A6A6"/>
                <w:sz w:val="16"/>
                <w:szCs w:val="20"/>
                <w:lang w:val="en-US"/>
              </w:rPr>
            </w:pPr>
            <w:ins w:id="6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type="tns:PublicationInstancesItem"/&gt;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1" w:author="Автор"/>
                <w:b/>
                <w:color w:val="A6A6A6"/>
                <w:sz w:val="16"/>
                <w:szCs w:val="20"/>
                <w:lang w:val="en-US"/>
              </w:rPr>
            </w:pPr>
            <w:ins w:id="6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3" w:author="Автор"/>
                <w:b/>
                <w:color w:val="A6A6A6"/>
                <w:sz w:val="16"/>
                <w:szCs w:val="20"/>
                <w:lang w:val="en-US"/>
              </w:rPr>
            </w:pPr>
            <w:ins w:id="6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5" w:author="Автор"/>
                <w:b/>
                <w:color w:val="A6A6A6"/>
                <w:sz w:val="16"/>
                <w:szCs w:val="20"/>
                <w:lang w:val="en-US"/>
              </w:rPr>
            </w:pPr>
            <w:ins w:id="6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name="PublicationInstancesItem"&gt;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7" w:author="Автор"/>
                <w:b/>
                <w:color w:val="A6A6A6"/>
                <w:sz w:val="16"/>
                <w:szCs w:val="20"/>
                <w:lang w:val="en-US"/>
              </w:rPr>
            </w:pPr>
            <w:ins w:id="6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9" w:author="Автор"/>
                <w:b/>
                <w:color w:val="A6A6A6"/>
                <w:sz w:val="16"/>
                <w:szCs w:val="20"/>
                <w:lang w:val="en-US"/>
              </w:rPr>
            </w:pPr>
            <w:ins w:id="6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1" w:author="Автор"/>
                <w:b/>
                <w:color w:val="A6A6A6"/>
                <w:sz w:val="16"/>
                <w:szCs w:val="20"/>
                <w:lang w:val="en-US"/>
              </w:rPr>
            </w:pPr>
            <w:ins w:id="6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3" w:author="Автор"/>
                <w:b/>
                <w:color w:val="A6A6A6"/>
                <w:sz w:val="16"/>
                <w:szCs w:val="20"/>
                <w:lang w:val="en-US"/>
              </w:rPr>
            </w:pPr>
            <w:ins w:id="6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name="InstancesAmount"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5" w:author="Автор"/>
                <w:b/>
                <w:color w:val="A6A6A6"/>
                <w:sz w:val="16"/>
                <w:szCs w:val="20"/>
                <w:lang w:val="en-US"/>
              </w:rPr>
            </w:pPr>
            <w:ins w:id="6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name="InstancesAvailable"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7" w:author="Автор"/>
                <w:b/>
                <w:color w:val="A6A6A6"/>
                <w:sz w:val="16"/>
                <w:szCs w:val="20"/>
                <w:lang w:val="en-US"/>
              </w:rPr>
            </w:pPr>
            <w:ins w:id="6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9" w:author="Автор"/>
                <w:b/>
                <w:color w:val="A6A6A6"/>
                <w:sz w:val="16"/>
                <w:szCs w:val="20"/>
                <w:lang w:val="en-US"/>
              </w:rPr>
            </w:pPr>
            <w:ins w:id="6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1" w:author="Автор"/>
                <w:b/>
                <w:color w:val="A6A6A6"/>
                <w:sz w:val="16"/>
                <w:szCs w:val="20"/>
                <w:lang w:val="en-US"/>
              </w:rPr>
            </w:pPr>
            <w:ins w:id="6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3" w:author="Автор"/>
                <w:b/>
                <w:color w:val="A6A6A6"/>
                <w:sz w:val="16"/>
                <w:szCs w:val="20"/>
                <w:lang w:val="en-US"/>
              </w:rPr>
            </w:pPr>
            <w:ins w:id="6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name="Author"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5" w:author="Автор"/>
                <w:b/>
                <w:color w:val="A6A6A6"/>
                <w:sz w:val="16"/>
                <w:szCs w:val="20"/>
                <w:lang w:val="en-US"/>
              </w:rPr>
            </w:pPr>
            <w:ins w:id="6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7" w:author="Автор"/>
                <w:b/>
                <w:color w:val="A6A6A6"/>
                <w:sz w:val="16"/>
                <w:szCs w:val="20"/>
                <w:lang w:val="en-US"/>
              </w:rPr>
            </w:pPr>
            <w:ins w:id="6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name="Title2"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9" w:author="Автор"/>
                <w:b/>
                <w:color w:val="A6A6A6"/>
                <w:sz w:val="16"/>
                <w:szCs w:val="20"/>
                <w:lang w:val="en-US"/>
              </w:rPr>
            </w:pPr>
            <w:ins w:id="6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name="PublicationDate"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1" w:author="Автор"/>
                <w:b/>
                <w:color w:val="A6A6A6"/>
                <w:sz w:val="16"/>
                <w:szCs w:val="20"/>
                <w:lang w:val="en-US"/>
              </w:rPr>
            </w:pPr>
            <w:ins w:id="6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name="Publisher"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3" w:author="Автор"/>
                <w:b/>
                <w:color w:val="A6A6A6"/>
                <w:sz w:val="16"/>
                <w:szCs w:val="20"/>
                <w:lang w:val="en-US"/>
              </w:rPr>
            </w:pPr>
            <w:ins w:id="6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name="PublicationId"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5" w:author="Автор"/>
                <w:b/>
                <w:color w:val="A6A6A6"/>
                <w:sz w:val="16"/>
                <w:szCs w:val="20"/>
                <w:lang w:val="en-US"/>
              </w:rPr>
            </w:pPr>
            <w:ins w:id="6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7" w:author="Автор"/>
                <w:b/>
                <w:color w:val="A6A6A6"/>
                <w:sz w:val="16"/>
                <w:szCs w:val="20"/>
                <w:lang w:val="en-US"/>
              </w:rPr>
            </w:pPr>
            <w:ins w:id="6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9" w:author="Автор"/>
                <w:b/>
                <w:color w:val="A6A6A6"/>
                <w:sz w:val="16"/>
                <w:szCs w:val="20"/>
                <w:lang w:val="en-US"/>
              </w:rPr>
            </w:pPr>
            <w:ins w:id="6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1" w:author="Автор"/>
                <w:b/>
                <w:color w:val="A6A6A6"/>
                <w:sz w:val="16"/>
                <w:szCs w:val="20"/>
                <w:lang w:val="en-US"/>
              </w:rPr>
            </w:pPr>
            <w:ins w:id="6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3" w:author="Автор"/>
                <w:b/>
                <w:color w:val="A6A6A6"/>
                <w:sz w:val="16"/>
                <w:szCs w:val="20"/>
                <w:lang w:val="en-US"/>
              </w:rPr>
            </w:pPr>
            <w:ins w:id="6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5" w:author="Автор"/>
                <w:b/>
                <w:color w:val="A6A6A6"/>
                <w:sz w:val="16"/>
                <w:szCs w:val="20"/>
                <w:lang w:val="en-US"/>
              </w:rPr>
            </w:pPr>
            <w:ins w:id="6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7" w:author="Автор"/>
                <w:b/>
                <w:color w:val="A6A6A6"/>
                <w:sz w:val="16"/>
                <w:szCs w:val="20"/>
                <w:lang w:val="en-US"/>
              </w:rPr>
            </w:pPr>
            <w:ins w:id="6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9" w:author="Автор"/>
                <w:b/>
                <w:color w:val="A6A6A6"/>
                <w:sz w:val="16"/>
                <w:szCs w:val="20"/>
                <w:lang w:val="en-US"/>
              </w:rPr>
            </w:pPr>
            <w:ins w:id="6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1" w:author="Автор"/>
                <w:b/>
                <w:color w:val="A6A6A6"/>
                <w:sz w:val="16"/>
                <w:szCs w:val="20"/>
                <w:lang w:val="en-US"/>
              </w:rPr>
            </w:pPr>
            <w:ins w:id="6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3" w:author="Автор"/>
                <w:b/>
                <w:color w:val="A6A6A6"/>
                <w:sz w:val="16"/>
                <w:szCs w:val="20"/>
                <w:lang w:val="en-US"/>
              </w:rPr>
            </w:pPr>
            <w:ins w:id="6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5" w:author="Автор"/>
                <w:b/>
                <w:color w:val="A6A6A6"/>
                <w:sz w:val="16"/>
                <w:szCs w:val="20"/>
                <w:lang w:val="en-US"/>
              </w:rPr>
            </w:pPr>
            <w:ins w:id="6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7" w:author="Автор"/>
                <w:b/>
                <w:color w:val="A6A6A6"/>
                <w:sz w:val="16"/>
                <w:szCs w:val="20"/>
                <w:lang w:val="en-US"/>
              </w:rPr>
            </w:pPr>
            <w:ins w:id="6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9" w:author="Автор"/>
                <w:b/>
                <w:color w:val="A6A6A6"/>
                <w:sz w:val="16"/>
                <w:szCs w:val="20"/>
                <w:lang w:val="en-US"/>
              </w:rPr>
            </w:pPr>
            <w:ins w:id="6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1" w:author="Автор"/>
                <w:b/>
                <w:color w:val="A6A6A6"/>
                <w:sz w:val="16"/>
                <w:szCs w:val="20"/>
                <w:lang w:val="en-US"/>
              </w:rPr>
            </w:pPr>
            <w:ins w:id="6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3" w:author="Автор"/>
                <w:b/>
                <w:color w:val="A6A6A6"/>
                <w:sz w:val="16"/>
                <w:szCs w:val="20"/>
                <w:lang w:val="en-US"/>
              </w:rPr>
            </w:pPr>
            <w:ins w:id="6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5" w:author="Автор"/>
                <w:b/>
                <w:color w:val="A6A6A6"/>
                <w:sz w:val="16"/>
                <w:szCs w:val="20"/>
                <w:lang w:val="en-US"/>
              </w:rPr>
            </w:pPr>
            <w:ins w:id="6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7" w:author="Автор"/>
                <w:b/>
                <w:color w:val="A6A6A6"/>
                <w:sz w:val="16"/>
                <w:szCs w:val="20"/>
                <w:lang w:val="en-US"/>
              </w:rPr>
            </w:pPr>
            <w:ins w:id="6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9" w:author="Автор"/>
                <w:b/>
                <w:color w:val="A6A6A6"/>
                <w:sz w:val="16"/>
                <w:szCs w:val="20"/>
                <w:lang w:val="en-US"/>
              </w:rPr>
            </w:pPr>
            <w:ins w:id="6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name="conclusion"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1" w:author="Автор"/>
                <w:b/>
                <w:color w:val="A6A6A6"/>
                <w:sz w:val="16"/>
                <w:szCs w:val="20"/>
                <w:lang w:val="en-US"/>
              </w:rPr>
            </w:pPr>
            <w:ins w:id="6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3" w:author="Автор"/>
                <w:b/>
                <w:color w:val="A6A6A6"/>
                <w:sz w:val="16"/>
                <w:szCs w:val="20"/>
                <w:lang w:val="en-US"/>
              </w:rPr>
            </w:pPr>
            <w:ins w:id="6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5" w:author="Автор"/>
                <w:b/>
                <w:color w:val="A6A6A6"/>
                <w:sz w:val="16"/>
                <w:szCs w:val="20"/>
                <w:lang w:val="en-US"/>
              </w:rPr>
            </w:pPr>
            <w:ins w:id="6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7" w:author="Автор"/>
                <w:b/>
                <w:color w:val="A6A6A6"/>
                <w:sz w:val="16"/>
                <w:szCs w:val="20"/>
                <w:lang w:val="en-US"/>
              </w:rPr>
            </w:pPr>
            <w:ins w:id="6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9" w:author="Автор"/>
                <w:b/>
                <w:color w:val="A6A6A6"/>
                <w:sz w:val="16"/>
                <w:szCs w:val="20"/>
                <w:lang w:val="en-US"/>
              </w:rPr>
            </w:pPr>
            <w:ins w:id="6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1" w:author="Автор"/>
                <w:b/>
                <w:color w:val="A6A6A6"/>
                <w:sz w:val="16"/>
                <w:szCs w:val="20"/>
                <w:lang w:val="en-US"/>
              </w:rPr>
            </w:pPr>
            <w:ins w:id="6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3" w:author="Автор"/>
                <w:b/>
                <w:color w:val="A6A6A6"/>
                <w:sz w:val="16"/>
                <w:szCs w:val="20"/>
                <w:lang w:val="en-US"/>
              </w:rPr>
            </w:pPr>
            <w:ins w:id="6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5" w:author="Автор"/>
                <w:b/>
                <w:color w:val="A6A6A6"/>
                <w:sz w:val="16"/>
                <w:szCs w:val="20"/>
                <w:lang w:val="en-US"/>
              </w:rPr>
            </w:pPr>
            <w:ins w:id="6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7" w:author="Автор"/>
                <w:b/>
                <w:color w:val="A6A6A6"/>
                <w:sz w:val="16"/>
                <w:szCs w:val="20"/>
                <w:lang w:val="en-US"/>
              </w:rPr>
            </w:pPr>
            <w:ins w:id="6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9" w:author="Автор"/>
                <w:b/>
                <w:color w:val="A6A6A6"/>
                <w:sz w:val="16"/>
                <w:szCs w:val="20"/>
                <w:lang w:val="en-US"/>
              </w:rPr>
            </w:pPr>
            <w:ins w:id="6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1" w:author="Автор"/>
                <w:b/>
                <w:color w:val="A6A6A6"/>
                <w:sz w:val="16"/>
                <w:szCs w:val="20"/>
                <w:lang w:val="en-US"/>
              </w:rPr>
            </w:pPr>
            <w:ins w:id="6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3" w:author="Автор"/>
                <w:b/>
                <w:color w:val="A6A6A6"/>
                <w:sz w:val="16"/>
                <w:szCs w:val="20"/>
                <w:lang w:val="en-US"/>
              </w:rPr>
            </w:pPr>
            <w:ins w:id="6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5" w:author="Автор"/>
                <w:b/>
                <w:color w:val="A6A6A6"/>
                <w:sz w:val="16"/>
                <w:szCs w:val="20"/>
                <w:lang w:val="en-US"/>
              </w:rPr>
            </w:pPr>
            <w:ins w:id="6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7" w:author="Автор"/>
                <w:b/>
                <w:color w:val="A6A6A6"/>
                <w:sz w:val="16"/>
                <w:szCs w:val="20"/>
                <w:lang w:val="en-US"/>
              </w:rPr>
            </w:pPr>
            <w:ins w:id="6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9" w:author="Автор"/>
                <w:b/>
                <w:color w:val="A6A6A6"/>
                <w:sz w:val="16"/>
                <w:szCs w:val="20"/>
                <w:lang w:val="en-US"/>
              </w:rPr>
            </w:pPr>
            <w:ins w:id="6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1" w:author="Автор"/>
                <w:b/>
                <w:color w:val="A6A6A6"/>
                <w:sz w:val="16"/>
                <w:szCs w:val="20"/>
                <w:lang w:val="en-US"/>
              </w:rPr>
            </w:pPr>
            <w:ins w:id="6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3" w:author="Автор"/>
                <w:b/>
                <w:color w:val="A6A6A6"/>
                <w:sz w:val="16"/>
                <w:szCs w:val="20"/>
                <w:lang w:val="en-US"/>
              </w:rPr>
            </w:pPr>
            <w:ins w:id="6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5" w:author="Автор"/>
                <w:b/>
                <w:color w:val="A6A6A6"/>
                <w:sz w:val="16"/>
                <w:szCs w:val="20"/>
                <w:lang w:val="en-US"/>
              </w:rPr>
            </w:pPr>
            <w:ins w:id="6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7" w:author="Автор"/>
                <w:b/>
                <w:color w:val="A6A6A6"/>
                <w:sz w:val="16"/>
                <w:szCs w:val="20"/>
                <w:lang w:val="en-US"/>
              </w:rPr>
            </w:pPr>
            <w:ins w:id="6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9" w:author="Автор"/>
                <w:b/>
                <w:color w:val="A6A6A6"/>
                <w:sz w:val="16"/>
                <w:szCs w:val="20"/>
                <w:lang w:val="en-US"/>
              </w:rPr>
            </w:pPr>
            <w:ins w:id="6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1" w:author="Автор"/>
                <w:b/>
                <w:color w:val="A6A6A6"/>
                <w:sz w:val="16"/>
                <w:szCs w:val="20"/>
                <w:lang w:val="en-US"/>
              </w:rPr>
            </w:pPr>
            <w:ins w:id="6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3" w:author="Автор"/>
                <w:b/>
                <w:color w:val="A6A6A6"/>
                <w:sz w:val="16"/>
                <w:szCs w:val="20"/>
                <w:lang w:val="en-US"/>
              </w:rPr>
            </w:pPr>
            <w:ins w:id="6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5" w:author="Автор"/>
                <w:b/>
                <w:color w:val="A6A6A6"/>
                <w:sz w:val="16"/>
                <w:szCs w:val="20"/>
                <w:lang w:val="en-US"/>
              </w:rPr>
            </w:pPr>
            <w:ins w:id="6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name="subscriptionFeedingExt" type="tns:SubscriptionFeedingExt"/&gt;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7" w:author="Автор"/>
                <w:b/>
                <w:color w:val="A6A6A6"/>
                <w:sz w:val="16"/>
                <w:szCs w:val="20"/>
                <w:lang w:val="en-US"/>
              </w:rPr>
            </w:pPr>
            <w:ins w:id="6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9" w:author="Автор"/>
                <w:b/>
                <w:color w:val="A6A6A6"/>
                <w:sz w:val="16"/>
                <w:szCs w:val="20"/>
                <w:lang w:val="en-US"/>
              </w:rPr>
            </w:pPr>
            <w:ins w:id="6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1" w:author="Автор"/>
                <w:b/>
                <w:color w:val="A6A6A6"/>
                <w:sz w:val="16"/>
                <w:szCs w:val="20"/>
                <w:lang w:val="en-US"/>
              </w:rPr>
            </w:pPr>
            <w:ins w:id="6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3" w:author="Автор"/>
                <w:b/>
                <w:color w:val="A6A6A6"/>
                <w:sz w:val="16"/>
                <w:szCs w:val="20"/>
                <w:lang w:val="en-US"/>
              </w:rPr>
            </w:pPr>
            <w:ins w:id="6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5" w:author="Автор"/>
                <w:b/>
                <w:color w:val="A6A6A6"/>
                <w:sz w:val="16"/>
                <w:szCs w:val="20"/>
                <w:lang w:val="en-US"/>
              </w:rPr>
            </w:pPr>
            <w:ins w:id="6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7" w:author="Автор"/>
                <w:b/>
                <w:color w:val="A6A6A6"/>
                <w:sz w:val="16"/>
                <w:szCs w:val="20"/>
                <w:lang w:val="en-US"/>
              </w:rPr>
            </w:pPr>
            <w:ins w:id="6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9" w:author="Автор"/>
                <w:b/>
                <w:color w:val="A6A6A6"/>
                <w:sz w:val="16"/>
                <w:szCs w:val="20"/>
                <w:lang w:val="en-US"/>
              </w:rPr>
            </w:pPr>
            <w:ins w:id="6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1" w:author="Автор"/>
                <w:b/>
                <w:color w:val="A6A6A6"/>
                <w:sz w:val="16"/>
                <w:szCs w:val="20"/>
                <w:lang w:val="en-US"/>
              </w:rPr>
            </w:pPr>
            <w:ins w:id="6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3" w:author="Автор"/>
                <w:b/>
                <w:color w:val="A6A6A6"/>
                <w:sz w:val="16"/>
                <w:szCs w:val="20"/>
                <w:lang w:val="en-US"/>
              </w:rPr>
            </w:pPr>
            <w:ins w:id="6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5" w:author="Автор"/>
                <w:b/>
                <w:color w:val="A6A6A6"/>
                <w:sz w:val="16"/>
                <w:szCs w:val="20"/>
                <w:lang w:val="en-US"/>
              </w:rPr>
            </w:pPr>
            <w:ins w:id="6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7" w:author="Автор"/>
                <w:b/>
                <w:color w:val="A6A6A6"/>
                <w:sz w:val="16"/>
                <w:szCs w:val="20"/>
                <w:lang w:val="en-US"/>
              </w:rPr>
            </w:pPr>
            <w:ins w:id="6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9" w:author="Автор"/>
                <w:b/>
                <w:color w:val="A6A6A6"/>
                <w:sz w:val="16"/>
                <w:szCs w:val="20"/>
                <w:lang w:val="en-US"/>
              </w:rPr>
            </w:pPr>
            <w:ins w:id="6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1" w:author="Автор"/>
                <w:b/>
                <w:color w:val="A6A6A6"/>
                <w:sz w:val="16"/>
                <w:szCs w:val="20"/>
                <w:lang w:val="en-US"/>
              </w:rPr>
            </w:pPr>
            <w:ins w:id="6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3" w:author="Автор"/>
                <w:b/>
                <w:color w:val="A6A6A6"/>
                <w:sz w:val="16"/>
                <w:szCs w:val="20"/>
                <w:lang w:val="en-US"/>
              </w:rPr>
            </w:pPr>
            <w:ins w:id="6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5" w:author="Автор"/>
                <w:b/>
                <w:color w:val="A6A6A6"/>
                <w:sz w:val="16"/>
                <w:szCs w:val="20"/>
                <w:lang w:val="en-US"/>
              </w:rPr>
            </w:pPr>
            <w:ins w:id="6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7" w:author="Автор"/>
                <w:b/>
                <w:color w:val="A6A6A6"/>
                <w:sz w:val="16"/>
                <w:szCs w:val="20"/>
                <w:lang w:val="en-US"/>
              </w:rPr>
            </w:pPr>
            <w:ins w:id="6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9" w:author="Автор"/>
                <w:b/>
                <w:color w:val="A6A6A6"/>
                <w:sz w:val="16"/>
                <w:szCs w:val="20"/>
                <w:lang w:val="en-US"/>
              </w:rPr>
            </w:pPr>
            <w:ins w:id="6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1" w:author="Автор"/>
                <w:b/>
                <w:color w:val="A6A6A6"/>
                <w:sz w:val="16"/>
                <w:szCs w:val="20"/>
                <w:lang w:val="en-US"/>
              </w:rPr>
            </w:pPr>
            <w:ins w:id="6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3" w:author="Автор"/>
                <w:b/>
                <w:color w:val="A6A6A6"/>
                <w:sz w:val="16"/>
                <w:szCs w:val="20"/>
                <w:lang w:val="en-US"/>
              </w:rPr>
            </w:pPr>
            <w:ins w:id="6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5" w:author="Автор"/>
                <w:b/>
                <w:color w:val="A6A6A6"/>
                <w:sz w:val="16"/>
                <w:szCs w:val="20"/>
                <w:lang w:val="en-US"/>
              </w:rPr>
            </w:pPr>
            <w:ins w:id="6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7" w:author="Автор"/>
                <w:b/>
                <w:color w:val="A6A6A6"/>
                <w:sz w:val="16"/>
                <w:szCs w:val="20"/>
                <w:lang w:val="en-US"/>
              </w:rPr>
            </w:pPr>
            <w:ins w:id="6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name="idOfClientPaymentOrder"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9" w:author="Автор"/>
                <w:b/>
                <w:color w:val="A6A6A6"/>
                <w:sz w:val="16"/>
                <w:szCs w:val="20"/>
                <w:lang w:val="en-US"/>
              </w:rPr>
            </w:pPr>
            <w:ins w:id="6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name="orderStatus"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1" w:author="Автор"/>
                <w:b/>
                <w:color w:val="A6A6A6"/>
                <w:sz w:val="16"/>
                <w:szCs w:val="20"/>
                <w:lang w:val="en-US"/>
              </w:rPr>
            </w:pPr>
            <w:ins w:id="6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3" w:author="Автор"/>
                <w:b/>
                <w:color w:val="A6A6A6"/>
                <w:sz w:val="16"/>
                <w:szCs w:val="20"/>
                <w:lang w:val="en-US"/>
              </w:rPr>
            </w:pPr>
            <w:ins w:id="6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5" w:author="Автор"/>
                <w:b/>
                <w:color w:val="A6A6A6"/>
                <w:sz w:val="16"/>
                <w:szCs w:val="20"/>
                <w:lang w:val="en-US"/>
              </w:rPr>
            </w:pPr>
            <w:ins w:id="6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7" w:author="Автор"/>
                <w:b/>
                <w:color w:val="A6A6A6"/>
                <w:sz w:val="16"/>
                <w:szCs w:val="20"/>
                <w:lang w:val="en-US"/>
              </w:rPr>
            </w:pPr>
            <w:ins w:id="6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9" w:author="Автор"/>
                <w:b/>
                <w:color w:val="A6A6A6"/>
                <w:sz w:val="16"/>
                <w:szCs w:val="20"/>
                <w:lang w:val="en-US"/>
              </w:rPr>
            </w:pPr>
            <w:ins w:id="6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1" w:author="Автор"/>
                <w:b/>
                <w:color w:val="A6A6A6"/>
                <w:sz w:val="16"/>
                <w:szCs w:val="20"/>
                <w:lang w:val="en-US"/>
              </w:rPr>
            </w:pPr>
            <w:ins w:id="6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3" w:author="Автор"/>
                <w:b/>
                <w:color w:val="A6A6A6"/>
                <w:sz w:val="16"/>
                <w:szCs w:val="20"/>
                <w:lang w:val="en-US"/>
              </w:rPr>
            </w:pPr>
            <w:ins w:id="6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5" w:author="Автор"/>
                <w:b/>
                <w:color w:val="A6A6A6"/>
                <w:sz w:val="16"/>
                <w:szCs w:val="20"/>
                <w:lang w:val="en-US"/>
              </w:rPr>
            </w:pPr>
            <w:ins w:id="6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7" w:author="Автор"/>
                <w:b/>
                <w:color w:val="A6A6A6"/>
                <w:sz w:val="16"/>
                <w:szCs w:val="20"/>
                <w:lang w:val="en-US"/>
              </w:rPr>
            </w:pPr>
            <w:ins w:id="6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9" w:author="Автор"/>
                <w:b/>
                <w:color w:val="A6A6A6"/>
                <w:sz w:val="16"/>
                <w:szCs w:val="20"/>
                <w:lang w:val="en-US"/>
              </w:rPr>
            </w:pPr>
            <w:ins w:id="6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1" w:author="Автор"/>
                <w:b/>
                <w:color w:val="A6A6A6"/>
                <w:sz w:val="16"/>
                <w:szCs w:val="20"/>
                <w:lang w:val="en-US"/>
              </w:rPr>
            </w:pPr>
            <w:ins w:id="6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3" w:author="Автор"/>
                <w:b/>
                <w:color w:val="A6A6A6"/>
                <w:sz w:val="16"/>
                <w:szCs w:val="20"/>
                <w:lang w:val="en-US"/>
              </w:rPr>
            </w:pPr>
            <w:ins w:id="6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5" w:author="Автор"/>
                <w:b/>
                <w:color w:val="A6A6A6"/>
                <w:sz w:val="16"/>
                <w:szCs w:val="20"/>
                <w:lang w:val="en-US"/>
              </w:rPr>
            </w:pPr>
            <w:ins w:id="6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7" w:author="Автор"/>
                <w:b/>
                <w:color w:val="A6A6A6"/>
                <w:sz w:val="16"/>
                <w:szCs w:val="20"/>
                <w:lang w:val="en-US"/>
              </w:rPr>
            </w:pPr>
            <w:ins w:id="6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9" w:author="Автор"/>
                <w:b/>
                <w:color w:val="A6A6A6"/>
                <w:sz w:val="16"/>
                <w:szCs w:val="20"/>
                <w:lang w:val="en-US"/>
              </w:rPr>
            </w:pPr>
            <w:ins w:id="6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1" w:author="Автор"/>
                <w:b/>
                <w:color w:val="A6A6A6"/>
                <w:sz w:val="16"/>
                <w:szCs w:val="20"/>
                <w:lang w:val="en-US"/>
              </w:rPr>
            </w:pPr>
            <w:ins w:id="6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3" w:author="Автор"/>
                <w:b/>
                <w:color w:val="A6A6A6"/>
                <w:sz w:val="16"/>
                <w:szCs w:val="20"/>
                <w:lang w:val="en-US"/>
              </w:rPr>
            </w:pPr>
            <w:ins w:id="6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5" w:author="Автор"/>
                <w:b/>
                <w:color w:val="A6A6A6"/>
                <w:sz w:val="16"/>
                <w:szCs w:val="20"/>
                <w:lang w:val="en-US"/>
              </w:rPr>
            </w:pPr>
            <w:ins w:id="6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7" w:author="Автор"/>
                <w:b/>
                <w:color w:val="A6A6A6"/>
                <w:sz w:val="16"/>
                <w:szCs w:val="20"/>
                <w:lang w:val="en-US"/>
              </w:rPr>
            </w:pPr>
            <w:ins w:id="6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9" w:author="Автор"/>
                <w:b/>
                <w:color w:val="A6A6A6"/>
                <w:sz w:val="16"/>
                <w:szCs w:val="20"/>
                <w:lang w:val="en-US"/>
              </w:rPr>
            </w:pPr>
            <w:ins w:id="6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1" w:author="Автор"/>
                <w:b/>
                <w:color w:val="A6A6A6"/>
                <w:sz w:val="16"/>
                <w:szCs w:val="20"/>
                <w:lang w:val="en-US"/>
              </w:rPr>
            </w:pPr>
            <w:ins w:id="6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3" w:author="Автор"/>
                <w:b/>
                <w:color w:val="A6A6A6"/>
                <w:sz w:val="16"/>
                <w:szCs w:val="20"/>
                <w:lang w:val="en-US"/>
              </w:rPr>
            </w:pPr>
            <w:ins w:id="6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5" w:author="Автор"/>
                <w:b/>
                <w:color w:val="A6A6A6"/>
                <w:sz w:val="16"/>
                <w:szCs w:val="20"/>
                <w:lang w:val="en-US"/>
              </w:rPr>
            </w:pPr>
            <w:ins w:id="6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7" w:author="Автор"/>
                <w:b/>
                <w:color w:val="A6A6A6"/>
                <w:sz w:val="16"/>
                <w:szCs w:val="20"/>
                <w:lang w:val="en-US"/>
              </w:rPr>
            </w:pPr>
            <w:ins w:id="6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9" w:author="Автор"/>
                <w:b/>
                <w:color w:val="A6A6A6"/>
                <w:sz w:val="16"/>
                <w:szCs w:val="20"/>
                <w:lang w:val="en-US"/>
              </w:rPr>
            </w:pPr>
            <w:ins w:id="6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1" w:author="Автор"/>
                <w:b/>
                <w:color w:val="A6A6A6"/>
                <w:sz w:val="16"/>
                <w:szCs w:val="20"/>
                <w:lang w:val="en-US"/>
              </w:rPr>
            </w:pPr>
            <w:ins w:id="6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3" w:author="Автор"/>
                <w:b/>
                <w:color w:val="A6A6A6"/>
                <w:sz w:val="16"/>
                <w:szCs w:val="20"/>
                <w:lang w:val="en-US"/>
              </w:rPr>
            </w:pPr>
            <w:ins w:id="6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5" w:author="Автор"/>
                <w:b/>
                <w:color w:val="A6A6A6"/>
                <w:sz w:val="16"/>
                <w:szCs w:val="20"/>
                <w:lang w:val="en-US"/>
              </w:rPr>
            </w:pPr>
            <w:ins w:id="6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7" w:author="Автор"/>
                <w:b/>
                <w:color w:val="A6A6A6"/>
                <w:sz w:val="16"/>
                <w:szCs w:val="20"/>
                <w:lang w:val="en-US"/>
              </w:rPr>
            </w:pPr>
            <w:ins w:id="6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type="tns:Payment"/&gt;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9" w:author="Автор"/>
                <w:b/>
                <w:color w:val="A6A6A6"/>
                <w:sz w:val="16"/>
                <w:szCs w:val="20"/>
                <w:lang w:val="en-US"/>
              </w:rPr>
            </w:pPr>
            <w:ins w:id="6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1" w:author="Автор"/>
                <w:b/>
                <w:color w:val="A6A6A6"/>
                <w:sz w:val="16"/>
                <w:szCs w:val="20"/>
                <w:lang w:val="en-US"/>
              </w:rPr>
            </w:pPr>
            <w:ins w:id="6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3" w:author="Автор"/>
                <w:b/>
                <w:color w:val="A6A6A6"/>
                <w:sz w:val="16"/>
                <w:szCs w:val="20"/>
                <w:lang w:val="en-US"/>
              </w:rPr>
            </w:pPr>
            <w:ins w:id="6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5" w:author="Автор"/>
                <w:b/>
                <w:color w:val="A6A6A6"/>
                <w:sz w:val="16"/>
                <w:szCs w:val="20"/>
                <w:lang w:val="en-US"/>
              </w:rPr>
            </w:pPr>
            <w:ins w:id="6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7" w:author="Автор"/>
                <w:b/>
                <w:color w:val="A6A6A6"/>
                <w:sz w:val="16"/>
                <w:szCs w:val="20"/>
                <w:lang w:val="en-US"/>
              </w:rPr>
            </w:pPr>
            <w:ins w:id="6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9" w:author="Автор"/>
                <w:b/>
                <w:color w:val="A6A6A6"/>
                <w:sz w:val="16"/>
                <w:szCs w:val="20"/>
                <w:lang w:val="en-US"/>
              </w:rPr>
            </w:pPr>
            <w:ins w:id="6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1" w:author="Автор"/>
                <w:b/>
                <w:color w:val="A6A6A6"/>
                <w:sz w:val="16"/>
                <w:szCs w:val="20"/>
                <w:lang w:val="en-US"/>
              </w:rPr>
            </w:pPr>
            <w:ins w:id="6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name="Origin"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3" w:author="Автор"/>
                <w:b/>
                <w:color w:val="A6A6A6"/>
                <w:sz w:val="16"/>
                <w:szCs w:val="20"/>
                <w:lang w:val="en-US"/>
              </w:rPr>
            </w:pPr>
            <w:ins w:id="6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5" w:author="Автор"/>
                <w:b/>
                <w:color w:val="A6A6A6"/>
                <w:sz w:val="16"/>
                <w:szCs w:val="20"/>
                <w:lang w:val="en-US"/>
              </w:rPr>
            </w:pPr>
            <w:ins w:id="6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7" w:author="Автор"/>
                <w:b/>
                <w:color w:val="A6A6A6"/>
                <w:sz w:val="16"/>
                <w:szCs w:val="20"/>
                <w:lang w:val="en-US"/>
              </w:rPr>
            </w:pPr>
            <w:ins w:id="6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9" w:author="Автор"/>
                <w:b/>
                <w:color w:val="A6A6A6"/>
                <w:sz w:val="16"/>
                <w:szCs w:val="20"/>
                <w:lang w:val="en-US"/>
              </w:rPr>
            </w:pPr>
            <w:ins w:id="6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1" w:author="Автор"/>
                <w:b/>
                <w:color w:val="A6A6A6"/>
                <w:sz w:val="16"/>
                <w:szCs w:val="20"/>
                <w:lang w:val="en-US"/>
              </w:rPr>
            </w:pPr>
            <w:ins w:id="6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3" w:author="Автор"/>
                <w:b/>
                <w:color w:val="A6A6A6"/>
                <w:sz w:val="16"/>
                <w:szCs w:val="20"/>
                <w:lang w:val="en-US"/>
              </w:rPr>
            </w:pPr>
            <w:ins w:id="6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5" w:author="Автор"/>
                <w:b/>
                <w:color w:val="A6A6A6"/>
                <w:sz w:val="16"/>
                <w:szCs w:val="20"/>
                <w:lang w:val="en-US"/>
              </w:rPr>
            </w:pPr>
            <w:ins w:id="6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type="tns:hiddenPagesResult"/&gt;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7" w:author="Автор"/>
                <w:b/>
                <w:color w:val="A6A6A6"/>
                <w:sz w:val="16"/>
                <w:szCs w:val="20"/>
                <w:lang w:val="en-US"/>
              </w:rPr>
            </w:pPr>
            <w:ins w:id="6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9" w:author="Автор"/>
                <w:b/>
                <w:color w:val="A6A6A6"/>
                <w:sz w:val="16"/>
                <w:szCs w:val="20"/>
                <w:lang w:val="en-US"/>
              </w:rPr>
            </w:pPr>
            <w:ins w:id="6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1" w:author="Автор"/>
                <w:b/>
                <w:color w:val="A6A6A6"/>
                <w:sz w:val="16"/>
                <w:szCs w:val="20"/>
                <w:lang w:val="en-US"/>
              </w:rPr>
            </w:pPr>
            <w:ins w:id="6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name="hiddenPagesResult"&gt;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3" w:author="Автор"/>
                <w:b/>
                <w:color w:val="A6A6A6"/>
                <w:sz w:val="16"/>
                <w:szCs w:val="20"/>
                <w:lang w:val="en-US"/>
              </w:rPr>
            </w:pPr>
            <w:ins w:id="6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5" w:author="Автор"/>
                <w:b/>
                <w:color w:val="A6A6A6"/>
                <w:sz w:val="16"/>
                <w:szCs w:val="20"/>
                <w:lang w:val="en-US"/>
              </w:rPr>
            </w:pPr>
            <w:ins w:id="6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name="hiddenPages"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7" w:author="Автор"/>
                <w:b/>
                <w:color w:val="A6A6A6"/>
                <w:sz w:val="16"/>
                <w:szCs w:val="20"/>
                <w:lang w:val="en-US"/>
              </w:rPr>
            </w:pPr>
            <w:ins w:id="6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9" w:author="Автор"/>
                <w:b/>
                <w:color w:val="A6A6A6"/>
                <w:sz w:val="16"/>
                <w:szCs w:val="20"/>
                <w:lang w:val="en-US"/>
              </w:rPr>
            </w:pPr>
            <w:ins w:id="6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1" w:author="Автор"/>
                <w:b/>
                <w:color w:val="A6A6A6"/>
                <w:sz w:val="16"/>
                <w:szCs w:val="20"/>
                <w:lang w:val="en-US"/>
              </w:rPr>
            </w:pPr>
            <w:ins w:id="6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3" w:author="Автор"/>
                <w:b/>
                <w:color w:val="A6A6A6"/>
                <w:sz w:val="16"/>
                <w:szCs w:val="20"/>
                <w:lang w:val="en-US"/>
              </w:rPr>
            </w:pPr>
            <w:ins w:id="6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5" w:author="Автор"/>
                <w:b/>
                <w:color w:val="A6A6A6"/>
                <w:sz w:val="16"/>
                <w:szCs w:val="20"/>
                <w:lang w:val="en-US"/>
              </w:rPr>
            </w:pPr>
            <w:ins w:id="6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7" w:author="Автор"/>
                <w:b/>
                <w:color w:val="A6A6A6"/>
                <w:sz w:val="16"/>
                <w:szCs w:val="20"/>
                <w:lang w:val="en-US"/>
              </w:rPr>
            </w:pPr>
            <w:ins w:id="6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9" w:author="Автор"/>
                <w:b/>
                <w:color w:val="A6A6A6"/>
                <w:sz w:val="16"/>
                <w:szCs w:val="20"/>
                <w:lang w:val="en-US"/>
              </w:rPr>
            </w:pPr>
            <w:ins w:id="6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1" w:author="Автор"/>
                <w:b/>
                <w:color w:val="A6A6A6"/>
                <w:sz w:val="16"/>
                <w:szCs w:val="20"/>
                <w:lang w:val="en-US"/>
              </w:rPr>
            </w:pPr>
            <w:ins w:id="6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3" w:author="Автор"/>
                <w:b/>
                <w:color w:val="A6A6A6"/>
                <w:sz w:val="16"/>
                <w:szCs w:val="20"/>
                <w:lang w:val="en-US"/>
              </w:rPr>
            </w:pPr>
            <w:ins w:id="6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5" w:author="Автор"/>
                <w:b/>
                <w:color w:val="A6A6A6"/>
                <w:sz w:val="16"/>
                <w:szCs w:val="20"/>
                <w:lang w:val="en-US"/>
              </w:rPr>
            </w:pPr>
            <w:ins w:id="6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7" w:author="Автор"/>
                <w:b/>
                <w:color w:val="A6A6A6"/>
                <w:sz w:val="16"/>
                <w:szCs w:val="20"/>
                <w:lang w:val="en-US"/>
              </w:rPr>
            </w:pPr>
            <w:ins w:id="6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9" w:author="Автор"/>
                <w:b/>
                <w:color w:val="A6A6A6"/>
                <w:sz w:val="16"/>
                <w:szCs w:val="20"/>
                <w:lang w:val="en-US"/>
              </w:rPr>
            </w:pPr>
            <w:ins w:id="6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1" w:author="Автор"/>
                <w:b/>
                <w:color w:val="A6A6A6"/>
                <w:sz w:val="16"/>
                <w:szCs w:val="20"/>
                <w:lang w:val="en-US"/>
              </w:rPr>
            </w:pPr>
            <w:ins w:id="6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3" w:author="Автор"/>
                <w:b/>
                <w:color w:val="A6A6A6"/>
                <w:sz w:val="16"/>
                <w:szCs w:val="20"/>
                <w:lang w:val="en-US"/>
              </w:rPr>
            </w:pPr>
            <w:ins w:id="6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5" w:author="Автор"/>
                <w:b/>
                <w:color w:val="A6A6A6"/>
                <w:sz w:val="16"/>
                <w:szCs w:val="20"/>
                <w:lang w:val="en-US"/>
              </w:rPr>
            </w:pPr>
            <w:ins w:id="6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7" w:author="Автор"/>
                <w:b/>
                <w:color w:val="A6A6A6"/>
                <w:sz w:val="16"/>
                <w:szCs w:val="20"/>
                <w:lang w:val="en-US"/>
              </w:rPr>
            </w:pPr>
            <w:ins w:id="6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9" w:author="Автор"/>
                <w:b/>
                <w:color w:val="A6A6A6"/>
                <w:sz w:val="16"/>
                <w:szCs w:val="20"/>
                <w:lang w:val="en-US"/>
              </w:rPr>
            </w:pPr>
            <w:ins w:id="6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1" w:author="Автор"/>
                <w:b/>
                <w:color w:val="A6A6A6"/>
                <w:sz w:val="16"/>
                <w:szCs w:val="20"/>
                <w:lang w:val="en-US"/>
              </w:rPr>
            </w:pPr>
            <w:ins w:id="6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3" w:author="Автор"/>
                <w:b/>
                <w:color w:val="A6A6A6"/>
                <w:sz w:val="16"/>
                <w:szCs w:val="20"/>
                <w:lang w:val="en-US"/>
              </w:rPr>
            </w:pPr>
            <w:ins w:id="6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5" w:author="Автор"/>
                <w:b/>
                <w:color w:val="A6A6A6"/>
                <w:sz w:val="16"/>
                <w:szCs w:val="20"/>
                <w:lang w:val="en-US"/>
              </w:rPr>
            </w:pPr>
            <w:ins w:id="6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7" w:author="Автор"/>
                <w:b/>
                <w:color w:val="A6A6A6"/>
                <w:sz w:val="16"/>
                <w:szCs w:val="20"/>
                <w:lang w:val="en-US"/>
              </w:rPr>
            </w:pPr>
            <w:ins w:id="6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9" w:author="Автор"/>
                <w:b/>
                <w:color w:val="A6A6A6"/>
                <w:sz w:val="16"/>
                <w:szCs w:val="20"/>
                <w:lang w:val="en-US"/>
              </w:rPr>
            </w:pPr>
            <w:ins w:id="6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1" w:author="Автор"/>
                <w:b/>
                <w:color w:val="A6A6A6"/>
                <w:sz w:val="16"/>
                <w:szCs w:val="20"/>
                <w:lang w:val="en-US"/>
              </w:rPr>
            </w:pPr>
            <w:ins w:id="6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3" w:author="Автор"/>
                <w:b/>
                <w:color w:val="A6A6A6"/>
                <w:sz w:val="16"/>
                <w:szCs w:val="20"/>
                <w:lang w:val="en-US"/>
              </w:rPr>
            </w:pPr>
            <w:ins w:id="6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5" w:author="Автор"/>
                <w:b/>
                <w:color w:val="A6A6A6"/>
                <w:sz w:val="16"/>
                <w:szCs w:val="20"/>
                <w:lang w:val="en-US"/>
              </w:rPr>
            </w:pPr>
            <w:ins w:id="6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7" w:author="Автор"/>
                <w:b/>
                <w:color w:val="A6A6A6"/>
                <w:sz w:val="16"/>
                <w:szCs w:val="20"/>
                <w:lang w:val="en-US"/>
              </w:rPr>
            </w:pPr>
            <w:ins w:id="6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9" w:author="Автор"/>
                <w:b/>
                <w:color w:val="A6A6A6"/>
                <w:sz w:val="16"/>
                <w:szCs w:val="20"/>
                <w:lang w:val="en-US"/>
              </w:rPr>
            </w:pPr>
            <w:ins w:id="6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1" w:author="Автор"/>
                <w:b/>
                <w:color w:val="A6A6A6"/>
                <w:sz w:val="16"/>
                <w:szCs w:val="20"/>
                <w:lang w:val="en-US"/>
              </w:rPr>
            </w:pPr>
            <w:ins w:id="6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3" w:author="Автор"/>
                <w:b/>
                <w:color w:val="A6A6A6"/>
                <w:sz w:val="16"/>
                <w:szCs w:val="20"/>
                <w:lang w:val="en-US"/>
              </w:rPr>
            </w:pPr>
            <w:ins w:id="6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5" w:author="Автор"/>
                <w:b/>
                <w:color w:val="A6A6A6"/>
                <w:sz w:val="16"/>
                <w:szCs w:val="20"/>
                <w:lang w:val="en-US"/>
              </w:rPr>
            </w:pPr>
            <w:ins w:id="6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7" w:author="Автор"/>
                <w:b/>
                <w:color w:val="A6A6A6"/>
                <w:sz w:val="16"/>
                <w:szCs w:val="20"/>
                <w:lang w:val="en-US"/>
              </w:rPr>
            </w:pPr>
            <w:ins w:id="6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9" w:author="Автор"/>
                <w:b/>
                <w:color w:val="A6A6A6"/>
                <w:sz w:val="16"/>
                <w:szCs w:val="20"/>
                <w:lang w:val="en-US"/>
              </w:rPr>
            </w:pPr>
            <w:ins w:id="6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1" w:author="Автор"/>
                <w:b/>
                <w:color w:val="A6A6A6"/>
                <w:sz w:val="16"/>
                <w:szCs w:val="20"/>
                <w:lang w:val="en-US"/>
              </w:rPr>
            </w:pPr>
            <w:ins w:id="6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3" w:author="Автор"/>
                <w:b/>
                <w:color w:val="A6A6A6"/>
                <w:sz w:val="16"/>
                <w:szCs w:val="20"/>
                <w:lang w:val="en-US"/>
              </w:rPr>
            </w:pPr>
            <w:ins w:id="6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5" w:author="Автор"/>
                <w:b/>
                <w:color w:val="A6A6A6"/>
                <w:sz w:val="16"/>
                <w:szCs w:val="20"/>
                <w:lang w:val="en-US"/>
              </w:rPr>
            </w:pPr>
            <w:ins w:id="6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7" w:author="Автор"/>
                <w:b/>
                <w:color w:val="A6A6A6"/>
                <w:sz w:val="16"/>
                <w:szCs w:val="20"/>
                <w:lang w:val="en-US"/>
              </w:rPr>
            </w:pPr>
            <w:ins w:id="6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9" w:author="Автор"/>
                <w:b/>
                <w:color w:val="A6A6A6"/>
                <w:sz w:val="16"/>
                <w:szCs w:val="20"/>
                <w:lang w:val="en-US"/>
              </w:rPr>
            </w:pPr>
            <w:ins w:id="6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1" w:author="Автор"/>
                <w:b/>
                <w:color w:val="A6A6A6"/>
                <w:sz w:val="16"/>
                <w:szCs w:val="20"/>
                <w:lang w:val="en-US"/>
              </w:rPr>
            </w:pPr>
            <w:ins w:id="6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3" w:author="Автор"/>
                <w:b/>
                <w:color w:val="A6A6A6"/>
                <w:sz w:val="16"/>
                <w:szCs w:val="20"/>
                <w:lang w:val="en-US"/>
              </w:rPr>
            </w:pPr>
            <w:ins w:id="6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5" w:author="Автор"/>
                <w:b/>
                <w:color w:val="A6A6A6"/>
                <w:sz w:val="16"/>
                <w:szCs w:val="20"/>
                <w:lang w:val="en-US"/>
              </w:rPr>
            </w:pPr>
            <w:ins w:id="6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name="settings" nillable="true" type="tns:clientNotificationSettingsItem"/&gt;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7" w:author="Автор"/>
                <w:b/>
                <w:color w:val="A6A6A6"/>
                <w:sz w:val="16"/>
                <w:szCs w:val="20"/>
                <w:lang w:val="en-US"/>
              </w:rPr>
            </w:pPr>
            <w:ins w:id="6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9" w:author="Автор"/>
                <w:b/>
                <w:color w:val="A6A6A6"/>
                <w:sz w:val="16"/>
                <w:szCs w:val="20"/>
                <w:lang w:val="en-US"/>
              </w:rPr>
            </w:pPr>
            <w:ins w:id="6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1" w:author="Автор"/>
                <w:b/>
                <w:color w:val="A6A6A6"/>
                <w:sz w:val="16"/>
                <w:szCs w:val="20"/>
                <w:lang w:val="en-US"/>
              </w:rPr>
            </w:pPr>
            <w:ins w:id="6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3" w:author="Автор"/>
                <w:b/>
                <w:color w:val="A6A6A6"/>
                <w:sz w:val="16"/>
                <w:szCs w:val="20"/>
                <w:lang w:val="en-US"/>
              </w:rPr>
            </w:pPr>
            <w:ins w:id="6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5" w:author="Автор"/>
                <w:b/>
                <w:color w:val="A6A6A6"/>
                <w:sz w:val="16"/>
                <w:szCs w:val="20"/>
                <w:lang w:val="en-US"/>
              </w:rPr>
            </w:pPr>
            <w:ins w:id="6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name="nameOfNotification"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7" w:author="Автор"/>
                <w:b/>
                <w:color w:val="A6A6A6"/>
                <w:sz w:val="16"/>
                <w:szCs w:val="20"/>
                <w:lang w:val="en-US"/>
              </w:rPr>
            </w:pPr>
            <w:ins w:id="6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name="typeOfNotification"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9" w:author="Автор"/>
                <w:b/>
                <w:color w:val="A6A6A6"/>
                <w:sz w:val="16"/>
                <w:szCs w:val="20"/>
                <w:lang w:val="en-US"/>
              </w:rPr>
            </w:pPr>
            <w:ins w:id="6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1" w:author="Автор"/>
                <w:b/>
                <w:color w:val="A6A6A6"/>
                <w:sz w:val="16"/>
                <w:szCs w:val="20"/>
                <w:lang w:val="en-US"/>
              </w:rPr>
            </w:pPr>
            <w:ins w:id="6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3" w:author="Автор"/>
                <w:b/>
                <w:color w:val="A6A6A6"/>
                <w:sz w:val="16"/>
                <w:szCs w:val="20"/>
                <w:lang w:val="en-US"/>
              </w:rPr>
            </w:pPr>
            <w:ins w:id="6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5" w:author="Автор"/>
                <w:b/>
                <w:color w:val="A6A6A6"/>
                <w:sz w:val="16"/>
                <w:szCs w:val="20"/>
                <w:lang w:val="en-US"/>
              </w:rPr>
            </w:pPr>
            <w:ins w:id="6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7" w:author="Автор"/>
                <w:b/>
                <w:color w:val="A6A6A6"/>
                <w:sz w:val="16"/>
                <w:szCs w:val="20"/>
                <w:lang w:val="en-US"/>
              </w:rPr>
            </w:pPr>
            <w:ins w:id="6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9" w:author="Автор"/>
                <w:b/>
                <w:color w:val="A6A6A6"/>
                <w:sz w:val="16"/>
                <w:szCs w:val="20"/>
                <w:lang w:val="en-US"/>
              </w:rPr>
            </w:pPr>
            <w:ins w:id="6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1" w:author="Автор"/>
                <w:b/>
                <w:color w:val="A6A6A6"/>
                <w:sz w:val="16"/>
                <w:szCs w:val="20"/>
                <w:lang w:val="en-US"/>
              </w:rPr>
            </w:pPr>
            <w:ins w:id="6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3" w:author="Автор"/>
                <w:b/>
                <w:color w:val="A6A6A6"/>
                <w:sz w:val="16"/>
                <w:szCs w:val="20"/>
                <w:lang w:val="en-US"/>
              </w:rPr>
            </w:pPr>
            <w:ins w:id="6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5" w:author="Автор"/>
                <w:b/>
                <w:color w:val="A6A6A6"/>
                <w:sz w:val="16"/>
                <w:szCs w:val="20"/>
                <w:lang w:val="en-US"/>
              </w:rPr>
            </w:pPr>
            <w:ins w:id="6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7" w:author="Автор"/>
                <w:b/>
                <w:color w:val="A6A6A6"/>
                <w:sz w:val="16"/>
                <w:szCs w:val="20"/>
                <w:lang w:val="en-US"/>
              </w:rPr>
            </w:pPr>
            <w:ins w:id="6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9" w:author="Автор"/>
                <w:b/>
                <w:color w:val="A6A6A6"/>
                <w:sz w:val="16"/>
                <w:szCs w:val="20"/>
                <w:lang w:val="en-US"/>
              </w:rPr>
            </w:pPr>
            <w:ins w:id="6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1" w:author="Автор"/>
                <w:b/>
                <w:color w:val="A6A6A6"/>
                <w:sz w:val="16"/>
                <w:szCs w:val="20"/>
                <w:lang w:val="en-US"/>
              </w:rPr>
            </w:pPr>
            <w:ins w:id="6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3" w:author="Автор"/>
                <w:b/>
                <w:color w:val="A6A6A6"/>
                <w:sz w:val="16"/>
                <w:szCs w:val="20"/>
                <w:lang w:val="en-US"/>
              </w:rPr>
            </w:pPr>
            <w:ins w:id="6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5" w:author="Автор"/>
                <w:b/>
                <w:color w:val="A6A6A6"/>
                <w:sz w:val="16"/>
                <w:szCs w:val="20"/>
                <w:lang w:val="en-US"/>
              </w:rPr>
            </w:pPr>
            <w:ins w:id="6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7" w:author="Автор"/>
                <w:b/>
                <w:color w:val="A6A6A6"/>
                <w:sz w:val="16"/>
                <w:szCs w:val="20"/>
                <w:lang w:val="en-US"/>
              </w:rPr>
            </w:pPr>
            <w:ins w:id="6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9" w:author="Автор"/>
                <w:b/>
                <w:color w:val="A6A6A6"/>
                <w:sz w:val="16"/>
                <w:szCs w:val="20"/>
                <w:lang w:val="en-US"/>
              </w:rPr>
            </w:pPr>
            <w:ins w:id="6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1" w:author="Автор"/>
                <w:b/>
                <w:color w:val="A6A6A6"/>
                <w:sz w:val="16"/>
                <w:szCs w:val="20"/>
                <w:lang w:val="en-US"/>
              </w:rPr>
            </w:pPr>
            <w:ins w:id="6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3" w:author="Автор"/>
                <w:b/>
                <w:color w:val="A6A6A6"/>
                <w:sz w:val="16"/>
                <w:szCs w:val="20"/>
                <w:lang w:val="en-US"/>
              </w:rPr>
            </w:pPr>
            <w:ins w:id="6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5" w:author="Автор"/>
                <w:b/>
                <w:color w:val="A6A6A6"/>
                <w:sz w:val="16"/>
                <w:szCs w:val="20"/>
                <w:lang w:val="en-US"/>
              </w:rPr>
            </w:pPr>
            <w:ins w:id="6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7" w:author="Автор"/>
                <w:b/>
                <w:color w:val="A6A6A6"/>
                <w:sz w:val="16"/>
                <w:szCs w:val="20"/>
                <w:lang w:val="en-US"/>
              </w:rPr>
            </w:pPr>
            <w:ins w:id="6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9" w:author="Автор"/>
                <w:b/>
                <w:color w:val="A6A6A6"/>
                <w:sz w:val="16"/>
                <w:szCs w:val="20"/>
                <w:lang w:val="en-US"/>
              </w:rPr>
            </w:pPr>
            <w:ins w:id="6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1" w:author="Автор"/>
                <w:b/>
                <w:color w:val="A6A6A6"/>
                <w:sz w:val="16"/>
                <w:szCs w:val="20"/>
                <w:lang w:val="en-US"/>
              </w:rPr>
            </w:pPr>
            <w:ins w:id="6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type="tns:CardItem"/&gt;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3" w:author="Автор"/>
                <w:b/>
                <w:color w:val="A6A6A6"/>
                <w:sz w:val="16"/>
                <w:szCs w:val="20"/>
                <w:lang w:val="en-US"/>
              </w:rPr>
            </w:pPr>
            <w:ins w:id="6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5" w:author="Автор"/>
                <w:b/>
                <w:color w:val="A6A6A6"/>
                <w:sz w:val="16"/>
                <w:szCs w:val="20"/>
                <w:lang w:val="en-US"/>
              </w:rPr>
            </w:pPr>
            <w:ins w:id="6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7" w:author="Автор"/>
                <w:b/>
                <w:color w:val="A6A6A6"/>
                <w:sz w:val="16"/>
                <w:szCs w:val="20"/>
                <w:lang w:val="en-US"/>
              </w:rPr>
            </w:pPr>
            <w:ins w:id="6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9" w:author="Автор"/>
                <w:b/>
                <w:color w:val="A6A6A6"/>
                <w:sz w:val="16"/>
                <w:szCs w:val="20"/>
                <w:lang w:val="en-US"/>
              </w:rPr>
            </w:pPr>
            <w:ins w:id="6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1" w:author="Автор"/>
                <w:b/>
                <w:color w:val="A6A6A6"/>
                <w:sz w:val="16"/>
                <w:szCs w:val="20"/>
                <w:lang w:val="en-US"/>
              </w:rPr>
            </w:pPr>
            <w:ins w:id="6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3" w:author="Автор"/>
                <w:b/>
                <w:color w:val="A6A6A6"/>
                <w:sz w:val="16"/>
                <w:szCs w:val="20"/>
                <w:lang w:val="en-US"/>
              </w:rPr>
            </w:pPr>
            <w:ins w:id="6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name="CrystalId"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5" w:author="Автор"/>
                <w:b/>
                <w:color w:val="A6A6A6"/>
                <w:sz w:val="16"/>
                <w:szCs w:val="20"/>
                <w:lang w:val="en-US"/>
              </w:rPr>
            </w:pPr>
            <w:ins w:id="6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7" w:author="Автор"/>
                <w:b/>
                <w:color w:val="A6A6A6"/>
                <w:sz w:val="16"/>
                <w:szCs w:val="20"/>
                <w:lang w:val="en-US"/>
              </w:rPr>
            </w:pPr>
            <w:ins w:id="6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9" w:author="Автор"/>
                <w:b/>
                <w:color w:val="A6A6A6"/>
                <w:sz w:val="16"/>
                <w:szCs w:val="20"/>
                <w:lang w:val="en-US"/>
              </w:rPr>
            </w:pPr>
            <w:ins w:id="6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name="LifeState"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1" w:author="Автор"/>
                <w:b/>
                <w:color w:val="A6A6A6"/>
                <w:sz w:val="16"/>
                <w:szCs w:val="20"/>
                <w:lang w:val="en-US"/>
              </w:rPr>
            </w:pPr>
            <w:ins w:id="6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name="ExpiryDate"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3" w:author="Автор"/>
                <w:b/>
                <w:color w:val="A6A6A6"/>
                <w:sz w:val="16"/>
                <w:szCs w:val="20"/>
                <w:lang w:val="en-US"/>
              </w:rPr>
            </w:pPr>
            <w:ins w:id="6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name="ChangeDate"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5" w:author="Автор"/>
                <w:b/>
                <w:color w:val="A6A6A6"/>
                <w:sz w:val="16"/>
                <w:szCs w:val="20"/>
                <w:lang w:val="en-US"/>
              </w:rPr>
            </w:pPr>
            <w:ins w:id="6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7" w:author="Автор"/>
                <w:b/>
                <w:color w:val="A6A6A6"/>
                <w:sz w:val="16"/>
                <w:szCs w:val="20"/>
                <w:lang w:val="en-US"/>
              </w:rPr>
            </w:pPr>
            <w:ins w:id="6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9" w:author="Автор"/>
                <w:b/>
                <w:color w:val="A6A6A6"/>
                <w:sz w:val="16"/>
                <w:szCs w:val="20"/>
                <w:lang w:val="en-US"/>
              </w:rPr>
            </w:pPr>
            <w:ins w:id="6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1" w:author="Автор"/>
                <w:b/>
                <w:color w:val="A6A6A6"/>
                <w:sz w:val="16"/>
                <w:szCs w:val="20"/>
                <w:lang w:val="en-US"/>
              </w:rPr>
            </w:pPr>
            <w:ins w:id="6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3" w:author="Автор"/>
                <w:b/>
                <w:color w:val="A6A6A6"/>
                <w:sz w:val="16"/>
                <w:szCs w:val="20"/>
                <w:lang w:val="en-US"/>
              </w:rPr>
            </w:pPr>
            <w:ins w:id="6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5" w:author="Автор"/>
                <w:b/>
                <w:color w:val="A6A6A6"/>
                <w:sz w:val="16"/>
                <w:szCs w:val="20"/>
                <w:lang w:val="en-US"/>
              </w:rPr>
            </w:pPr>
            <w:ins w:id="6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7" w:author="Автор"/>
                <w:b/>
                <w:color w:val="A6A6A6"/>
                <w:sz w:val="16"/>
                <w:szCs w:val="20"/>
                <w:lang w:val="en-US"/>
              </w:rPr>
            </w:pPr>
            <w:ins w:id="6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9" w:author="Автор"/>
                <w:b/>
                <w:color w:val="A6A6A6"/>
                <w:sz w:val="16"/>
                <w:szCs w:val="20"/>
                <w:lang w:val="en-US"/>
              </w:rPr>
            </w:pPr>
            <w:ins w:id="7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1" w:author="Автор"/>
                <w:b/>
                <w:color w:val="A6A6A6"/>
                <w:sz w:val="16"/>
                <w:szCs w:val="20"/>
                <w:lang w:val="en-US"/>
              </w:rPr>
            </w:pPr>
            <w:ins w:id="7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3" w:author="Автор"/>
                <w:b/>
                <w:color w:val="A6A6A6"/>
                <w:sz w:val="16"/>
                <w:szCs w:val="20"/>
                <w:lang w:val="en-US"/>
              </w:rPr>
            </w:pPr>
            <w:ins w:id="7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5" w:author="Автор"/>
                <w:b/>
                <w:color w:val="A6A6A6"/>
                <w:sz w:val="16"/>
                <w:szCs w:val="20"/>
                <w:lang w:val="en-US"/>
              </w:rPr>
            </w:pPr>
            <w:ins w:id="7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7" w:author="Автор"/>
                <w:b/>
                <w:color w:val="A6A6A6"/>
                <w:sz w:val="16"/>
                <w:szCs w:val="20"/>
                <w:lang w:val="en-US"/>
              </w:rPr>
            </w:pPr>
            <w:ins w:id="7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9" w:author="Автор"/>
                <w:b/>
                <w:color w:val="A6A6A6"/>
                <w:sz w:val="16"/>
                <w:szCs w:val="20"/>
                <w:lang w:val="en-US"/>
              </w:rPr>
            </w:pPr>
            <w:ins w:id="7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1" w:author="Автор"/>
                <w:b/>
                <w:color w:val="A6A6A6"/>
                <w:sz w:val="16"/>
                <w:szCs w:val="20"/>
                <w:lang w:val="en-US"/>
              </w:rPr>
            </w:pPr>
            <w:ins w:id="7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3" w:author="Автор"/>
                <w:b/>
                <w:color w:val="A6A6A6"/>
                <w:sz w:val="16"/>
                <w:szCs w:val="20"/>
                <w:lang w:val="en-US"/>
              </w:rPr>
            </w:pPr>
            <w:ins w:id="7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5" w:author="Автор"/>
                <w:b/>
                <w:color w:val="A6A6A6"/>
                <w:sz w:val="16"/>
                <w:szCs w:val="20"/>
                <w:lang w:val="en-US"/>
              </w:rPr>
            </w:pPr>
            <w:ins w:id="7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7" w:author="Автор"/>
                <w:b/>
                <w:color w:val="A6A6A6"/>
                <w:sz w:val="16"/>
                <w:szCs w:val="20"/>
                <w:lang w:val="en-US"/>
              </w:rPr>
            </w:pPr>
            <w:ins w:id="7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9" w:author="Автор"/>
                <w:b/>
                <w:color w:val="A6A6A6"/>
                <w:sz w:val="16"/>
                <w:szCs w:val="20"/>
                <w:lang w:val="en-US"/>
              </w:rPr>
            </w:pPr>
            <w:ins w:id="7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1" w:author="Автор"/>
                <w:b/>
                <w:color w:val="A6A6A6"/>
                <w:sz w:val="16"/>
                <w:szCs w:val="20"/>
                <w:lang w:val="en-US"/>
              </w:rPr>
            </w:pPr>
            <w:ins w:id="7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3" w:author="Автор"/>
                <w:b/>
                <w:color w:val="A6A6A6"/>
                <w:sz w:val="16"/>
                <w:szCs w:val="20"/>
                <w:lang w:val="en-US"/>
              </w:rPr>
            </w:pPr>
            <w:ins w:id="7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5" w:author="Автор"/>
                <w:b/>
                <w:color w:val="A6A6A6"/>
                <w:sz w:val="16"/>
                <w:szCs w:val="20"/>
                <w:lang w:val="en-US"/>
              </w:rPr>
            </w:pPr>
            <w:ins w:id="7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7" w:author="Автор"/>
                <w:b/>
                <w:color w:val="A6A6A6"/>
                <w:sz w:val="16"/>
                <w:szCs w:val="20"/>
                <w:lang w:val="en-US"/>
              </w:rPr>
            </w:pPr>
            <w:ins w:id="7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9" w:author="Автор"/>
                <w:b/>
                <w:color w:val="A6A6A6"/>
                <w:sz w:val="16"/>
                <w:szCs w:val="20"/>
                <w:lang w:val="en-US"/>
              </w:rPr>
            </w:pPr>
            <w:ins w:id="7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1" w:author="Автор"/>
                <w:b/>
                <w:color w:val="A6A6A6"/>
                <w:sz w:val="16"/>
                <w:szCs w:val="20"/>
                <w:lang w:val="en-US"/>
              </w:rPr>
            </w:pPr>
            <w:ins w:id="7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3" w:author="Автор"/>
                <w:b/>
                <w:color w:val="A6A6A6"/>
                <w:sz w:val="16"/>
                <w:szCs w:val="20"/>
                <w:lang w:val="en-US"/>
              </w:rPr>
            </w:pPr>
            <w:ins w:id="7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5" w:author="Автор"/>
                <w:b/>
                <w:color w:val="A6A6A6"/>
                <w:sz w:val="16"/>
                <w:szCs w:val="20"/>
                <w:lang w:val="en-US"/>
              </w:rPr>
            </w:pPr>
            <w:ins w:id="7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7" w:author="Автор"/>
                <w:b/>
                <w:color w:val="A6A6A6"/>
                <w:sz w:val="16"/>
                <w:szCs w:val="20"/>
                <w:lang w:val="en-US"/>
              </w:rPr>
            </w:pPr>
            <w:ins w:id="7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9" w:author="Автор"/>
                <w:b/>
                <w:color w:val="A6A6A6"/>
                <w:sz w:val="16"/>
                <w:szCs w:val="20"/>
                <w:lang w:val="en-US"/>
              </w:rPr>
            </w:pPr>
            <w:ins w:id="7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1" w:author="Автор"/>
                <w:b/>
                <w:color w:val="A6A6A6"/>
                <w:sz w:val="16"/>
                <w:szCs w:val="20"/>
                <w:lang w:val="en-US"/>
              </w:rPr>
            </w:pPr>
            <w:ins w:id="7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3" w:author="Автор"/>
                <w:b/>
                <w:color w:val="A6A6A6"/>
                <w:sz w:val="16"/>
                <w:szCs w:val="20"/>
                <w:lang w:val="en-US"/>
              </w:rPr>
            </w:pPr>
            <w:ins w:id="7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5" w:author="Автор"/>
                <w:b/>
                <w:color w:val="A6A6A6"/>
                <w:sz w:val="16"/>
                <w:szCs w:val="20"/>
                <w:lang w:val="en-US"/>
              </w:rPr>
            </w:pPr>
            <w:ins w:id="7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7" w:author="Автор"/>
                <w:b/>
                <w:color w:val="A6A6A6"/>
                <w:sz w:val="16"/>
                <w:szCs w:val="20"/>
                <w:lang w:val="en-US"/>
              </w:rPr>
            </w:pPr>
            <w:ins w:id="7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9" w:author="Автор"/>
                <w:b/>
                <w:color w:val="A6A6A6"/>
                <w:sz w:val="16"/>
                <w:szCs w:val="20"/>
                <w:lang w:val="en-US"/>
              </w:rPr>
            </w:pPr>
            <w:ins w:id="7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1" w:author="Автор"/>
                <w:b/>
                <w:color w:val="A6A6A6"/>
                <w:sz w:val="16"/>
                <w:szCs w:val="20"/>
                <w:lang w:val="en-US"/>
              </w:rPr>
            </w:pPr>
            <w:ins w:id="7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3" w:author="Автор"/>
                <w:b/>
                <w:color w:val="A6A6A6"/>
                <w:sz w:val="16"/>
                <w:szCs w:val="20"/>
                <w:lang w:val="en-US"/>
              </w:rPr>
            </w:pPr>
            <w:ins w:id="7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5" w:author="Автор"/>
                <w:b/>
                <w:color w:val="A6A6A6"/>
                <w:sz w:val="16"/>
                <w:szCs w:val="20"/>
                <w:lang w:val="en-US"/>
              </w:rPr>
            </w:pPr>
            <w:ins w:id="7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name="prohibitionsList" type="tns:ProhibitionsList"/&gt;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7" w:author="Автор"/>
                <w:b/>
                <w:color w:val="A6A6A6"/>
                <w:sz w:val="16"/>
                <w:szCs w:val="20"/>
                <w:lang w:val="en-US"/>
              </w:rPr>
            </w:pPr>
            <w:ins w:id="7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9" w:author="Автор"/>
                <w:b/>
                <w:color w:val="A6A6A6"/>
                <w:sz w:val="16"/>
                <w:szCs w:val="20"/>
                <w:lang w:val="en-US"/>
              </w:rPr>
            </w:pPr>
            <w:ins w:id="7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1" w:author="Автор"/>
                <w:b/>
                <w:color w:val="A6A6A6"/>
                <w:sz w:val="16"/>
                <w:szCs w:val="20"/>
                <w:lang w:val="en-US"/>
              </w:rPr>
            </w:pPr>
            <w:ins w:id="7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3" w:author="Автор"/>
                <w:b/>
                <w:color w:val="A6A6A6"/>
                <w:sz w:val="16"/>
                <w:szCs w:val="20"/>
                <w:lang w:val="en-US"/>
              </w:rPr>
            </w:pPr>
            <w:ins w:id="7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5" w:author="Автор"/>
                <w:b/>
                <w:color w:val="A6A6A6"/>
                <w:sz w:val="16"/>
                <w:szCs w:val="20"/>
                <w:lang w:val="en-US"/>
              </w:rPr>
            </w:pPr>
            <w:ins w:id="7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7" w:author="Автор"/>
                <w:b/>
                <w:color w:val="A6A6A6"/>
                <w:sz w:val="16"/>
                <w:szCs w:val="20"/>
                <w:lang w:val="en-US"/>
              </w:rPr>
            </w:pPr>
            <w:ins w:id="7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9" w:author="Автор"/>
                <w:b/>
                <w:color w:val="A6A6A6"/>
                <w:sz w:val="16"/>
                <w:szCs w:val="20"/>
                <w:lang w:val="en-US"/>
              </w:rPr>
            </w:pPr>
            <w:ins w:id="7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type="tns:ProhibitionsListExt"/&gt;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1" w:author="Автор"/>
                <w:b/>
                <w:color w:val="A6A6A6"/>
                <w:sz w:val="16"/>
                <w:szCs w:val="20"/>
                <w:lang w:val="en-US"/>
              </w:rPr>
            </w:pPr>
            <w:ins w:id="7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3" w:author="Автор"/>
                <w:b/>
                <w:color w:val="A6A6A6"/>
                <w:sz w:val="16"/>
                <w:szCs w:val="20"/>
                <w:lang w:val="en-US"/>
              </w:rPr>
            </w:pPr>
            <w:ins w:id="7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5" w:author="Автор"/>
                <w:b/>
                <w:color w:val="A6A6A6"/>
                <w:sz w:val="16"/>
                <w:szCs w:val="20"/>
                <w:lang w:val="en-US"/>
              </w:rPr>
            </w:pPr>
            <w:ins w:id="7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7" w:author="Автор"/>
                <w:b/>
                <w:color w:val="A6A6A6"/>
                <w:sz w:val="16"/>
                <w:szCs w:val="20"/>
                <w:lang w:val="en-US"/>
              </w:rPr>
            </w:pPr>
            <w:ins w:id="7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9" w:author="Автор"/>
                <w:b/>
                <w:color w:val="A6A6A6"/>
                <w:sz w:val="16"/>
                <w:szCs w:val="20"/>
                <w:lang w:val="en-US"/>
              </w:rPr>
            </w:pPr>
            <w:ins w:id="7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name="Exclusions" type="tns:ProhibitionExclusionsList"/&gt;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1" w:author="Автор"/>
                <w:b/>
                <w:color w:val="A6A6A6"/>
                <w:sz w:val="16"/>
                <w:szCs w:val="20"/>
                <w:lang w:val="en-US"/>
              </w:rPr>
            </w:pPr>
            <w:ins w:id="7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3" w:author="Автор"/>
                <w:b/>
                <w:color w:val="A6A6A6"/>
                <w:sz w:val="16"/>
                <w:szCs w:val="20"/>
                <w:lang w:val="en-US"/>
              </w:rPr>
            </w:pPr>
            <w:ins w:id="7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5" w:author="Автор"/>
                <w:b/>
                <w:color w:val="A6A6A6"/>
                <w:sz w:val="16"/>
                <w:szCs w:val="20"/>
                <w:lang w:val="en-US"/>
              </w:rPr>
            </w:pPr>
            <w:ins w:id="7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7" w:author="Автор"/>
                <w:b/>
                <w:color w:val="A6A6A6"/>
                <w:sz w:val="16"/>
                <w:szCs w:val="20"/>
                <w:lang w:val="en-US"/>
              </w:rPr>
            </w:pPr>
            <w:ins w:id="7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9" w:author="Автор"/>
                <w:b/>
                <w:color w:val="A6A6A6"/>
                <w:sz w:val="16"/>
                <w:szCs w:val="20"/>
                <w:lang w:val="en-US"/>
              </w:rPr>
            </w:pPr>
            <w:ins w:id="7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1" w:author="Автор"/>
                <w:b/>
                <w:color w:val="A6A6A6"/>
                <w:sz w:val="16"/>
                <w:szCs w:val="20"/>
                <w:lang w:val="en-US"/>
              </w:rPr>
            </w:pPr>
            <w:ins w:id="7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3" w:author="Автор"/>
                <w:b/>
                <w:color w:val="A6A6A6"/>
                <w:sz w:val="16"/>
                <w:szCs w:val="20"/>
                <w:lang w:val="en-US"/>
              </w:rPr>
            </w:pPr>
            <w:ins w:id="7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name="GuidOfProductGroups"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5" w:author="Автор"/>
                <w:b/>
                <w:color w:val="A6A6A6"/>
                <w:sz w:val="16"/>
                <w:szCs w:val="20"/>
                <w:lang w:val="en-US"/>
              </w:rPr>
            </w:pPr>
            <w:ins w:id="7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7" w:author="Автор"/>
                <w:b/>
                <w:color w:val="A6A6A6"/>
                <w:sz w:val="16"/>
                <w:szCs w:val="20"/>
                <w:lang w:val="en-US"/>
              </w:rPr>
            </w:pPr>
            <w:ins w:id="7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9" w:author="Автор"/>
                <w:b/>
                <w:color w:val="A6A6A6"/>
                <w:sz w:val="16"/>
                <w:szCs w:val="20"/>
                <w:lang w:val="en-US"/>
              </w:rPr>
            </w:pPr>
            <w:ins w:id="7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1" w:author="Автор"/>
                <w:b/>
                <w:color w:val="A6A6A6"/>
                <w:sz w:val="16"/>
                <w:szCs w:val="20"/>
                <w:lang w:val="en-US"/>
              </w:rPr>
            </w:pPr>
            <w:ins w:id="7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3" w:author="Автор"/>
                <w:b/>
                <w:color w:val="A6A6A6"/>
                <w:sz w:val="16"/>
                <w:szCs w:val="20"/>
                <w:lang w:val="en-US"/>
              </w:rPr>
            </w:pPr>
            <w:ins w:id="7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5" w:author="Автор"/>
                <w:b/>
                <w:color w:val="A6A6A6"/>
                <w:sz w:val="16"/>
                <w:szCs w:val="20"/>
                <w:lang w:val="en-US"/>
              </w:rPr>
            </w:pPr>
            <w:ins w:id="7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type="tns:ProhibitionExclusionsListExt"/&gt;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7" w:author="Автор"/>
                <w:b/>
                <w:color w:val="A6A6A6"/>
                <w:sz w:val="16"/>
                <w:szCs w:val="20"/>
                <w:lang w:val="en-US"/>
              </w:rPr>
            </w:pPr>
            <w:ins w:id="7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9" w:author="Автор"/>
                <w:b/>
                <w:color w:val="A6A6A6"/>
                <w:sz w:val="16"/>
                <w:szCs w:val="20"/>
                <w:lang w:val="en-US"/>
              </w:rPr>
            </w:pPr>
            <w:ins w:id="7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1" w:author="Автор"/>
                <w:b/>
                <w:color w:val="A6A6A6"/>
                <w:sz w:val="16"/>
                <w:szCs w:val="20"/>
                <w:lang w:val="en-US"/>
              </w:rPr>
            </w:pPr>
            <w:ins w:id="7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3" w:author="Автор"/>
                <w:b/>
                <w:color w:val="A6A6A6"/>
                <w:sz w:val="16"/>
                <w:szCs w:val="20"/>
                <w:lang w:val="en-US"/>
              </w:rPr>
            </w:pPr>
            <w:ins w:id="7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5" w:author="Автор"/>
                <w:b/>
                <w:color w:val="A6A6A6"/>
                <w:sz w:val="16"/>
                <w:szCs w:val="20"/>
                <w:lang w:val="en-US"/>
              </w:rPr>
            </w:pPr>
            <w:ins w:id="7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7" w:author="Автор"/>
                <w:b/>
                <w:color w:val="A6A6A6"/>
                <w:sz w:val="16"/>
                <w:szCs w:val="20"/>
                <w:lang w:val="en-US"/>
              </w:rPr>
            </w:pPr>
            <w:ins w:id="7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9" w:author="Автор"/>
                <w:b/>
                <w:color w:val="A6A6A6"/>
                <w:sz w:val="16"/>
                <w:szCs w:val="20"/>
                <w:lang w:val="en-US"/>
              </w:rPr>
            </w:pPr>
            <w:ins w:id="7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1" w:author="Автор"/>
                <w:b/>
                <w:color w:val="A6A6A6"/>
                <w:sz w:val="16"/>
                <w:szCs w:val="20"/>
                <w:lang w:val="en-US"/>
              </w:rPr>
            </w:pPr>
            <w:ins w:id="7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3" w:author="Автор"/>
                <w:b/>
                <w:color w:val="A6A6A6"/>
                <w:sz w:val="16"/>
                <w:szCs w:val="20"/>
                <w:lang w:val="en-US"/>
              </w:rPr>
            </w:pPr>
            <w:ins w:id="7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5" w:author="Автор"/>
                <w:b/>
                <w:color w:val="A6A6A6"/>
                <w:sz w:val="16"/>
                <w:szCs w:val="20"/>
                <w:lang w:val="en-US"/>
              </w:rPr>
            </w:pPr>
            <w:ins w:id="7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7" w:author="Автор"/>
                <w:b/>
                <w:color w:val="A6A6A6"/>
                <w:sz w:val="16"/>
                <w:szCs w:val="20"/>
                <w:lang w:val="en-US"/>
              </w:rPr>
            </w:pPr>
            <w:ins w:id="7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9" w:author="Автор"/>
                <w:b/>
                <w:color w:val="A6A6A6"/>
                <w:sz w:val="16"/>
                <w:szCs w:val="20"/>
                <w:lang w:val="en-US"/>
              </w:rPr>
            </w:pPr>
            <w:ins w:id="7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1" w:author="Автор"/>
                <w:b/>
                <w:color w:val="A6A6A6"/>
                <w:sz w:val="16"/>
                <w:szCs w:val="20"/>
                <w:lang w:val="en-US"/>
              </w:rPr>
            </w:pPr>
            <w:ins w:id="7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3" w:author="Автор"/>
                <w:b/>
                <w:color w:val="A6A6A6"/>
                <w:sz w:val="16"/>
                <w:szCs w:val="20"/>
                <w:lang w:val="en-US"/>
              </w:rPr>
            </w:pPr>
            <w:ins w:id="7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5" w:author="Автор"/>
                <w:b/>
                <w:color w:val="A6A6A6"/>
                <w:sz w:val="16"/>
                <w:szCs w:val="20"/>
                <w:lang w:val="en-US"/>
              </w:rPr>
            </w:pPr>
            <w:ins w:id="7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7" w:author="Автор"/>
                <w:b/>
                <w:color w:val="A6A6A6"/>
                <w:sz w:val="16"/>
                <w:szCs w:val="20"/>
                <w:lang w:val="en-US"/>
              </w:rPr>
            </w:pPr>
            <w:ins w:id="7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9" w:author="Автор"/>
                <w:b/>
                <w:color w:val="A6A6A6"/>
                <w:sz w:val="16"/>
                <w:szCs w:val="20"/>
                <w:lang w:val="en-US"/>
              </w:rPr>
            </w:pPr>
            <w:ins w:id="7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1" w:author="Автор"/>
                <w:b/>
                <w:color w:val="A6A6A6"/>
                <w:sz w:val="16"/>
                <w:szCs w:val="20"/>
                <w:lang w:val="en-US"/>
              </w:rPr>
            </w:pPr>
            <w:ins w:id="7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3" w:author="Автор"/>
                <w:b/>
                <w:color w:val="A6A6A6"/>
                <w:sz w:val="16"/>
                <w:szCs w:val="20"/>
                <w:lang w:val="en-US"/>
              </w:rPr>
            </w:pPr>
            <w:ins w:id="7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5" w:author="Автор"/>
                <w:b/>
                <w:color w:val="A6A6A6"/>
                <w:sz w:val="16"/>
                <w:szCs w:val="20"/>
                <w:lang w:val="en-US"/>
              </w:rPr>
            </w:pPr>
            <w:ins w:id="7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7" w:author="Автор"/>
                <w:b/>
                <w:color w:val="A6A6A6"/>
                <w:sz w:val="16"/>
                <w:szCs w:val="20"/>
                <w:lang w:val="en-US"/>
              </w:rPr>
            </w:pPr>
            <w:ins w:id="7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9" w:author="Автор"/>
                <w:b/>
                <w:color w:val="A6A6A6"/>
                <w:sz w:val="16"/>
                <w:szCs w:val="20"/>
                <w:lang w:val="en-US"/>
              </w:rPr>
            </w:pPr>
            <w:ins w:id="7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1" w:author="Автор"/>
                <w:b/>
                <w:color w:val="A6A6A6"/>
                <w:sz w:val="16"/>
                <w:szCs w:val="20"/>
                <w:lang w:val="en-US"/>
              </w:rPr>
            </w:pPr>
            <w:ins w:id="7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3" w:author="Автор"/>
                <w:b/>
                <w:color w:val="A6A6A6"/>
                <w:sz w:val="16"/>
                <w:szCs w:val="20"/>
                <w:lang w:val="en-US"/>
              </w:rPr>
            </w:pPr>
            <w:ins w:id="7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5" w:author="Автор"/>
                <w:b/>
                <w:color w:val="A6A6A6"/>
                <w:sz w:val="16"/>
                <w:szCs w:val="20"/>
                <w:lang w:val="en-US"/>
              </w:rPr>
            </w:pPr>
            <w:ins w:id="7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7" w:author="Автор"/>
                <w:b/>
                <w:color w:val="A6A6A6"/>
                <w:sz w:val="16"/>
                <w:szCs w:val="20"/>
                <w:lang w:val="en-US"/>
              </w:rPr>
            </w:pPr>
            <w:ins w:id="7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9" w:author="Автор"/>
                <w:b/>
                <w:color w:val="A6A6A6"/>
                <w:sz w:val="16"/>
                <w:szCs w:val="20"/>
                <w:lang w:val="en-US"/>
              </w:rPr>
            </w:pPr>
            <w:ins w:id="7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1" w:author="Автор"/>
                <w:b/>
                <w:color w:val="A6A6A6"/>
                <w:sz w:val="16"/>
                <w:szCs w:val="20"/>
                <w:lang w:val="en-US"/>
              </w:rPr>
            </w:pPr>
            <w:ins w:id="7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3" w:author="Автор"/>
                <w:b/>
                <w:color w:val="A6A6A6"/>
                <w:sz w:val="16"/>
                <w:szCs w:val="20"/>
                <w:lang w:val="en-US"/>
              </w:rPr>
            </w:pPr>
            <w:ins w:id="7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5" w:author="Автор"/>
                <w:b/>
                <w:color w:val="A6A6A6"/>
                <w:sz w:val="16"/>
                <w:szCs w:val="20"/>
                <w:lang w:val="en-US"/>
              </w:rPr>
            </w:pPr>
            <w:ins w:id="7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7" w:author="Автор"/>
                <w:b/>
                <w:color w:val="A6A6A6"/>
                <w:sz w:val="16"/>
                <w:szCs w:val="20"/>
                <w:lang w:val="en-US"/>
              </w:rPr>
            </w:pPr>
            <w:ins w:id="7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9" w:author="Автор"/>
                <w:b/>
                <w:color w:val="A6A6A6"/>
                <w:sz w:val="16"/>
                <w:szCs w:val="20"/>
                <w:lang w:val="en-US"/>
              </w:rPr>
            </w:pPr>
            <w:ins w:id="7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1" w:author="Автор"/>
                <w:b/>
                <w:color w:val="A6A6A6"/>
                <w:sz w:val="16"/>
                <w:szCs w:val="20"/>
                <w:lang w:val="en-US"/>
              </w:rPr>
            </w:pPr>
            <w:ins w:id="7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3" w:author="Автор"/>
                <w:b/>
                <w:color w:val="A6A6A6"/>
                <w:sz w:val="16"/>
                <w:szCs w:val="20"/>
                <w:lang w:val="en-US"/>
              </w:rPr>
            </w:pPr>
            <w:ins w:id="7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5" w:author="Автор"/>
                <w:b/>
                <w:color w:val="A6A6A6"/>
                <w:sz w:val="16"/>
                <w:szCs w:val="20"/>
                <w:lang w:val="en-US"/>
              </w:rPr>
            </w:pPr>
            <w:ins w:id="7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7" w:author="Автор"/>
                <w:b/>
                <w:color w:val="A6A6A6"/>
                <w:sz w:val="16"/>
                <w:szCs w:val="20"/>
                <w:lang w:val="en-US"/>
              </w:rPr>
            </w:pPr>
            <w:ins w:id="7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9" w:author="Автор"/>
                <w:b/>
                <w:color w:val="A6A6A6"/>
                <w:sz w:val="16"/>
                <w:szCs w:val="20"/>
                <w:lang w:val="en-US"/>
              </w:rPr>
            </w:pPr>
            <w:ins w:id="7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1" w:author="Автор"/>
                <w:b/>
                <w:color w:val="A6A6A6"/>
                <w:sz w:val="16"/>
                <w:szCs w:val="20"/>
                <w:lang w:val="en-US"/>
              </w:rPr>
            </w:pPr>
            <w:ins w:id="7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3" w:author="Автор"/>
                <w:b/>
                <w:color w:val="A6A6A6"/>
                <w:sz w:val="16"/>
                <w:szCs w:val="20"/>
                <w:lang w:val="en-US"/>
              </w:rPr>
            </w:pPr>
            <w:ins w:id="7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5" w:author="Автор"/>
                <w:b/>
                <w:color w:val="A6A6A6"/>
                <w:sz w:val="16"/>
                <w:szCs w:val="20"/>
                <w:lang w:val="en-US"/>
              </w:rPr>
            </w:pPr>
            <w:ins w:id="7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7" w:author="Автор"/>
                <w:b/>
                <w:color w:val="A6A6A6"/>
                <w:sz w:val="16"/>
                <w:szCs w:val="20"/>
                <w:lang w:val="en-US"/>
              </w:rPr>
            </w:pPr>
            <w:ins w:id="7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9" w:author="Автор"/>
                <w:b/>
                <w:color w:val="A6A6A6"/>
                <w:sz w:val="16"/>
                <w:szCs w:val="20"/>
                <w:lang w:val="en-US"/>
              </w:rPr>
            </w:pPr>
            <w:ins w:id="7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1" w:author="Автор"/>
                <w:b/>
                <w:color w:val="A6A6A6"/>
                <w:sz w:val="16"/>
                <w:szCs w:val="20"/>
                <w:lang w:val="en-US"/>
              </w:rPr>
            </w:pPr>
            <w:ins w:id="7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name="subscriptionFeedingSettingExt" type="tns:subscriptionFeedingSettingExt"/&gt;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3" w:author="Автор"/>
                <w:b/>
                <w:color w:val="A6A6A6"/>
                <w:sz w:val="16"/>
                <w:szCs w:val="20"/>
                <w:lang w:val="en-US"/>
              </w:rPr>
            </w:pPr>
            <w:ins w:id="7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5" w:author="Автор"/>
                <w:b/>
                <w:color w:val="A6A6A6"/>
                <w:sz w:val="16"/>
                <w:szCs w:val="20"/>
                <w:lang w:val="en-US"/>
              </w:rPr>
            </w:pPr>
            <w:ins w:id="7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7" w:author="Автор"/>
                <w:b/>
                <w:color w:val="A6A6A6"/>
                <w:sz w:val="16"/>
                <w:szCs w:val="20"/>
                <w:lang w:val="en-US"/>
              </w:rPr>
            </w:pPr>
            <w:ins w:id="7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9" w:author="Автор"/>
                <w:b/>
                <w:color w:val="A6A6A6"/>
                <w:sz w:val="16"/>
                <w:szCs w:val="20"/>
                <w:lang w:val="en-US"/>
              </w:rPr>
            </w:pPr>
            <w:ins w:id="7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1" w:author="Автор"/>
                <w:b/>
                <w:color w:val="A6A6A6"/>
                <w:sz w:val="16"/>
                <w:szCs w:val="20"/>
                <w:lang w:val="en-US"/>
              </w:rPr>
            </w:pPr>
            <w:ins w:id="7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3" w:author="Автор"/>
                <w:b/>
                <w:color w:val="A6A6A6"/>
                <w:sz w:val="16"/>
                <w:szCs w:val="20"/>
                <w:lang w:val="en-US"/>
              </w:rPr>
            </w:pPr>
            <w:ins w:id="7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5" w:author="Автор"/>
                <w:b/>
                <w:color w:val="A6A6A6"/>
                <w:sz w:val="16"/>
                <w:szCs w:val="20"/>
                <w:lang w:val="en-US"/>
              </w:rPr>
            </w:pPr>
            <w:ins w:id="7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name="dayRequest"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7" w:author="Автор"/>
                <w:b/>
                <w:color w:val="A6A6A6"/>
                <w:sz w:val="16"/>
                <w:szCs w:val="20"/>
                <w:lang w:val="en-US"/>
              </w:rPr>
            </w:pPr>
            <w:ins w:id="7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name="dayDeActivate"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9" w:author="Автор"/>
                <w:b/>
                <w:color w:val="A6A6A6"/>
                <w:sz w:val="16"/>
                <w:szCs w:val="20"/>
                <w:lang w:val="en-US"/>
              </w:rPr>
            </w:pPr>
            <w:ins w:id="7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name="enableFeeding"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1" w:author="Автор"/>
                <w:b/>
                <w:color w:val="A6A6A6"/>
                <w:sz w:val="16"/>
                <w:szCs w:val="20"/>
                <w:lang w:val="en-US"/>
              </w:rPr>
            </w:pPr>
            <w:ins w:id="7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name="dayForbidChange"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3" w:author="Автор"/>
                <w:b/>
                <w:color w:val="A6A6A6"/>
                <w:sz w:val="16"/>
                <w:szCs w:val="20"/>
                <w:lang w:val="en-US"/>
              </w:rPr>
            </w:pPr>
            <w:ins w:id="7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name="sixWorkWeek"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5" w:author="Автор"/>
                <w:b/>
                <w:color w:val="A6A6A6"/>
                <w:sz w:val="16"/>
                <w:szCs w:val="20"/>
                <w:lang w:val="en-US"/>
              </w:rPr>
            </w:pPr>
            <w:ins w:id="7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7" w:author="Автор"/>
                <w:b/>
                <w:color w:val="A6A6A6"/>
                <w:sz w:val="16"/>
                <w:szCs w:val="20"/>
                <w:lang w:val="en-US"/>
              </w:rPr>
            </w:pPr>
            <w:ins w:id="7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9" w:author="Автор"/>
                <w:b/>
                <w:color w:val="A6A6A6"/>
                <w:sz w:val="16"/>
                <w:szCs w:val="20"/>
                <w:lang w:val="en-US"/>
              </w:rPr>
            </w:pPr>
            <w:ins w:id="7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1" w:author="Автор"/>
                <w:b/>
                <w:color w:val="A6A6A6"/>
                <w:sz w:val="16"/>
                <w:szCs w:val="20"/>
                <w:lang w:val="en-US"/>
              </w:rPr>
            </w:pPr>
            <w:ins w:id="7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3" w:author="Автор"/>
                <w:b/>
                <w:color w:val="A6A6A6"/>
                <w:sz w:val="16"/>
                <w:szCs w:val="20"/>
                <w:lang w:val="en-US"/>
              </w:rPr>
            </w:pPr>
            <w:ins w:id="7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5" w:author="Автор"/>
                <w:b/>
                <w:color w:val="A6A6A6"/>
                <w:sz w:val="16"/>
                <w:szCs w:val="20"/>
                <w:lang w:val="en-US"/>
              </w:rPr>
            </w:pPr>
            <w:ins w:id="7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7" w:author="Автор"/>
                <w:b/>
                <w:color w:val="A6A6A6"/>
                <w:sz w:val="16"/>
                <w:szCs w:val="20"/>
                <w:lang w:val="en-US"/>
              </w:rPr>
            </w:pPr>
            <w:ins w:id="7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9" w:author="Автор"/>
                <w:b/>
                <w:color w:val="A6A6A6"/>
                <w:sz w:val="16"/>
                <w:szCs w:val="20"/>
                <w:lang w:val="en-US"/>
              </w:rPr>
            </w:pPr>
            <w:ins w:id="7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1" w:author="Автор"/>
                <w:b/>
                <w:color w:val="A6A6A6"/>
                <w:sz w:val="16"/>
                <w:szCs w:val="20"/>
                <w:lang w:val="en-US"/>
              </w:rPr>
            </w:pPr>
            <w:ins w:id="7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3" w:author="Автор"/>
                <w:b/>
                <w:color w:val="A6A6A6"/>
                <w:sz w:val="16"/>
                <w:szCs w:val="20"/>
                <w:lang w:val="en-US"/>
              </w:rPr>
            </w:pPr>
            <w:ins w:id="7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5" w:author="Автор"/>
                <w:b/>
                <w:color w:val="A6A6A6"/>
                <w:sz w:val="16"/>
                <w:szCs w:val="20"/>
                <w:lang w:val="en-US"/>
              </w:rPr>
            </w:pPr>
            <w:ins w:id="7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name="return" type="tns:enterEventWithRepListResult"/&gt;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7" w:author="Автор"/>
                <w:b/>
                <w:color w:val="A6A6A6"/>
                <w:sz w:val="16"/>
                <w:szCs w:val="20"/>
                <w:lang w:val="en-US"/>
              </w:rPr>
            </w:pPr>
            <w:ins w:id="7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9" w:author="Автор"/>
                <w:b/>
                <w:color w:val="A6A6A6"/>
                <w:sz w:val="16"/>
                <w:szCs w:val="20"/>
                <w:lang w:val="en-US"/>
              </w:rPr>
            </w:pPr>
            <w:ins w:id="7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1" w:author="Автор"/>
                <w:b/>
                <w:color w:val="A6A6A6"/>
                <w:sz w:val="16"/>
                <w:szCs w:val="20"/>
                <w:lang w:val="en-US"/>
              </w:rPr>
            </w:pPr>
            <w:ins w:id="7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3" w:author="Автор"/>
                <w:b/>
                <w:color w:val="A6A6A6"/>
                <w:sz w:val="16"/>
                <w:szCs w:val="20"/>
                <w:lang w:val="en-US"/>
              </w:rPr>
            </w:pPr>
            <w:ins w:id="7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5" w:author="Автор"/>
                <w:b/>
                <w:color w:val="A6A6A6"/>
                <w:sz w:val="16"/>
                <w:szCs w:val="20"/>
                <w:lang w:val="en-US"/>
              </w:rPr>
            </w:pPr>
            <w:ins w:id="7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7" w:author="Автор"/>
                <w:b/>
                <w:color w:val="A6A6A6"/>
                <w:sz w:val="16"/>
                <w:szCs w:val="20"/>
                <w:lang w:val="en-US"/>
              </w:rPr>
            </w:pPr>
            <w:ins w:id="7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9" w:author="Автор"/>
                <w:b/>
                <w:color w:val="A6A6A6"/>
                <w:sz w:val="16"/>
                <w:szCs w:val="20"/>
                <w:lang w:val="en-US"/>
              </w:rPr>
            </w:pPr>
            <w:ins w:id="7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1" w:author="Автор"/>
                <w:b/>
                <w:color w:val="A6A6A6"/>
                <w:sz w:val="16"/>
                <w:szCs w:val="20"/>
                <w:lang w:val="en-US"/>
              </w:rPr>
            </w:pPr>
            <w:ins w:id="7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3" w:author="Автор"/>
                <w:b/>
                <w:color w:val="A6A6A6"/>
                <w:sz w:val="16"/>
                <w:szCs w:val="20"/>
                <w:lang w:val="en-US"/>
              </w:rPr>
            </w:pPr>
            <w:ins w:id="7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5" w:author="Автор"/>
                <w:b/>
                <w:color w:val="A6A6A6"/>
                <w:sz w:val="16"/>
                <w:szCs w:val="20"/>
                <w:lang w:val="en-US"/>
              </w:rPr>
            </w:pPr>
            <w:ins w:id="7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7" w:author="Автор"/>
                <w:b/>
                <w:color w:val="A6A6A6"/>
                <w:sz w:val="16"/>
                <w:szCs w:val="20"/>
                <w:lang w:val="en-US"/>
              </w:rPr>
            </w:pPr>
            <w:ins w:id="7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9" w:author="Автор"/>
                <w:b/>
                <w:color w:val="A6A6A6"/>
                <w:sz w:val="16"/>
                <w:szCs w:val="20"/>
                <w:lang w:val="en-US"/>
              </w:rPr>
            </w:pPr>
            <w:ins w:id="7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1" w:author="Автор"/>
                <w:b/>
                <w:color w:val="A6A6A6"/>
                <w:sz w:val="16"/>
                <w:szCs w:val="20"/>
                <w:lang w:val="en-US"/>
              </w:rPr>
            </w:pPr>
            <w:ins w:id="7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3" w:author="Автор"/>
                <w:b/>
                <w:color w:val="A6A6A6"/>
                <w:sz w:val="16"/>
                <w:szCs w:val="20"/>
                <w:lang w:val="en-US"/>
              </w:rPr>
            </w:pPr>
            <w:ins w:id="7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type="tns:EnterEventWithRepItem"/&gt;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5" w:author="Автор"/>
                <w:b/>
                <w:color w:val="A6A6A6"/>
                <w:sz w:val="16"/>
                <w:szCs w:val="20"/>
                <w:lang w:val="en-US"/>
              </w:rPr>
            </w:pPr>
            <w:ins w:id="7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7" w:author="Автор"/>
                <w:b/>
                <w:color w:val="A6A6A6"/>
                <w:sz w:val="16"/>
                <w:szCs w:val="20"/>
                <w:lang w:val="en-US"/>
              </w:rPr>
            </w:pPr>
            <w:ins w:id="7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9" w:author="Автор"/>
                <w:b/>
                <w:color w:val="A6A6A6"/>
                <w:sz w:val="16"/>
                <w:szCs w:val="20"/>
                <w:lang w:val="en-US"/>
              </w:rPr>
            </w:pPr>
            <w:ins w:id="7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1" w:author="Автор"/>
                <w:b/>
                <w:color w:val="A6A6A6"/>
                <w:sz w:val="16"/>
                <w:szCs w:val="20"/>
                <w:lang w:val="en-US"/>
              </w:rPr>
            </w:pPr>
            <w:ins w:id="7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3" w:author="Автор"/>
                <w:b/>
                <w:color w:val="A6A6A6"/>
                <w:sz w:val="16"/>
                <w:szCs w:val="20"/>
                <w:lang w:val="en-US"/>
              </w:rPr>
            </w:pPr>
            <w:ins w:id="7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5" w:author="Автор"/>
                <w:b/>
                <w:color w:val="A6A6A6"/>
                <w:sz w:val="16"/>
                <w:szCs w:val="20"/>
                <w:lang w:val="en-US"/>
              </w:rPr>
            </w:pPr>
            <w:ins w:id="7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7" w:author="Автор"/>
                <w:b/>
                <w:color w:val="A6A6A6"/>
                <w:sz w:val="16"/>
                <w:szCs w:val="20"/>
                <w:lang w:val="en-US"/>
              </w:rPr>
            </w:pPr>
            <w:ins w:id="7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9" w:author="Автор"/>
                <w:b/>
                <w:color w:val="A6A6A6"/>
                <w:sz w:val="16"/>
                <w:szCs w:val="20"/>
                <w:lang w:val="en-US"/>
              </w:rPr>
            </w:pPr>
            <w:ins w:id="7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1" w:author="Автор"/>
                <w:b/>
                <w:color w:val="A6A6A6"/>
                <w:sz w:val="16"/>
                <w:szCs w:val="20"/>
                <w:lang w:val="en-US"/>
              </w:rPr>
            </w:pPr>
            <w:ins w:id="7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3" w:author="Автор"/>
                <w:b/>
                <w:color w:val="A6A6A6"/>
                <w:sz w:val="16"/>
                <w:szCs w:val="20"/>
                <w:lang w:val="en-US"/>
              </w:rPr>
            </w:pPr>
            <w:ins w:id="7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5" w:author="Автор"/>
                <w:b/>
                <w:color w:val="A6A6A6"/>
                <w:sz w:val="16"/>
                <w:szCs w:val="20"/>
                <w:lang w:val="en-US"/>
              </w:rPr>
            </w:pPr>
            <w:ins w:id="7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7" w:author="Автор"/>
                <w:b/>
                <w:color w:val="A6A6A6"/>
                <w:sz w:val="16"/>
                <w:szCs w:val="20"/>
                <w:lang w:val="en-US"/>
              </w:rPr>
            </w:pPr>
            <w:ins w:id="7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9" w:author="Автор"/>
                <w:b/>
                <w:color w:val="A6A6A6"/>
                <w:sz w:val="16"/>
                <w:szCs w:val="20"/>
                <w:lang w:val="en-US"/>
              </w:rPr>
            </w:pPr>
            <w:ins w:id="7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1" w:author="Автор"/>
                <w:b/>
                <w:color w:val="A6A6A6"/>
                <w:sz w:val="16"/>
                <w:szCs w:val="20"/>
                <w:lang w:val="en-US"/>
              </w:rPr>
            </w:pPr>
            <w:ins w:id="7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3" w:author="Автор"/>
                <w:b/>
                <w:color w:val="A6A6A6"/>
                <w:sz w:val="16"/>
                <w:szCs w:val="20"/>
                <w:lang w:val="en-US"/>
              </w:rPr>
            </w:pPr>
            <w:ins w:id="7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5" w:author="Автор"/>
                <w:b/>
                <w:color w:val="A6A6A6"/>
                <w:sz w:val="16"/>
                <w:szCs w:val="20"/>
                <w:lang w:val="en-US"/>
              </w:rPr>
            </w:pPr>
            <w:ins w:id="7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7" w:author="Автор"/>
                <w:b/>
                <w:color w:val="A6A6A6"/>
                <w:sz w:val="16"/>
                <w:szCs w:val="20"/>
                <w:lang w:val="en-US"/>
              </w:rPr>
            </w:pPr>
            <w:ins w:id="7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9" w:author="Автор"/>
                <w:b/>
                <w:color w:val="A6A6A6"/>
                <w:sz w:val="16"/>
                <w:szCs w:val="20"/>
                <w:lang w:val="en-US"/>
              </w:rPr>
            </w:pPr>
            <w:ins w:id="7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1" w:author="Автор"/>
                <w:b/>
                <w:color w:val="A6A6A6"/>
                <w:sz w:val="16"/>
                <w:szCs w:val="20"/>
                <w:lang w:val="en-US"/>
              </w:rPr>
            </w:pPr>
            <w:ins w:id="7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3" w:author="Автор"/>
                <w:b/>
                <w:color w:val="A6A6A6"/>
                <w:sz w:val="16"/>
                <w:szCs w:val="20"/>
                <w:lang w:val="en-US"/>
              </w:rPr>
            </w:pPr>
            <w:ins w:id="7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5" w:author="Автор"/>
                <w:b/>
                <w:color w:val="A6A6A6"/>
                <w:sz w:val="16"/>
                <w:szCs w:val="20"/>
                <w:lang w:val="en-US"/>
              </w:rPr>
            </w:pPr>
            <w:ins w:id="7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7" w:author="Автор"/>
                <w:b/>
                <w:color w:val="A6A6A6"/>
                <w:sz w:val="16"/>
                <w:szCs w:val="20"/>
                <w:lang w:val="en-US"/>
              </w:rPr>
            </w:pPr>
            <w:ins w:id="7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9" w:author="Автор"/>
                <w:b/>
                <w:color w:val="A6A6A6"/>
                <w:sz w:val="16"/>
                <w:szCs w:val="20"/>
                <w:lang w:val="en-US"/>
              </w:rPr>
            </w:pPr>
            <w:ins w:id="7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1" w:author="Автор"/>
                <w:b/>
                <w:color w:val="A6A6A6"/>
                <w:sz w:val="16"/>
                <w:szCs w:val="20"/>
                <w:lang w:val="en-US"/>
              </w:rPr>
            </w:pPr>
            <w:ins w:id="7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3" w:author="Автор"/>
                <w:b/>
                <w:color w:val="A6A6A6"/>
                <w:sz w:val="16"/>
                <w:szCs w:val="20"/>
                <w:lang w:val="en-US"/>
              </w:rPr>
            </w:pPr>
            <w:ins w:id="7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5" w:author="Автор"/>
                <w:b/>
                <w:color w:val="A6A6A6"/>
                <w:sz w:val="16"/>
                <w:szCs w:val="20"/>
                <w:lang w:val="en-US"/>
              </w:rPr>
            </w:pPr>
            <w:ins w:id="7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7" w:author="Автор"/>
                <w:b/>
                <w:color w:val="A6A6A6"/>
                <w:sz w:val="16"/>
                <w:szCs w:val="20"/>
                <w:lang w:val="en-US"/>
              </w:rPr>
            </w:pPr>
            <w:ins w:id="7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9" w:author="Автор"/>
                <w:b/>
                <w:color w:val="A6A6A6"/>
                <w:sz w:val="16"/>
                <w:szCs w:val="20"/>
                <w:lang w:val="en-US"/>
              </w:rPr>
            </w:pPr>
            <w:ins w:id="7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1" w:author="Автор"/>
                <w:b/>
                <w:color w:val="A6A6A6"/>
                <w:sz w:val="16"/>
                <w:szCs w:val="20"/>
                <w:lang w:val="en-US"/>
              </w:rPr>
            </w:pPr>
            <w:ins w:id="7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3" w:author="Автор"/>
                <w:b/>
                <w:color w:val="A6A6A6"/>
                <w:sz w:val="16"/>
                <w:szCs w:val="20"/>
                <w:lang w:val="en-US"/>
              </w:rPr>
            </w:pPr>
            <w:ins w:id="7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5" w:author="Автор"/>
                <w:b/>
                <w:color w:val="A6A6A6"/>
                <w:sz w:val="16"/>
                <w:szCs w:val="20"/>
                <w:lang w:val="en-US"/>
              </w:rPr>
            </w:pPr>
            <w:ins w:id="7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7" w:author="Автор"/>
                <w:b/>
                <w:color w:val="A6A6A6"/>
                <w:sz w:val="16"/>
                <w:szCs w:val="20"/>
                <w:lang w:val="en-US"/>
              </w:rPr>
            </w:pPr>
            <w:ins w:id="7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9" w:author="Автор"/>
                <w:b/>
                <w:color w:val="A6A6A6"/>
                <w:sz w:val="16"/>
                <w:szCs w:val="20"/>
                <w:lang w:val="en-US"/>
              </w:rPr>
            </w:pPr>
            <w:ins w:id="7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1" w:author="Автор"/>
                <w:b/>
                <w:color w:val="A6A6A6"/>
                <w:sz w:val="16"/>
                <w:szCs w:val="20"/>
                <w:lang w:val="en-US"/>
              </w:rPr>
            </w:pPr>
            <w:ins w:id="7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3" w:author="Автор"/>
                <w:b/>
                <w:color w:val="A6A6A6"/>
                <w:sz w:val="16"/>
                <w:szCs w:val="20"/>
                <w:lang w:val="en-US"/>
              </w:rPr>
            </w:pPr>
            <w:ins w:id="7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5" w:author="Автор"/>
                <w:b/>
                <w:color w:val="A6A6A6"/>
                <w:sz w:val="16"/>
                <w:szCs w:val="20"/>
                <w:lang w:val="en-US"/>
              </w:rPr>
            </w:pPr>
            <w:ins w:id="7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7" w:author="Автор"/>
                <w:b/>
                <w:color w:val="A6A6A6"/>
                <w:sz w:val="16"/>
                <w:szCs w:val="20"/>
                <w:lang w:val="en-US"/>
              </w:rPr>
            </w:pPr>
            <w:ins w:id="7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9" w:author="Автор"/>
                <w:b/>
                <w:color w:val="A6A6A6"/>
                <w:sz w:val="16"/>
                <w:szCs w:val="20"/>
                <w:lang w:val="en-US"/>
              </w:rPr>
            </w:pPr>
            <w:ins w:id="7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1" w:author="Автор"/>
                <w:b/>
                <w:color w:val="A6A6A6"/>
                <w:sz w:val="16"/>
                <w:szCs w:val="20"/>
                <w:lang w:val="en-US"/>
              </w:rPr>
            </w:pPr>
            <w:ins w:id="7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3" w:author="Автор"/>
                <w:b/>
                <w:color w:val="A6A6A6"/>
                <w:sz w:val="16"/>
                <w:szCs w:val="20"/>
                <w:lang w:val="en-US"/>
              </w:rPr>
            </w:pPr>
            <w:ins w:id="7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name="cycleDiagramListExt" type="tns:CycleDiagramListExt"/&gt;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5" w:author="Автор"/>
                <w:b/>
                <w:color w:val="A6A6A6"/>
                <w:sz w:val="16"/>
                <w:szCs w:val="20"/>
                <w:lang w:val="en-US"/>
              </w:rPr>
            </w:pPr>
            <w:ins w:id="7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7" w:author="Автор"/>
                <w:b/>
                <w:color w:val="A6A6A6"/>
                <w:sz w:val="16"/>
                <w:szCs w:val="20"/>
                <w:lang w:val="en-US"/>
              </w:rPr>
            </w:pPr>
            <w:ins w:id="7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9" w:author="Автор"/>
                <w:b/>
                <w:color w:val="A6A6A6"/>
                <w:sz w:val="16"/>
                <w:szCs w:val="20"/>
                <w:lang w:val="en-US"/>
              </w:rPr>
            </w:pPr>
            <w:ins w:id="7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1" w:author="Автор"/>
                <w:b/>
                <w:color w:val="A6A6A6"/>
                <w:sz w:val="16"/>
                <w:szCs w:val="20"/>
                <w:lang w:val="en-US"/>
              </w:rPr>
            </w:pPr>
            <w:ins w:id="7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3" w:author="Автор"/>
                <w:b/>
                <w:color w:val="A6A6A6"/>
                <w:sz w:val="16"/>
                <w:szCs w:val="20"/>
                <w:lang w:val="en-US"/>
              </w:rPr>
            </w:pPr>
            <w:ins w:id="7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5" w:author="Автор"/>
                <w:b/>
                <w:color w:val="A6A6A6"/>
                <w:sz w:val="16"/>
                <w:szCs w:val="20"/>
                <w:lang w:val="en-US"/>
              </w:rPr>
            </w:pPr>
            <w:ins w:id="7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7" w:author="Автор"/>
                <w:b/>
                <w:color w:val="A6A6A6"/>
                <w:sz w:val="16"/>
                <w:szCs w:val="20"/>
                <w:lang w:val="en-US"/>
              </w:rPr>
            </w:pPr>
            <w:ins w:id="7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type="tns:cycleDiagramOut"/&gt;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9" w:author="Автор"/>
                <w:b/>
                <w:color w:val="A6A6A6"/>
                <w:sz w:val="16"/>
                <w:szCs w:val="20"/>
                <w:lang w:val="en-US"/>
              </w:rPr>
            </w:pPr>
            <w:ins w:id="7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1" w:author="Автор"/>
                <w:b/>
                <w:color w:val="A6A6A6"/>
                <w:sz w:val="16"/>
                <w:szCs w:val="20"/>
                <w:lang w:val="en-US"/>
              </w:rPr>
            </w:pPr>
            <w:ins w:id="7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3" w:author="Автор"/>
                <w:b/>
                <w:color w:val="A6A6A6"/>
                <w:sz w:val="16"/>
                <w:szCs w:val="20"/>
                <w:lang w:val="en-US"/>
              </w:rPr>
            </w:pPr>
            <w:ins w:id="7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name="cycleDiagramOut"&gt;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5" w:author="Автор"/>
                <w:b/>
                <w:color w:val="A6A6A6"/>
                <w:sz w:val="16"/>
                <w:szCs w:val="20"/>
                <w:lang w:val="en-US"/>
              </w:rPr>
            </w:pPr>
            <w:ins w:id="7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7" w:author="Автор"/>
                <w:b/>
                <w:color w:val="A6A6A6"/>
                <w:sz w:val="16"/>
                <w:szCs w:val="20"/>
                <w:lang w:val="en-US"/>
              </w:rPr>
            </w:pPr>
            <w:ins w:id="7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9" w:author="Автор"/>
                <w:b/>
                <w:color w:val="A6A6A6"/>
                <w:sz w:val="16"/>
                <w:szCs w:val="20"/>
                <w:lang w:val="en-US"/>
              </w:rPr>
            </w:pPr>
            <w:ins w:id="7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1" w:author="Автор"/>
                <w:b/>
                <w:color w:val="A6A6A6"/>
                <w:sz w:val="16"/>
                <w:szCs w:val="20"/>
                <w:lang w:val="en-US"/>
              </w:rPr>
            </w:pPr>
            <w:ins w:id="7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name="GlobalId"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3" w:author="Автор"/>
                <w:b/>
                <w:color w:val="A6A6A6"/>
                <w:sz w:val="16"/>
                <w:szCs w:val="20"/>
                <w:lang w:val="en-US"/>
              </w:rPr>
            </w:pPr>
            <w:ins w:id="7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5" w:author="Автор"/>
                <w:b/>
                <w:color w:val="A6A6A6"/>
                <w:sz w:val="16"/>
                <w:szCs w:val="20"/>
                <w:lang w:val="en-US"/>
              </w:rPr>
            </w:pPr>
            <w:ins w:id="7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7" w:author="Автор"/>
                <w:b/>
                <w:color w:val="A6A6A6"/>
                <w:sz w:val="16"/>
                <w:szCs w:val="20"/>
                <w:lang w:val="en-US"/>
              </w:rPr>
            </w:pPr>
            <w:ins w:id="7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9" w:author="Автор"/>
                <w:b/>
                <w:color w:val="A6A6A6"/>
                <w:sz w:val="16"/>
                <w:szCs w:val="20"/>
                <w:lang w:val="en-US"/>
              </w:rPr>
            </w:pPr>
            <w:ins w:id="7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1" w:author="Автор"/>
                <w:b/>
                <w:color w:val="A6A6A6"/>
                <w:sz w:val="16"/>
                <w:szCs w:val="20"/>
                <w:lang w:val="en-US"/>
              </w:rPr>
            </w:pPr>
            <w:ins w:id="7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3" w:author="Автор"/>
                <w:b/>
                <w:color w:val="A6A6A6"/>
                <w:sz w:val="16"/>
                <w:szCs w:val="20"/>
                <w:lang w:val="en-US"/>
              </w:rPr>
            </w:pPr>
            <w:ins w:id="7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5" w:author="Автор"/>
                <w:b/>
                <w:color w:val="A6A6A6"/>
                <w:sz w:val="16"/>
                <w:szCs w:val="20"/>
                <w:lang w:val="en-US"/>
              </w:rPr>
            </w:pPr>
            <w:ins w:id="7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7" w:author="Автор"/>
                <w:b/>
                <w:color w:val="A6A6A6"/>
                <w:sz w:val="16"/>
                <w:szCs w:val="20"/>
                <w:lang w:val="en-US"/>
              </w:rPr>
            </w:pPr>
            <w:ins w:id="7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9" w:author="Автор"/>
                <w:b/>
                <w:color w:val="A6A6A6"/>
                <w:sz w:val="16"/>
                <w:szCs w:val="20"/>
                <w:lang w:val="en-US"/>
              </w:rPr>
            </w:pPr>
            <w:ins w:id="7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name="StateDiagram"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1" w:author="Автор"/>
                <w:b/>
                <w:color w:val="A6A6A6"/>
                <w:sz w:val="16"/>
                <w:szCs w:val="20"/>
                <w:lang w:val="en-US"/>
              </w:rPr>
            </w:pPr>
            <w:ins w:id="7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3" w:author="Автор"/>
                <w:b/>
                <w:color w:val="A6A6A6"/>
                <w:sz w:val="16"/>
                <w:szCs w:val="20"/>
                <w:lang w:val="en-US"/>
              </w:rPr>
            </w:pPr>
            <w:ins w:id="7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name="TuesdayPrice"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5" w:author="Автор"/>
                <w:b/>
                <w:color w:val="A6A6A6"/>
                <w:sz w:val="16"/>
                <w:szCs w:val="20"/>
                <w:lang w:val="en-US"/>
              </w:rPr>
            </w:pPr>
            <w:ins w:id="7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7" w:author="Автор"/>
                <w:b/>
                <w:color w:val="A6A6A6"/>
                <w:sz w:val="16"/>
                <w:szCs w:val="20"/>
                <w:lang w:val="en-US"/>
              </w:rPr>
            </w:pPr>
            <w:ins w:id="7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9" w:author="Автор"/>
                <w:b/>
                <w:color w:val="A6A6A6"/>
                <w:sz w:val="16"/>
                <w:szCs w:val="20"/>
                <w:lang w:val="en-US"/>
              </w:rPr>
            </w:pPr>
            <w:ins w:id="7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1" w:author="Автор"/>
                <w:b/>
                <w:color w:val="A6A6A6"/>
                <w:sz w:val="16"/>
                <w:szCs w:val="20"/>
                <w:lang w:val="en-US"/>
              </w:rPr>
            </w:pPr>
            <w:ins w:id="7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3" w:author="Автор"/>
                <w:b/>
                <w:color w:val="A6A6A6"/>
                <w:sz w:val="16"/>
                <w:szCs w:val="20"/>
                <w:lang w:val="en-US"/>
              </w:rPr>
            </w:pPr>
            <w:ins w:id="7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name="SundayPrice"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5" w:author="Автор"/>
                <w:b/>
                <w:color w:val="A6A6A6"/>
                <w:sz w:val="16"/>
                <w:szCs w:val="20"/>
                <w:lang w:val="en-US"/>
              </w:rPr>
            </w:pPr>
            <w:ins w:id="7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7" w:author="Автор"/>
                <w:b/>
                <w:color w:val="A6A6A6"/>
                <w:sz w:val="16"/>
                <w:szCs w:val="20"/>
                <w:lang w:val="en-US"/>
              </w:rPr>
            </w:pPr>
            <w:ins w:id="7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9" w:author="Автор"/>
                <w:b/>
                <w:color w:val="A6A6A6"/>
                <w:sz w:val="16"/>
                <w:szCs w:val="20"/>
                <w:lang w:val="en-US"/>
              </w:rPr>
            </w:pPr>
            <w:ins w:id="7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1" w:author="Автор"/>
                <w:b/>
                <w:color w:val="A6A6A6"/>
                <w:sz w:val="16"/>
                <w:szCs w:val="20"/>
                <w:lang w:val="en-US"/>
              </w:rPr>
            </w:pPr>
            <w:ins w:id="7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3" w:author="Автор"/>
                <w:b/>
                <w:color w:val="A6A6A6"/>
                <w:sz w:val="16"/>
                <w:szCs w:val="20"/>
                <w:lang w:val="en-US"/>
              </w:rPr>
            </w:pPr>
            <w:ins w:id="7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5" w:author="Автор"/>
                <w:b/>
                <w:color w:val="A6A6A6"/>
                <w:sz w:val="16"/>
                <w:szCs w:val="20"/>
                <w:lang w:val="en-US"/>
              </w:rPr>
            </w:pPr>
            <w:ins w:id="7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7" w:author="Автор"/>
                <w:b/>
                <w:color w:val="A6A6A6"/>
                <w:sz w:val="16"/>
                <w:szCs w:val="20"/>
                <w:lang w:val="en-US"/>
              </w:rPr>
            </w:pPr>
            <w:ins w:id="7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9" w:author="Автор"/>
                <w:b/>
                <w:color w:val="A6A6A6"/>
                <w:sz w:val="16"/>
                <w:szCs w:val="20"/>
                <w:lang w:val="en-US"/>
              </w:rPr>
            </w:pPr>
            <w:ins w:id="7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1" w:author="Автор"/>
                <w:b/>
                <w:color w:val="A6A6A6"/>
                <w:sz w:val="16"/>
                <w:szCs w:val="20"/>
                <w:lang w:val="en-US"/>
              </w:rPr>
            </w:pPr>
            <w:ins w:id="7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3" w:author="Автор"/>
                <w:b/>
                <w:color w:val="A6A6A6"/>
                <w:sz w:val="16"/>
                <w:szCs w:val="20"/>
                <w:lang w:val="en-US"/>
              </w:rPr>
            </w:pPr>
            <w:ins w:id="7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5" w:author="Автор"/>
                <w:b/>
                <w:color w:val="A6A6A6"/>
                <w:sz w:val="16"/>
                <w:szCs w:val="20"/>
                <w:lang w:val="en-US"/>
              </w:rPr>
            </w:pPr>
            <w:ins w:id="7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7" w:author="Автор"/>
                <w:b/>
                <w:color w:val="A6A6A6"/>
                <w:sz w:val="16"/>
                <w:szCs w:val="20"/>
                <w:lang w:val="en-US"/>
              </w:rPr>
            </w:pPr>
            <w:ins w:id="7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9" w:author="Автор"/>
                <w:b/>
                <w:color w:val="A6A6A6"/>
                <w:sz w:val="16"/>
                <w:szCs w:val="20"/>
                <w:lang w:val="en-US"/>
              </w:rPr>
            </w:pPr>
            <w:ins w:id="7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1" w:author="Автор"/>
                <w:b/>
                <w:color w:val="A6A6A6"/>
                <w:sz w:val="16"/>
                <w:szCs w:val="20"/>
                <w:lang w:val="en-US"/>
              </w:rPr>
            </w:pPr>
            <w:ins w:id="7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3" w:author="Автор"/>
                <w:b/>
                <w:color w:val="A6A6A6"/>
                <w:sz w:val="16"/>
                <w:szCs w:val="20"/>
                <w:lang w:val="en-US"/>
              </w:rPr>
            </w:pPr>
            <w:ins w:id="7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5" w:author="Автор"/>
                <w:b/>
                <w:color w:val="A6A6A6"/>
                <w:sz w:val="16"/>
                <w:szCs w:val="20"/>
                <w:lang w:val="en-US"/>
              </w:rPr>
            </w:pPr>
            <w:ins w:id="7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type="tns:clientSmsListResult"/&gt;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7" w:author="Автор"/>
                <w:b/>
                <w:color w:val="A6A6A6"/>
                <w:sz w:val="16"/>
                <w:szCs w:val="20"/>
                <w:lang w:val="en-US"/>
              </w:rPr>
            </w:pPr>
            <w:ins w:id="7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9" w:author="Автор"/>
                <w:b/>
                <w:color w:val="A6A6A6"/>
                <w:sz w:val="16"/>
                <w:szCs w:val="20"/>
                <w:lang w:val="en-US"/>
              </w:rPr>
            </w:pPr>
            <w:ins w:id="7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1" w:author="Автор"/>
                <w:b/>
                <w:color w:val="A6A6A6"/>
                <w:sz w:val="16"/>
                <w:szCs w:val="20"/>
                <w:lang w:val="en-US"/>
              </w:rPr>
            </w:pPr>
            <w:ins w:id="7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3" w:author="Автор"/>
                <w:b/>
                <w:color w:val="A6A6A6"/>
                <w:sz w:val="16"/>
                <w:szCs w:val="20"/>
                <w:lang w:val="en-US"/>
              </w:rPr>
            </w:pPr>
            <w:ins w:id="7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5" w:author="Автор"/>
                <w:b/>
                <w:color w:val="A6A6A6"/>
                <w:sz w:val="16"/>
                <w:szCs w:val="20"/>
                <w:lang w:val="en-US"/>
              </w:rPr>
            </w:pPr>
            <w:ins w:id="7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name="clientSmsList" type="tns:ClientSmsList"/&gt;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7" w:author="Автор"/>
                <w:b/>
                <w:color w:val="A6A6A6"/>
                <w:sz w:val="16"/>
                <w:szCs w:val="20"/>
                <w:lang w:val="en-US"/>
              </w:rPr>
            </w:pPr>
            <w:ins w:id="7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9" w:author="Автор"/>
                <w:b/>
                <w:color w:val="A6A6A6"/>
                <w:sz w:val="16"/>
                <w:szCs w:val="20"/>
                <w:lang w:val="en-US"/>
              </w:rPr>
            </w:pPr>
            <w:ins w:id="7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1" w:author="Автор"/>
                <w:b/>
                <w:color w:val="A6A6A6"/>
                <w:sz w:val="16"/>
                <w:szCs w:val="20"/>
                <w:lang w:val="en-US"/>
              </w:rPr>
            </w:pPr>
            <w:ins w:id="7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3" w:author="Автор"/>
                <w:b/>
                <w:color w:val="A6A6A6"/>
                <w:sz w:val="16"/>
                <w:szCs w:val="20"/>
                <w:lang w:val="en-US"/>
              </w:rPr>
            </w:pPr>
            <w:ins w:id="7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5" w:author="Автор"/>
                <w:b/>
                <w:color w:val="A6A6A6"/>
                <w:sz w:val="16"/>
                <w:szCs w:val="20"/>
                <w:lang w:val="en-US"/>
              </w:rPr>
            </w:pPr>
            <w:ins w:id="7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7" w:author="Автор"/>
                <w:b/>
                <w:color w:val="A6A6A6"/>
                <w:sz w:val="16"/>
                <w:szCs w:val="20"/>
                <w:lang w:val="en-US"/>
              </w:rPr>
            </w:pPr>
            <w:ins w:id="7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9" w:author="Автор"/>
                <w:b/>
                <w:color w:val="A6A6A6"/>
                <w:sz w:val="16"/>
                <w:szCs w:val="20"/>
                <w:lang w:val="en-US"/>
              </w:rPr>
            </w:pPr>
            <w:ins w:id="7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type="tns:Sms"/&gt;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1" w:author="Автор"/>
                <w:b/>
                <w:color w:val="A6A6A6"/>
                <w:sz w:val="16"/>
                <w:szCs w:val="20"/>
                <w:lang w:val="en-US"/>
              </w:rPr>
            </w:pPr>
            <w:ins w:id="7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3" w:author="Автор"/>
                <w:b/>
                <w:color w:val="A6A6A6"/>
                <w:sz w:val="16"/>
                <w:szCs w:val="20"/>
                <w:lang w:val="en-US"/>
              </w:rPr>
            </w:pPr>
            <w:ins w:id="7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5" w:author="Автор"/>
                <w:b/>
                <w:color w:val="A6A6A6"/>
                <w:sz w:val="16"/>
                <w:szCs w:val="20"/>
                <w:lang w:val="en-US"/>
              </w:rPr>
            </w:pPr>
            <w:ins w:id="7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7" w:author="Автор"/>
                <w:b/>
                <w:color w:val="A6A6A6"/>
                <w:sz w:val="16"/>
                <w:szCs w:val="20"/>
                <w:lang w:val="en-US"/>
              </w:rPr>
            </w:pPr>
            <w:ins w:id="7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9" w:author="Автор"/>
                <w:b/>
                <w:color w:val="A6A6A6"/>
                <w:sz w:val="16"/>
                <w:szCs w:val="20"/>
                <w:lang w:val="en-US"/>
              </w:rPr>
            </w:pPr>
            <w:ins w:id="7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name="ServiceSendTime"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1" w:author="Автор"/>
                <w:b/>
                <w:color w:val="A6A6A6"/>
                <w:sz w:val="16"/>
                <w:szCs w:val="20"/>
                <w:lang w:val="en-US"/>
              </w:rPr>
            </w:pPr>
            <w:ins w:id="7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3" w:author="Автор"/>
                <w:b/>
                <w:color w:val="A6A6A6"/>
                <w:sz w:val="16"/>
                <w:szCs w:val="20"/>
                <w:lang w:val="en-US"/>
              </w:rPr>
            </w:pPr>
            <w:ins w:id="7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name="TransactionSum"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5" w:author="Автор"/>
                <w:b/>
                <w:color w:val="A6A6A6"/>
                <w:sz w:val="16"/>
                <w:szCs w:val="20"/>
                <w:lang w:val="en-US"/>
              </w:rPr>
            </w:pPr>
            <w:ins w:id="7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name="CardNo"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7" w:author="Автор"/>
                <w:b/>
                <w:color w:val="A6A6A6"/>
                <w:sz w:val="16"/>
                <w:szCs w:val="20"/>
                <w:lang w:val="en-US"/>
              </w:rPr>
            </w:pPr>
            <w:ins w:id="7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name="DeliveryStatus"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9" w:author="Автор"/>
                <w:b/>
                <w:color w:val="A6A6A6"/>
                <w:sz w:val="16"/>
                <w:szCs w:val="20"/>
                <w:lang w:val="en-US"/>
              </w:rPr>
            </w:pPr>
            <w:ins w:id="7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name="ContentsType"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1" w:author="Автор"/>
                <w:b/>
                <w:color w:val="A6A6A6"/>
                <w:sz w:val="16"/>
                <w:szCs w:val="20"/>
                <w:lang w:val="en-US"/>
              </w:rPr>
            </w:pPr>
            <w:ins w:id="7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3" w:author="Автор"/>
                <w:b/>
                <w:color w:val="A6A6A6"/>
                <w:sz w:val="16"/>
                <w:szCs w:val="20"/>
                <w:lang w:val="en-US"/>
              </w:rPr>
            </w:pPr>
            <w:ins w:id="7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5" w:author="Автор"/>
                <w:b/>
                <w:color w:val="A6A6A6"/>
                <w:sz w:val="16"/>
                <w:szCs w:val="20"/>
                <w:lang w:val="en-US"/>
              </w:rPr>
            </w:pPr>
            <w:ins w:id="7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7" w:author="Автор"/>
                <w:b/>
                <w:color w:val="A6A6A6"/>
                <w:sz w:val="16"/>
                <w:szCs w:val="20"/>
                <w:lang w:val="en-US"/>
              </w:rPr>
            </w:pPr>
            <w:ins w:id="7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9" w:author="Автор"/>
                <w:b/>
                <w:color w:val="A6A6A6"/>
                <w:sz w:val="16"/>
                <w:szCs w:val="20"/>
                <w:lang w:val="en-US"/>
              </w:rPr>
            </w:pPr>
            <w:ins w:id="7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1" w:author="Автор"/>
                <w:b/>
                <w:color w:val="A6A6A6"/>
                <w:sz w:val="16"/>
                <w:szCs w:val="20"/>
                <w:lang w:val="en-US"/>
              </w:rPr>
            </w:pPr>
            <w:ins w:id="7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3" w:author="Автор"/>
                <w:b/>
                <w:color w:val="A6A6A6"/>
                <w:sz w:val="16"/>
                <w:szCs w:val="20"/>
                <w:lang w:val="en-US"/>
              </w:rPr>
            </w:pPr>
            <w:ins w:id="7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5" w:author="Автор"/>
                <w:b/>
                <w:color w:val="A6A6A6"/>
                <w:sz w:val="16"/>
                <w:szCs w:val="20"/>
                <w:lang w:val="en-US"/>
              </w:rPr>
            </w:pPr>
            <w:ins w:id="7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7" w:author="Автор"/>
                <w:b/>
                <w:color w:val="A6A6A6"/>
                <w:sz w:val="16"/>
                <w:szCs w:val="20"/>
                <w:lang w:val="en-US"/>
              </w:rPr>
            </w:pPr>
            <w:ins w:id="7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9" w:author="Автор"/>
                <w:b/>
                <w:color w:val="A6A6A6"/>
                <w:sz w:val="16"/>
                <w:szCs w:val="20"/>
                <w:lang w:val="en-US"/>
              </w:rPr>
            </w:pPr>
            <w:ins w:id="7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1" w:author="Автор"/>
                <w:b/>
                <w:color w:val="A6A6A6"/>
                <w:sz w:val="16"/>
                <w:szCs w:val="20"/>
                <w:lang w:val="en-US"/>
              </w:rPr>
            </w:pPr>
            <w:ins w:id="7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type="tns:subscriptionFeedingJournalResult"/&gt;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3" w:author="Автор"/>
                <w:b/>
                <w:color w:val="A6A6A6"/>
                <w:sz w:val="16"/>
                <w:szCs w:val="20"/>
                <w:lang w:val="en-US"/>
              </w:rPr>
            </w:pPr>
            <w:ins w:id="7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5" w:author="Автор"/>
                <w:b/>
                <w:color w:val="A6A6A6"/>
                <w:sz w:val="16"/>
                <w:szCs w:val="20"/>
                <w:lang w:val="en-US"/>
              </w:rPr>
            </w:pPr>
            <w:ins w:id="7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7" w:author="Автор"/>
                <w:b/>
                <w:color w:val="A6A6A6"/>
                <w:sz w:val="16"/>
                <w:szCs w:val="20"/>
                <w:lang w:val="en-US"/>
              </w:rPr>
            </w:pPr>
            <w:ins w:id="7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9" w:author="Автор"/>
                <w:b/>
                <w:color w:val="A6A6A6"/>
                <w:sz w:val="16"/>
                <w:szCs w:val="20"/>
                <w:lang w:val="en-US"/>
              </w:rPr>
            </w:pPr>
            <w:ins w:id="7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1" w:author="Автор"/>
                <w:b/>
                <w:color w:val="A6A6A6"/>
                <w:sz w:val="16"/>
                <w:szCs w:val="20"/>
                <w:lang w:val="en-US"/>
              </w:rPr>
            </w:pPr>
            <w:ins w:id="7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3" w:author="Автор"/>
                <w:b/>
                <w:color w:val="A6A6A6"/>
                <w:sz w:val="16"/>
                <w:szCs w:val="20"/>
                <w:lang w:val="en-US"/>
              </w:rPr>
            </w:pPr>
            <w:ins w:id="7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5" w:author="Автор"/>
                <w:b/>
                <w:color w:val="A6A6A6"/>
                <w:sz w:val="16"/>
                <w:szCs w:val="20"/>
                <w:lang w:val="en-US"/>
              </w:rPr>
            </w:pPr>
            <w:ins w:id="7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name="subscriptionFeedingJournalListExt" type="tns:SubscriptionFeedingJournalListExt"/&gt;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7" w:author="Автор"/>
                <w:b/>
                <w:color w:val="A6A6A6"/>
                <w:sz w:val="16"/>
                <w:szCs w:val="20"/>
                <w:lang w:val="en-US"/>
              </w:rPr>
            </w:pPr>
            <w:ins w:id="7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9" w:author="Автор"/>
                <w:b/>
                <w:color w:val="A6A6A6"/>
                <w:sz w:val="16"/>
                <w:szCs w:val="20"/>
                <w:lang w:val="en-US"/>
              </w:rPr>
            </w:pPr>
            <w:ins w:id="7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1" w:author="Автор"/>
                <w:b/>
                <w:color w:val="A6A6A6"/>
                <w:sz w:val="16"/>
                <w:szCs w:val="20"/>
                <w:lang w:val="en-US"/>
              </w:rPr>
            </w:pPr>
            <w:ins w:id="7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3" w:author="Автор"/>
                <w:b/>
                <w:color w:val="A6A6A6"/>
                <w:sz w:val="16"/>
                <w:szCs w:val="20"/>
                <w:lang w:val="en-US"/>
              </w:rPr>
            </w:pPr>
            <w:ins w:id="7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5" w:author="Автор"/>
                <w:b/>
                <w:color w:val="A6A6A6"/>
                <w:sz w:val="16"/>
                <w:szCs w:val="20"/>
                <w:lang w:val="en-US"/>
              </w:rPr>
            </w:pPr>
            <w:ins w:id="7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7" w:author="Автор"/>
                <w:b/>
                <w:color w:val="A6A6A6"/>
                <w:sz w:val="16"/>
                <w:szCs w:val="20"/>
                <w:lang w:val="en-US"/>
              </w:rPr>
            </w:pPr>
            <w:ins w:id="7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9" w:author="Автор"/>
                <w:b/>
                <w:color w:val="A6A6A6"/>
                <w:sz w:val="16"/>
                <w:szCs w:val="20"/>
                <w:lang w:val="en-US"/>
              </w:rPr>
            </w:pPr>
            <w:ins w:id="7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type="tns:SubscriptionFeedingJournalExt"/&gt;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1" w:author="Автор"/>
                <w:b/>
                <w:color w:val="A6A6A6"/>
                <w:sz w:val="16"/>
                <w:szCs w:val="20"/>
                <w:lang w:val="en-US"/>
              </w:rPr>
            </w:pPr>
            <w:ins w:id="7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3" w:author="Автор"/>
                <w:b/>
                <w:color w:val="A6A6A6"/>
                <w:sz w:val="16"/>
                <w:szCs w:val="20"/>
                <w:lang w:val="en-US"/>
              </w:rPr>
            </w:pPr>
            <w:ins w:id="7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5" w:author="Автор"/>
                <w:b/>
                <w:color w:val="A6A6A6"/>
                <w:sz w:val="16"/>
                <w:szCs w:val="20"/>
                <w:lang w:val="en-US"/>
              </w:rPr>
            </w:pPr>
            <w:ins w:id="7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7" w:author="Автор"/>
                <w:b/>
                <w:color w:val="A6A6A6"/>
                <w:sz w:val="16"/>
                <w:szCs w:val="20"/>
                <w:lang w:val="en-US"/>
              </w:rPr>
            </w:pPr>
            <w:ins w:id="7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9" w:author="Автор"/>
                <w:b/>
                <w:color w:val="A6A6A6"/>
                <w:sz w:val="16"/>
                <w:szCs w:val="20"/>
                <w:lang w:val="en-US"/>
              </w:rPr>
            </w:pPr>
            <w:ins w:id="7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1" w:author="Автор"/>
                <w:b/>
                <w:color w:val="A6A6A6"/>
                <w:sz w:val="16"/>
                <w:szCs w:val="20"/>
                <w:lang w:val="en-US"/>
              </w:rPr>
            </w:pPr>
            <w:ins w:id="7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3" w:author="Автор"/>
                <w:b/>
                <w:color w:val="A6A6A6"/>
                <w:sz w:val="16"/>
                <w:szCs w:val="20"/>
                <w:lang w:val="en-US"/>
              </w:rPr>
            </w:pPr>
            <w:ins w:id="7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5" w:author="Автор"/>
                <w:b/>
                <w:color w:val="A6A6A6"/>
                <w:sz w:val="16"/>
                <w:szCs w:val="20"/>
                <w:lang w:val="en-US"/>
              </w:rPr>
            </w:pPr>
            <w:ins w:id="7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7" w:author="Автор"/>
                <w:b/>
                <w:color w:val="A6A6A6"/>
                <w:sz w:val="16"/>
                <w:szCs w:val="20"/>
                <w:lang w:val="en-US"/>
              </w:rPr>
            </w:pPr>
            <w:ins w:id="7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9" w:author="Автор"/>
                <w:b/>
                <w:color w:val="A6A6A6"/>
                <w:sz w:val="16"/>
                <w:szCs w:val="20"/>
                <w:lang w:val="en-US"/>
              </w:rPr>
            </w:pPr>
            <w:ins w:id="7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1" w:author="Автор"/>
                <w:b/>
                <w:color w:val="A6A6A6"/>
                <w:sz w:val="16"/>
                <w:szCs w:val="20"/>
                <w:lang w:val="en-US"/>
              </w:rPr>
            </w:pPr>
            <w:ins w:id="7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name="UpdateDate"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3" w:author="Автор"/>
                <w:b/>
                <w:color w:val="A6A6A6"/>
                <w:sz w:val="16"/>
                <w:szCs w:val="20"/>
                <w:lang w:val="en-US"/>
              </w:rPr>
            </w:pPr>
            <w:ins w:id="7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5" w:author="Автор"/>
                <w:b/>
                <w:color w:val="A6A6A6"/>
                <w:sz w:val="16"/>
                <w:szCs w:val="20"/>
                <w:lang w:val="en-US"/>
              </w:rPr>
            </w:pPr>
            <w:ins w:id="7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7" w:author="Автор"/>
                <w:b/>
                <w:color w:val="A6A6A6"/>
                <w:sz w:val="16"/>
                <w:szCs w:val="20"/>
                <w:lang w:val="en-US"/>
              </w:rPr>
            </w:pPr>
            <w:ins w:id="7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name="SubscriptionFeedingStatus"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9" w:author="Автор"/>
                <w:b/>
                <w:color w:val="A6A6A6"/>
                <w:sz w:val="16"/>
                <w:szCs w:val="20"/>
                <w:lang w:val="en-US"/>
              </w:rPr>
            </w:pPr>
            <w:ins w:id="7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1" w:author="Автор"/>
                <w:b/>
                <w:color w:val="A6A6A6"/>
                <w:sz w:val="16"/>
                <w:szCs w:val="20"/>
                <w:lang w:val="en-US"/>
              </w:rPr>
            </w:pPr>
            <w:ins w:id="7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3" w:author="Автор"/>
                <w:b/>
                <w:color w:val="A6A6A6"/>
                <w:sz w:val="16"/>
                <w:szCs w:val="20"/>
                <w:lang w:val="en-US"/>
              </w:rPr>
            </w:pPr>
            <w:ins w:id="7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5" w:author="Автор"/>
                <w:b/>
                <w:color w:val="A6A6A6"/>
                <w:sz w:val="16"/>
                <w:szCs w:val="20"/>
                <w:lang w:val="en-US"/>
              </w:rPr>
            </w:pPr>
            <w:ins w:id="7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7" w:author="Автор"/>
                <w:b/>
                <w:color w:val="A6A6A6"/>
                <w:sz w:val="16"/>
                <w:szCs w:val="20"/>
                <w:lang w:val="en-US"/>
              </w:rPr>
            </w:pPr>
            <w:ins w:id="7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9" w:author="Автор"/>
                <w:b/>
                <w:color w:val="A6A6A6"/>
                <w:sz w:val="16"/>
                <w:szCs w:val="20"/>
                <w:lang w:val="en-US"/>
              </w:rPr>
            </w:pPr>
            <w:ins w:id="7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1" w:author="Автор"/>
                <w:b/>
                <w:color w:val="A6A6A6"/>
                <w:sz w:val="16"/>
                <w:szCs w:val="20"/>
                <w:lang w:val="en-US"/>
              </w:rPr>
            </w:pPr>
            <w:ins w:id="7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3" w:author="Автор"/>
                <w:b/>
                <w:color w:val="A6A6A6"/>
                <w:sz w:val="16"/>
                <w:szCs w:val="20"/>
                <w:lang w:val="en-US"/>
              </w:rPr>
            </w:pPr>
            <w:ins w:id="7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5" w:author="Автор"/>
                <w:b/>
                <w:color w:val="A6A6A6"/>
                <w:sz w:val="16"/>
                <w:szCs w:val="20"/>
                <w:lang w:val="en-US"/>
              </w:rPr>
            </w:pPr>
            <w:ins w:id="7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7" w:author="Автор"/>
                <w:b/>
                <w:color w:val="A6A6A6"/>
                <w:sz w:val="16"/>
                <w:szCs w:val="20"/>
                <w:lang w:val="en-US"/>
              </w:rPr>
            </w:pPr>
            <w:ins w:id="7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type="tns:listOfGoodsResult"/&gt;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9" w:author="Автор"/>
                <w:b/>
                <w:color w:val="A6A6A6"/>
                <w:sz w:val="16"/>
                <w:szCs w:val="20"/>
                <w:lang w:val="en-US"/>
              </w:rPr>
            </w:pPr>
            <w:ins w:id="7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1" w:author="Автор"/>
                <w:b/>
                <w:color w:val="A6A6A6"/>
                <w:sz w:val="16"/>
                <w:szCs w:val="20"/>
                <w:lang w:val="en-US"/>
              </w:rPr>
            </w:pPr>
            <w:ins w:id="7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3" w:author="Автор"/>
                <w:b/>
                <w:color w:val="A6A6A6"/>
                <w:sz w:val="16"/>
                <w:szCs w:val="20"/>
                <w:lang w:val="en-US"/>
              </w:rPr>
            </w:pPr>
            <w:ins w:id="7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5" w:author="Автор"/>
                <w:b/>
                <w:color w:val="A6A6A6"/>
                <w:sz w:val="16"/>
                <w:szCs w:val="20"/>
                <w:lang w:val="en-US"/>
              </w:rPr>
            </w:pPr>
            <w:ins w:id="7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7" w:author="Автор"/>
                <w:b/>
                <w:color w:val="A6A6A6"/>
                <w:sz w:val="16"/>
                <w:szCs w:val="20"/>
                <w:lang w:val="en-US"/>
              </w:rPr>
            </w:pPr>
            <w:ins w:id="7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name="listOfGoodGroups" type="tns:ListOfGoodGroups"/&gt;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9" w:author="Автор"/>
                <w:b/>
                <w:color w:val="A6A6A6"/>
                <w:sz w:val="16"/>
                <w:szCs w:val="20"/>
                <w:lang w:val="en-US"/>
              </w:rPr>
            </w:pPr>
            <w:ins w:id="7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1" w:author="Автор"/>
                <w:b/>
                <w:color w:val="A6A6A6"/>
                <w:sz w:val="16"/>
                <w:szCs w:val="20"/>
                <w:lang w:val="en-US"/>
              </w:rPr>
            </w:pPr>
            <w:ins w:id="7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3" w:author="Автор"/>
                <w:b/>
                <w:color w:val="A6A6A6"/>
                <w:sz w:val="16"/>
                <w:szCs w:val="20"/>
                <w:lang w:val="en-US"/>
              </w:rPr>
            </w:pPr>
            <w:ins w:id="7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5" w:author="Автор"/>
                <w:b/>
                <w:color w:val="A6A6A6"/>
                <w:sz w:val="16"/>
                <w:szCs w:val="20"/>
                <w:lang w:val="en-US"/>
              </w:rPr>
            </w:pPr>
            <w:ins w:id="7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7" w:author="Автор"/>
                <w:b/>
                <w:color w:val="A6A6A6"/>
                <w:sz w:val="16"/>
                <w:szCs w:val="20"/>
                <w:lang w:val="en-US"/>
              </w:rPr>
            </w:pPr>
            <w:ins w:id="7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9" w:author="Автор"/>
                <w:b/>
                <w:color w:val="A6A6A6"/>
                <w:sz w:val="16"/>
                <w:szCs w:val="20"/>
                <w:lang w:val="en-US"/>
              </w:rPr>
            </w:pPr>
            <w:ins w:id="7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1" w:author="Автор"/>
                <w:b/>
                <w:color w:val="A6A6A6"/>
                <w:sz w:val="16"/>
                <w:szCs w:val="20"/>
                <w:lang w:val="en-US"/>
              </w:rPr>
            </w:pPr>
            <w:ins w:id="7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name="GG" type="tns:ListOfGoodGroupsExt"/&gt;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3" w:author="Автор"/>
                <w:b/>
                <w:color w:val="A6A6A6"/>
                <w:sz w:val="16"/>
                <w:szCs w:val="20"/>
                <w:lang w:val="en-US"/>
              </w:rPr>
            </w:pPr>
            <w:ins w:id="7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5" w:author="Автор"/>
                <w:b/>
                <w:color w:val="A6A6A6"/>
                <w:sz w:val="16"/>
                <w:szCs w:val="20"/>
                <w:lang w:val="en-US"/>
              </w:rPr>
            </w:pPr>
            <w:ins w:id="7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7" w:author="Автор"/>
                <w:b/>
                <w:color w:val="A6A6A6"/>
                <w:sz w:val="16"/>
                <w:szCs w:val="20"/>
                <w:lang w:val="en-US"/>
              </w:rPr>
            </w:pPr>
            <w:ins w:id="7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9" w:author="Автор"/>
                <w:b/>
                <w:color w:val="A6A6A6"/>
                <w:sz w:val="16"/>
                <w:szCs w:val="20"/>
                <w:lang w:val="en-US"/>
              </w:rPr>
            </w:pPr>
            <w:ins w:id="7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1" w:author="Автор"/>
                <w:b/>
                <w:color w:val="A6A6A6"/>
                <w:sz w:val="16"/>
                <w:szCs w:val="20"/>
                <w:lang w:val="en-US"/>
              </w:rPr>
            </w:pPr>
            <w:ins w:id="7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name="Goods" type="tns:ListOfGoods"/&gt;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3" w:author="Автор"/>
                <w:b/>
                <w:color w:val="A6A6A6"/>
                <w:sz w:val="16"/>
                <w:szCs w:val="20"/>
                <w:lang w:val="en-US"/>
              </w:rPr>
            </w:pPr>
            <w:ins w:id="7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5" w:author="Автор"/>
                <w:b/>
                <w:color w:val="A6A6A6"/>
                <w:sz w:val="16"/>
                <w:szCs w:val="20"/>
                <w:lang w:val="en-US"/>
              </w:rPr>
            </w:pPr>
            <w:ins w:id="7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name="NameOfGoodsGroup"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7" w:author="Автор"/>
                <w:b/>
                <w:color w:val="A6A6A6"/>
                <w:sz w:val="16"/>
                <w:szCs w:val="20"/>
                <w:lang w:val="en-US"/>
              </w:rPr>
            </w:pPr>
            <w:ins w:id="7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9" w:author="Автор"/>
                <w:b/>
                <w:color w:val="A6A6A6"/>
                <w:sz w:val="16"/>
                <w:szCs w:val="20"/>
                <w:lang w:val="en-US"/>
              </w:rPr>
            </w:pPr>
            <w:ins w:id="7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1" w:author="Автор"/>
                <w:b/>
                <w:color w:val="A6A6A6"/>
                <w:sz w:val="16"/>
                <w:szCs w:val="20"/>
                <w:lang w:val="en-US"/>
              </w:rPr>
            </w:pPr>
            <w:ins w:id="7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3" w:author="Автор"/>
                <w:b/>
                <w:color w:val="A6A6A6"/>
                <w:sz w:val="16"/>
                <w:szCs w:val="20"/>
                <w:lang w:val="en-US"/>
              </w:rPr>
            </w:pPr>
            <w:ins w:id="7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5" w:author="Автор"/>
                <w:b/>
                <w:color w:val="A6A6A6"/>
                <w:sz w:val="16"/>
                <w:szCs w:val="20"/>
                <w:lang w:val="en-US"/>
              </w:rPr>
            </w:pPr>
            <w:ins w:id="7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7" w:author="Автор"/>
                <w:b/>
                <w:color w:val="A6A6A6"/>
                <w:sz w:val="16"/>
                <w:szCs w:val="20"/>
                <w:lang w:val="en-US"/>
              </w:rPr>
            </w:pPr>
            <w:ins w:id="7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9" w:author="Автор"/>
                <w:b/>
                <w:color w:val="A6A6A6"/>
                <w:sz w:val="16"/>
                <w:szCs w:val="20"/>
                <w:lang w:val="en-US"/>
              </w:rPr>
            </w:pPr>
            <w:ins w:id="7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1" w:author="Автор"/>
                <w:b/>
                <w:color w:val="A6A6A6"/>
                <w:sz w:val="16"/>
                <w:szCs w:val="20"/>
                <w:lang w:val="en-US"/>
              </w:rPr>
            </w:pPr>
            <w:ins w:id="7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type="tns:ListOfGoodsExt"/&gt;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3" w:author="Автор"/>
                <w:b/>
                <w:color w:val="A6A6A6"/>
                <w:sz w:val="16"/>
                <w:szCs w:val="20"/>
                <w:lang w:val="en-US"/>
              </w:rPr>
            </w:pPr>
            <w:ins w:id="7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5" w:author="Автор"/>
                <w:b/>
                <w:color w:val="A6A6A6"/>
                <w:sz w:val="16"/>
                <w:szCs w:val="20"/>
                <w:lang w:val="en-US"/>
              </w:rPr>
            </w:pPr>
            <w:ins w:id="7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7" w:author="Автор"/>
                <w:b/>
                <w:color w:val="A6A6A6"/>
                <w:sz w:val="16"/>
                <w:szCs w:val="20"/>
                <w:lang w:val="en-US"/>
              </w:rPr>
            </w:pPr>
            <w:ins w:id="7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9" w:author="Автор"/>
                <w:b/>
                <w:color w:val="A6A6A6"/>
                <w:sz w:val="16"/>
                <w:szCs w:val="20"/>
                <w:lang w:val="en-US"/>
              </w:rPr>
            </w:pPr>
            <w:ins w:id="7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1" w:author="Автор"/>
                <w:b/>
                <w:color w:val="A6A6A6"/>
                <w:sz w:val="16"/>
                <w:szCs w:val="20"/>
                <w:lang w:val="en-US"/>
              </w:rPr>
            </w:pPr>
            <w:ins w:id="7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name="GoodsCode"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3" w:author="Автор"/>
                <w:b/>
                <w:color w:val="A6A6A6"/>
                <w:sz w:val="16"/>
                <w:szCs w:val="20"/>
                <w:lang w:val="en-US"/>
              </w:rPr>
            </w:pPr>
            <w:ins w:id="7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5" w:author="Автор"/>
                <w:b/>
                <w:color w:val="A6A6A6"/>
                <w:sz w:val="16"/>
                <w:szCs w:val="20"/>
                <w:lang w:val="en-US"/>
              </w:rPr>
            </w:pPr>
            <w:ins w:id="7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7" w:author="Автор"/>
                <w:b/>
                <w:color w:val="A6A6A6"/>
                <w:sz w:val="16"/>
                <w:szCs w:val="20"/>
                <w:lang w:val="en-US"/>
              </w:rPr>
            </w:pPr>
            <w:ins w:id="7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9" w:author="Автор"/>
                <w:b/>
                <w:color w:val="A6A6A6"/>
                <w:sz w:val="16"/>
                <w:szCs w:val="20"/>
                <w:lang w:val="en-US"/>
              </w:rPr>
            </w:pPr>
            <w:ins w:id="7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1" w:author="Автор"/>
                <w:b/>
                <w:color w:val="A6A6A6"/>
                <w:sz w:val="16"/>
                <w:szCs w:val="20"/>
                <w:lang w:val="en-US"/>
              </w:rPr>
            </w:pPr>
            <w:ins w:id="7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3" w:author="Автор"/>
                <w:b/>
                <w:color w:val="A6A6A6"/>
                <w:sz w:val="16"/>
                <w:szCs w:val="20"/>
                <w:lang w:val="en-US"/>
              </w:rPr>
            </w:pPr>
            <w:ins w:id="7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name="UnitsScale"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5" w:author="Автор"/>
                <w:b/>
                <w:color w:val="A6A6A6"/>
                <w:sz w:val="16"/>
                <w:szCs w:val="20"/>
                <w:lang w:val="en-US"/>
              </w:rPr>
            </w:pPr>
            <w:ins w:id="7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name="NetWeight"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7" w:author="Автор"/>
                <w:b/>
                <w:color w:val="A6A6A6"/>
                <w:sz w:val="16"/>
                <w:szCs w:val="20"/>
                <w:lang w:val="en-US"/>
              </w:rPr>
            </w:pPr>
            <w:ins w:id="7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name="Lifetime"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9" w:author="Автор"/>
                <w:b/>
                <w:color w:val="A6A6A6"/>
                <w:sz w:val="16"/>
                <w:szCs w:val="20"/>
                <w:lang w:val="en-US"/>
              </w:rPr>
            </w:pPr>
            <w:ins w:id="7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name="Margin"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1" w:author="Автор"/>
                <w:b/>
                <w:color w:val="A6A6A6"/>
                <w:sz w:val="16"/>
                <w:szCs w:val="20"/>
                <w:lang w:val="en-US"/>
              </w:rPr>
            </w:pPr>
            <w:ins w:id="7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3" w:author="Автор"/>
                <w:b/>
                <w:color w:val="A6A6A6"/>
                <w:sz w:val="16"/>
                <w:szCs w:val="20"/>
                <w:lang w:val="en-US"/>
              </w:rPr>
            </w:pPr>
            <w:ins w:id="7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5" w:author="Автор"/>
                <w:b/>
                <w:color w:val="A6A6A6"/>
                <w:sz w:val="16"/>
                <w:szCs w:val="20"/>
                <w:lang w:val="en-US"/>
              </w:rPr>
            </w:pPr>
            <w:ins w:id="7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7" w:author="Автор"/>
                <w:b/>
                <w:color w:val="A6A6A6"/>
                <w:sz w:val="16"/>
                <w:szCs w:val="20"/>
                <w:lang w:val="en-US"/>
              </w:rPr>
            </w:pPr>
            <w:ins w:id="7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9" w:author="Автор"/>
                <w:b/>
                <w:color w:val="A6A6A6"/>
                <w:sz w:val="16"/>
                <w:szCs w:val="20"/>
                <w:lang w:val="en-US"/>
              </w:rPr>
            </w:pPr>
            <w:ins w:id="7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1" w:author="Автор"/>
                <w:b/>
                <w:color w:val="A6A6A6"/>
                <w:sz w:val="16"/>
                <w:szCs w:val="20"/>
                <w:lang w:val="en-US"/>
              </w:rPr>
            </w:pPr>
            <w:ins w:id="7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3" w:author="Автор"/>
                <w:b/>
                <w:color w:val="A6A6A6"/>
                <w:sz w:val="16"/>
                <w:szCs w:val="20"/>
                <w:lang w:val="en-US"/>
              </w:rPr>
            </w:pPr>
            <w:ins w:id="7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5" w:author="Автор"/>
                <w:b/>
                <w:color w:val="A6A6A6"/>
                <w:sz w:val="16"/>
                <w:szCs w:val="20"/>
                <w:lang w:val="en-US"/>
              </w:rPr>
            </w:pPr>
            <w:ins w:id="7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7" w:author="Автор"/>
                <w:b/>
                <w:color w:val="A6A6A6"/>
                <w:sz w:val="16"/>
                <w:szCs w:val="20"/>
                <w:lang w:val="en-US"/>
              </w:rPr>
            </w:pPr>
            <w:ins w:id="7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9" w:author="Автор"/>
                <w:b/>
                <w:color w:val="A6A6A6"/>
                <w:sz w:val="16"/>
                <w:szCs w:val="20"/>
                <w:lang w:val="en-US"/>
              </w:rPr>
            </w:pPr>
            <w:ins w:id="7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1" w:author="Автор"/>
                <w:b/>
                <w:color w:val="A6A6A6"/>
                <w:sz w:val="16"/>
                <w:szCs w:val="20"/>
                <w:lang w:val="en-US"/>
              </w:rPr>
            </w:pPr>
            <w:ins w:id="7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3" w:author="Автор"/>
                <w:b/>
                <w:color w:val="A6A6A6"/>
                <w:sz w:val="16"/>
                <w:szCs w:val="20"/>
                <w:lang w:val="en-US"/>
              </w:rPr>
            </w:pPr>
            <w:ins w:id="7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5" w:author="Автор"/>
                <w:b/>
                <w:color w:val="A6A6A6"/>
                <w:sz w:val="16"/>
                <w:szCs w:val="20"/>
                <w:lang w:val="en-US"/>
              </w:rPr>
            </w:pPr>
            <w:ins w:id="7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7" w:author="Автор"/>
                <w:b/>
                <w:color w:val="A6A6A6"/>
                <w:sz w:val="16"/>
                <w:szCs w:val="20"/>
                <w:lang w:val="en-US"/>
              </w:rPr>
            </w:pPr>
            <w:ins w:id="7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9" w:author="Автор"/>
                <w:b/>
                <w:color w:val="A6A6A6"/>
                <w:sz w:val="16"/>
                <w:szCs w:val="20"/>
                <w:lang w:val="en-US"/>
              </w:rPr>
            </w:pPr>
            <w:ins w:id="7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1" w:author="Автор"/>
                <w:b/>
                <w:color w:val="A6A6A6"/>
                <w:sz w:val="16"/>
                <w:szCs w:val="20"/>
                <w:lang w:val="en-US"/>
              </w:rPr>
            </w:pPr>
            <w:ins w:id="7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3" w:author="Автор"/>
                <w:b/>
                <w:color w:val="A6A6A6"/>
                <w:sz w:val="16"/>
                <w:szCs w:val="20"/>
                <w:lang w:val="en-US"/>
              </w:rPr>
            </w:pPr>
            <w:ins w:id="7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5" w:author="Автор"/>
                <w:b/>
                <w:color w:val="A6A6A6"/>
                <w:sz w:val="16"/>
                <w:szCs w:val="20"/>
                <w:lang w:val="en-US"/>
              </w:rPr>
            </w:pPr>
            <w:ins w:id="7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7" w:author="Автор"/>
                <w:b/>
                <w:color w:val="A6A6A6"/>
                <w:sz w:val="16"/>
                <w:szCs w:val="20"/>
                <w:lang w:val="en-US"/>
              </w:rPr>
            </w:pPr>
            <w:ins w:id="7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9" w:author="Автор"/>
                <w:b/>
                <w:color w:val="A6A6A6"/>
                <w:sz w:val="16"/>
                <w:szCs w:val="20"/>
                <w:lang w:val="en-US"/>
              </w:rPr>
            </w:pPr>
            <w:ins w:id="7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1" w:author="Автор"/>
                <w:b/>
                <w:color w:val="A6A6A6"/>
                <w:sz w:val="16"/>
                <w:szCs w:val="20"/>
                <w:lang w:val="en-US"/>
              </w:rPr>
            </w:pPr>
            <w:ins w:id="7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3" w:author="Автор"/>
                <w:b/>
                <w:color w:val="A6A6A6"/>
                <w:sz w:val="16"/>
                <w:szCs w:val="20"/>
                <w:lang w:val="en-US"/>
              </w:rPr>
            </w:pPr>
            <w:ins w:id="7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5" w:author="Автор"/>
                <w:b/>
                <w:color w:val="A6A6A6"/>
                <w:sz w:val="16"/>
                <w:szCs w:val="20"/>
                <w:lang w:val="en-US"/>
              </w:rPr>
            </w:pPr>
            <w:ins w:id="7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7" w:author="Автор"/>
                <w:b/>
                <w:color w:val="A6A6A6"/>
                <w:sz w:val="16"/>
                <w:szCs w:val="20"/>
                <w:lang w:val="en-US"/>
              </w:rPr>
            </w:pPr>
            <w:ins w:id="7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9" w:author="Автор"/>
                <w:b/>
                <w:color w:val="A6A6A6"/>
                <w:sz w:val="16"/>
                <w:szCs w:val="20"/>
                <w:lang w:val="en-US"/>
              </w:rPr>
            </w:pPr>
            <w:ins w:id="7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1" w:author="Автор"/>
                <w:b/>
                <w:color w:val="A6A6A6"/>
                <w:sz w:val="16"/>
                <w:szCs w:val="20"/>
                <w:lang w:val="en-US"/>
              </w:rPr>
            </w:pPr>
            <w:ins w:id="7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3" w:author="Автор"/>
                <w:b/>
                <w:color w:val="A6A6A6"/>
                <w:sz w:val="16"/>
                <w:szCs w:val="20"/>
                <w:lang w:val="en-US"/>
              </w:rPr>
            </w:pPr>
            <w:ins w:id="7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5" w:author="Автор"/>
                <w:b/>
                <w:color w:val="A6A6A6"/>
                <w:sz w:val="16"/>
                <w:szCs w:val="20"/>
                <w:lang w:val="en-US"/>
              </w:rPr>
            </w:pPr>
            <w:ins w:id="7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7" w:author="Автор"/>
                <w:b/>
                <w:color w:val="A6A6A6"/>
                <w:sz w:val="16"/>
                <w:szCs w:val="20"/>
                <w:lang w:val="en-US"/>
              </w:rPr>
            </w:pPr>
            <w:ins w:id="7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9" w:author="Автор"/>
                <w:b/>
                <w:color w:val="A6A6A6"/>
                <w:sz w:val="16"/>
                <w:szCs w:val="20"/>
                <w:lang w:val="en-US"/>
              </w:rPr>
            </w:pPr>
            <w:ins w:id="7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1" w:author="Автор"/>
                <w:b/>
                <w:color w:val="A6A6A6"/>
                <w:sz w:val="16"/>
                <w:szCs w:val="20"/>
                <w:lang w:val="en-US"/>
              </w:rPr>
            </w:pPr>
            <w:ins w:id="7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3" w:author="Автор"/>
                <w:b/>
                <w:color w:val="A6A6A6"/>
                <w:sz w:val="16"/>
                <w:szCs w:val="20"/>
                <w:lang w:val="en-US"/>
              </w:rPr>
            </w:pPr>
            <w:ins w:id="7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5" w:author="Автор"/>
                <w:b/>
                <w:color w:val="A6A6A6"/>
                <w:sz w:val="16"/>
                <w:szCs w:val="20"/>
                <w:lang w:val="en-US"/>
              </w:rPr>
            </w:pPr>
            <w:ins w:id="7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7" w:author="Автор"/>
                <w:b/>
                <w:color w:val="A6A6A6"/>
                <w:sz w:val="16"/>
                <w:szCs w:val="20"/>
                <w:lang w:val="en-US"/>
              </w:rPr>
            </w:pPr>
            <w:ins w:id="7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type="tns:orderPublicationResult"/&gt;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9" w:author="Автор"/>
                <w:b/>
                <w:color w:val="A6A6A6"/>
                <w:sz w:val="16"/>
                <w:szCs w:val="20"/>
                <w:lang w:val="en-US"/>
              </w:rPr>
            </w:pPr>
            <w:ins w:id="7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1" w:author="Автор"/>
                <w:b/>
                <w:color w:val="A6A6A6"/>
                <w:sz w:val="16"/>
                <w:szCs w:val="20"/>
                <w:lang w:val="en-US"/>
              </w:rPr>
            </w:pPr>
            <w:ins w:id="7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3" w:author="Автор"/>
                <w:b/>
                <w:color w:val="A6A6A6"/>
                <w:sz w:val="16"/>
                <w:szCs w:val="20"/>
                <w:lang w:val="en-US"/>
              </w:rPr>
            </w:pPr>
            <w:ins w:id="7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5" w:author="Автор"/>
                <w:b/>
                <w:color w:val="A6A6A6"/>
                <w:sz w:val="16"/>
                <w:szCs w:val="20"/>
                <w:lang w:val="en-US"/>
              </w:rPr>
            </w:pPr>
            <w:ins w:id="7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7" w:author="Автор"/>
                <w:b/>
                <w:color w:val="A6A6A6"/>
                <w:sz w:val="16"/>
                <w:szCs w:val="20"/>
                <w:lang w:val="en-US"/>
              </w:rPr>
            </w:pPr>
            <w:ins w:id="7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9" w:author="Автор"/>
                <w:b/>
                <w:color w:val="A6A6A6"/>
                <w:sz w:val="16"/>
                <w:szCs w:val="20"/>
                <w:lang w:val="en-US"/>
              </w:rPr>
            </w:pPr>
            <w:ins w:id="7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1" w:author="Автор"/>
                <w:b/>
                <w:color w:val="A6A6A6"/>
                <w:sz w:val="16"/>
                <w:szCs w:val="20"/>
                <w:lang w:val="en-US"/>
              </w:rPr>
            </w:pPr>
            <w:ins w:id="7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3" w:author="Автор"/>
                <w:b/>
                <w:color w:val="A6A6A6"/>
                <w:sz w:val="16"/>
                <w:szCs w:val="20"/>
                <w:lang w:val="en-US"/>
              </w:rPr>
            </w:pPr>
            <w:ins w:id="7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5" w:author="Автор"/>
                <w:b/>
                <w:color w:val="A6A6A6"/>
                <w:sz w:val="16"/>
                <w:szCs w:val="20"/>
                <w:lang w:val="en-US"/>
              </w:rPr>
            </w:pPr>
            <w:ins w:id="7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7" w:author="Автор"/>
                <w:b/>
                <w:color w:val="A6A6A6"/>
                <w:sz w:val="16"/>
                <w:szCs w:val="20"/>
                <w:lang w:val="en-US"/>
              </w:rPr>
            </w:pPr>
            <w:ins w:id="7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9" w:author="Автор"/>
                <w:b/>
                <w:color w:val="A6A6A6"/>
                <w:sz w:val="16"/>
                <w:szCs w:val="20"/>
                <w:lang w:val="en-US"/>
              </w:rPr>
            </w:pPr>
            <w:ins w:id="7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1" w:author="Автор"/>
                <w:b/>
                <w:color w:val="A6A6A6"/>
                <w:sz w:val="16"/>
                <w:szCs w:val="20"/>
                <w:lang w:val="en-US"/>
              </w:rPr>
            </w:pPr>
            <w:ins w:id="7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3" w:author="Автор"/>
                <w:b/>
                <w:color w:val="A6A6A6"/>
                <w:sz w:val="16"/>
                <w:szCs w:val="20"/>
                <w:lang w:val="en-US"/>
              </w:rPr>
            </w:pPr>
            <w:ins w:id="7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5" w:author="Автор"/>
                <w:b/>
                <w:color w:val="A6A6A6"/>
                <w:sz w:val="16"/>
                <w:szCs w:val="20"/>
                <w:lang w:val="en-US"/>
              </w:rPr>
            </w:pPr>
            <w:ins w:id="7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7" w:author="Автор"/>
                <w:b/>
                <w:color w:val="A6A6A6"/>
                <w:sz w:val="16"/>
                <w:szCs w:val="20"/>
                <w:lang w:val="en-US"/>
              </w:rPr>
            </w:pPr>
            <w:ins w:id="7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9" w:author="Автор"/>
                <w:b/>
                <w:color w:val="A6A6A6"/>
                <w:sz w:val="16"/>
                <w:szCs w:val="20"/>
                <w:lang w:val="en-US"/>
              </w:rPr>
            </w:pPr>
            <w:ins w:id="7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1" w:author="Автор"/>
                <w:b/>
                <w:color w:val="A6A6A6"/>
                <w:sz w:val="16"/>
                <w:szCs w:val="20"/>
                <w:lang w:val="en-US"/>
              </w:rPr>
            </w:pPr>
            <w:ins w:id="7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3" w:author="Автор"/>
                <w:b/>
                <w:color w:val="A6A6A6"/>
                <w:sz w:val="16"/>
                <w:szCs w:val="20"/>
                <w:lang w:val="en-US"/>
              </w:rPr>
            </w:pPr>
            <w:ins w:id="7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5" w:author="Автор"/>
                <w:b/>
                <w:color w:val="A6A6A6"/>
                <w:sz w:val="16"/>
                <w:szCs w:val="20"/>
                <w:lang w:val="en-US"/>
              </w:rPr>
            </w:pPr>
            <w:ins w:id="7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7" w:author="Автор"/>
                <w:b/>
                <w:color w:val="A6A6A6"/>
                <w:sz w:val="16"/>
                <w:szCs w:val="20"/>
                <w:lang w:val="en-US"/>
              </w:rPr>
            </w:pPr>
            <w:ins w:id="7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9" w:author="Автор"/>
                <w:b/>
                <w:color w:val="A6A6A6"/>
                <w:sz w:val="16"/>
                <w:szCs w:val="20"/>
                <w:lang w:val="en-US"/>
              </w:rPr>
            </w:pPr>
            <w:ins w:id="7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1" w:author="Автор"/>
                <w:b/>
                <w:color w:val="A6A6A6"/>
                <w:sz w:val="16"/>
                <w:szCs w:val="20"/>
                <w:lang w:val="en-US"/>
              </w:rPr>
            </w:pPr>
            <w:ins w:id="7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3" w:author="Автор"/>
                <w:b/>
                <w:color w:val="A6A6A6"/>
                <w:sz w:val="16"/>
                <w:szCs w:val="20"/>
                <w:lang w:val="en-US"/>
              </w:rPr>
            </w:pPr>
            <w:ins w:id="7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5" w:author="Автор"/>
                <w:b/>
                <w:color w:val="A6A6A6"/>
                <w:sz w:val="16"/>
                <w:szCs w:val="20"/>
                <w:lang w:val="en-US"/>
              </w:rPr>
            </w:pPr>
            <w:ins w:id="7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7" w:author="Автор"/>
                <w:b/>
                <w:color w:val="A6A6A6"/>
                <w:sz w:val="16"/>
                <w:szCs w:val="20"/>
                <w:lang w:val="en-US"/>
              </w:rPr>
            </w:pPr>
            <w:ins w:id="7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9" w:author="Автор"/>
                <w:b/>
                <w:color w:val="A6A6A6"/>
                <w:sz w:val="16"/>
                <w:szCs w:val="20"/>
                <w:lang w:val="en-US"/>
              </w:rPr>
            </w:pPr>
            <w:ins w:id="7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1" w:author="Автор"/>
                <w:b/>
                <w:color w:val="A6A6A6"/>
                <w:sz w:val="16"/>
                <w:szCs w:val="20"/>
                <w:lang w:val="en-US"/>
              </w:rPr>
            </w:pPr>
            <w:ins w:id="7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3" w:author="Автор"/>
                <w:b/>
                <w:color w:val="A6A6A6"/>
                <w:sz w:val="16"/>
                <w:szCs w:val="20"/>
                <w:lang w:val="en-US"/>
              </w:rPr>
            </w:pPr>
            <w:ins w:id="7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5" w:author="Автор"/>
                <w:b/>
                <w:color w:val="A6A6A6"/>
                <w:sz w:val="16"/>
                <w:szCs w:val="20"/>
                <w:lang w:val="en-US"/>
              </w:rPr>
            </w:pPr>
            <w:ins w:id="7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7" w:author="Автор"/>
                <w:b/>
                <w:color w:val="A6A6A6"/>
                <w:sz w:val="16"/>
                <w:szCs w:val="20"/>
                <w:lang w:val="en-US"/>
              </w:rPr>
            </w:pPr>
            <w:ins w:id="7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9" w:author="Автор"/>
                <w:b/>
                <w:color w:val="A6A6A6"/>
                <w:sz w:val="16"/>
                <w:szCs w:val="20"/>
                <w:lang w:val="en-US"/>
              </w:rPr>
            </w:pPr>
            <w:ins w:id="7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1" w:author="Автор"/>
                <w:b/>
                <w:color w:val="A6A6A6"/>
                <w:sz w:val="16"/>
                <w:szCs w:val="20"/>
                <w:lang w:val="en-US"/>
              </w:rPr>
            </w:pPr>
            <w:ins w:id="7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3" w:author="Автор"/>
                <w:b/>
                <w:color w:val="A6A6A6"/>
                <w:sz w:val="16"/>
                <w:szCs w:val="20"/>
                <w:lang w:val="en-US"/>
              </w:rPr>
            </w:pPr>
            <w:ins w:id="7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5" w:author="Автор"/>
                <w:b/>
                <w:color w:val="A6A6A6"/>
                <w:sz w:val="16"/>
                <w:szCs w:val="20"/>
                <w:lang w:val="en-US"/>
              </w:rPr>
            </w:pPr>
            <w:ins w:id="7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7" w:author="Автор"/>
                <w:b/>
                <w:color w:val="A6A6A6"/>
                <w:sz w:val="16"/>
                <w:szCs w:val="20"/>
                <w:lang w:val="en-US"/>
              </w:rPr>
            </w:pPr>
            <w:ins w:id="7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9" w:author="Автор"/>
                <w:b/>
                <w:color w:val="A6A6A6"/>
                <w:sz w:val="16"/>
                <w:szCs w:val="20"/>
                <w:lang w:val="en-US"/>
              </w:rPr>
            </w:pPr>
            <w:ins w:id="7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1" w:author="Автор"/>
                <w:b/>
                <w:color w:val="A6A6A6"/>
                <w:sz w:val="16"/>
                <w:szCs w:val="20"/>
                <w:lang w:val="en-US"/>
              </w:rPr>
            </w:pPr>
            <w:ins w:id="7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3" w:author="Автор"/>
                <w:b/>
                <w:color w:val="A6A6A6"/>
                <w:sz w:val="16"/>
                <w:szCs w:val="20"/>
                <w:lang w:val="en-US"/>
              </w:rPr>
            </w:pPr>
            <w:ins w:id="7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5" w:author="Автор"/>
                <w:b/>
                <w:color w:val="A6A6A6"/>
                <w:sz w:val="16"/>
                <w:szCs w:val="20"/>
                <w:lang w:val="en-US"/>
              </w:rPr>
            </w:pPr>
            <w:ins w:id="7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7" w:author="Автор"/>
                <w:b/>
                <w:color w:val="A6A6A6"/>
                <w:sz w:val="16"/>
                <w:szCs w:val="20"/>
                <w:lang w:val="en-US"/>
              </w:rPr>
            </w:pPr>
            <w:ins w:id="7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9" w:author="Автор"/>
                <w:b/>
                <w:color w:val="A6A6A6"/>
                <w:sz w:val="16"/>
                <w:szCs w:val="20"/>
                <w:lang w:val="en-US"/>
              </w:rPr>
            </w:pPr>
            <w:ins w:id="7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1" w:author="Автор"/>
                <w:b/>
                <w:color w:val="A6A6A6"/>
                <w:sz w:val="16"/>
                <w:szCs w:val="20"/>
                <w:lang w:val="en-US"/>
              </w:rPr>
            </w:pPr>
            <w:ins w:id="7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3" w:author="Автор"/>
                <w:b/>
                <w:color w:val="A6A6A6"/>
                <w:sz w:val="16"/>
                <w:szCs w:val="20"/>
                <w:lang w:val="en-US"/>
              </w:rPr>
            </w:pPr>
            <w:ins w:id="7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5" w:author="Автор"/>
                <w:b/>
                <w:color w:val="A6A6A6"/>
                <w:sz w:val="16"/>
                <w:szCs w:val="20"/>
                <w:lang w:val="en-US"/>
              </w:rPr>
            </w:pPr>
            <w:ins w:id="7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7" w:author="Автор"/>
                <w:b/>
                <w:color w:val="A6A6A6"/>
                <w:sz w:val="16"/>
                <w:szCs w:val="20"/>
                <w:lang w:val="en-US"/>
              </w:rPr>
            </w:pPr>
            <w:ins w:id="7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9" w:author="Автор"/>
                <w:b/>
                <w:color w:val="A6A6A6"/>
                <w:sz w:val="16"/>
                <w:szCs w:val="20"/>
                <w:lang w:val="en-US"/>
              </w:rPr>
            </w:pPr>
            <w:ins w:id="7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1" w:author="Автор"/>
                <w:b/>
                <w:color w:val="A6A6A6"/>
                <w:sz w:val="16"/>
                <w:szCs w:val="20"/>
                <w:lang w:val="en-US"/>
              </w:rPr>
            </w:pPr>
            <w:ins w:id="7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3" w:author="Автор"/>
                <w:b/>
                <w:color w:val="A6A6A6"/>
                <w:sz w:val="16"/>
                <w:szCs w:val="20"/>
                <w:lang w:val="en-US"/>
              </w:rPr>
            </w:pPr>
            <w:ins w:id="7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5" w:author="Автор"/>
                <w:b/>
                <w:color w:val="A6A6A6"/>
                <w:sz w:val="16"/>
                <w:szCs w:val="20"/>
                <w:lang w:val="en-US"/>
              </w:rPr>
            </w:pPr>
            <w:ins w:id="7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7" w:author="Автор"/>
                <w:b/>
                <w:color w:val="A6A6A6"/>
                <w:sz w:val="16"/>
                <w:szCs w:val="20"/>
                <w:lang w:val="en-US"/>
              </w:rPr>
            </w:pPr>
            <w:ins w:id="7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9" w:author="Автор"/>
                <w:b/>
                <w:color w:val="A6A6A6"/>
                <w:sz w:val="16"/>
                <w:szCs w:val="20"/>
                <w:lang w:val="en-US"/>
              </w:rPr>
            </w:pPr>
            <w:ins w:id="7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1" w:author="Автор"/>
                <w:b/>
                <w:color w:val="A6A6A6"/>
                <w:sz w:val="16"/>
                <w:szCs w:val="20"/>
                <w:lang w:val="en-US"/>
              </w:rPr>
            </w:pPr>
            <w:ins w:id="7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3" w:author="Автор"/>
                <w:b/>
                <w:color w:val="A6A6A6"/>
                <w:sz w:val="16"/>
                <w:szCs w:val="20"/>
                <w:lang w:val="en-US"/>
              </w:rPr>
            </w:pPr>
            <w:ins w:id="7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5" w:author="Автор"/>
                <w:b/>
                <w:color w:val="A6A6A6"/>
                <w:sz w:val="16"/>
                <w:szCs w:val="20"/>
                <w:lang w:val="en-US"/>
              </w:rPr>
            </w:pPr>
            <w:ins w:id="7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7" w:author="Автор"/>
                <w:b/>
                <w:color w:val="A6A6A6"/>
                <w:sz w:val="16"/>
                <w:szCs w:val="20"/>
                <w:lang w:val="en-US"/>
              </w:rPr>
            </w:pPr>
            <w:ins w:id="7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type="tns:questionaryResultList"/&gt;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9" w:author="Автор"/>
                <w:b/>
                <w:color w:val="A6A6A6"/>
                <w:sz w:val="16"/>
                <w:szCs w:val="20"/>
                <w:lang w:val="en-US"/>
              </w:rPr>
            </w:pPr>
            <w:ins w:id="7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1" w:author="Автор"/>
                <w:b/>
                <w:color w:val="A6A6A6"/>
                <w:sz w:val="16"/>
                <w:szCs w:val="20"/>
                <w:lang w:val="en-US"/>
              </w:rPr>
            </w:pPr>
            <w:ins w:id="7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3" w:author="Автор"/>
                <w:b/>
                <w:color w:val="A6A6A6"/>
                <w:sz w:val="16"/>
                <w:szCs w:val="20"/>
                <w:lang w:val="en-US"/>
              </w:rPr>
            </w:pPr>
            <w:ins w:id="7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name="questionaryResultList"&gt;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5" w:author="Автор"/>
                <w:b/>
                <w:color w:val="A6A6A6"/>
                <w:sz w:val="16"/>
                <w:szCs w:val="20"/>
                <w:lang w:val="en-US"/>
              </w:rPr>
            </w:pPr>
            <w:ins w:id="7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7" w:author="Автор"/>
                <w:b/>
                <w:color w:val="A6A6A6"/>
                <w:sz w:val="16"/>
                <w:szCs w:val="20"/>
                <w:lang w:val="en-US"/>
              </w:rPr>
            </w:pPr>
            <w:ins w:id="7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9" w:author="Автор"/>
                <w:b/>
                <w:color w:val="A6A6A6"/>
                <w:sz w:val="16"/>
                <w:szCs w:val="20"/>
                <w:lang w:val="en-US"/>
              </w:rPr>
            </w:pPr>
            <w:ins w:id="7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1" w:author="Автор"/>
                <w:b/>
                <w:color w:val="A6A6A6"/>
                <w:sz w:val="16"/>
                <w:szCs w:val="20"/>
                <w:lang w:val="en-US"/>
              </w:rPr>
            </w:pPr>
            <w:ins w:id="7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3" w:author="Автор"/>
                <w:b/>
                <w:color w:val="A6A6A6"/>
                <w:sz w:val="16"/>
                <w:szCs w:val="20"/>
                <w:lang w:val="en-US"/>
              </w:rPr>
            </w:pPr>
            <w:ins w:id="7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5" w:author="Автор"/>
                <w:b/>
                <w:color w:val="A6A6A6"/>
                <w:sz w:val="16"/>
                <w:szCs w:val="20"/>
                <w:lang w:val="en-US"/>
              </w:rPr>
            </w:pPr>
            <w:ins w:id="7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7" w:author="Автор"/>
                <w:b/>
                <w:color w:val="A6A6A6"/>
                <w:sz w:val="16"/>
                <w:szCs w:val="20"/>
                <w:lang w:val="en-US"/>
              </w:rPr>
            </w:pPr>
            <w:ins w:id="7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9" w:author="Автор"/>
                <w:b/>
                <w:color w:val="A6A6A6"/>
                <w:sz w:val="16"/>
                <w:szCs w:val="20"/>
                <w:lang w:val="en-US"/>
              </w:rPr>
            </w:pPr>
            <w:ins w:id="7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1" w:author="Автор"/>
                <w:b/>
                <w:color w:val="A6A6A6"/>
                <w:sz w:val="16"/>
                <w:szCs w:val="20"/>
                <w:lang w:val="en-US"/>
              </w:rPr>
            </w:pPr>
            <w:ins w:id="7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name="Q" type="tns:QuestionaryItem"/&gt;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3" w:author="Автор"/>
                <w:b/>
                <w:color w:val="A6A6A6"/>
                <w:sz w:val="16"/>
                <w:szCs w:val="20"/>
                <w:lang w:val="en-US"/>
              </w:rPr>
            </w:pPr>
            <w:ins w:id="7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5" w:author="Автор"/>
                <w:b/>
                <w:color w:val="A6A6A6"/>
                <w:sz w:val="16"/>
                <w:szCs w:val="20"/>
                <w:lang w:val="en-US"/>
              </w:rPr>
            </w:pPr>
            <w:ins w:id="7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7" w:author="Автор"/>
                <w:b/>
                <w:color w:val="A6A6A6"/>
                <w:sz w:val="16"/>
                <w:szCs w:val="20"/>
                <w:lang w:val="en-US"/>
              </w:rPr>
            </w:pPr>
            <w:ins w:id="7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name="QuestionaryItem"&gt;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9" w:author="Автор"/>
                <w:b/>
                <w:color w:val="A6A6A6"/>
                <w:sz w:val="16"/>
                <w:szCs w:val="20"/>
                <w:lang w:val="en-US"/>
              </w:rPr>
            </w:pPr>
            <w:ins w:id="7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1" w:author="Автор"/>
                <w:b/>
                <w:color w:val="A6A6A6"/>
                <w:sz w:val="16"/>
                <w:szCs w:val="20"/>
                <w:lang w:val="en-US"/>
              </w:rPr>
            </w:pPr>
            <w:ins w:id="7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name="Answer" type="tns:AnswerItem"/&gt;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3" w:author="Автор"/>
                <w:b/>
                <w:color w:val="A6A6A6"/>
                <w:sz w:val="16"/>
                <w:szCs w:val="20"/>
                <w:lang w:val="en-US"/>
              </w:rPr>
            </w:pPr>
            <w:ins w:id="7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5" w:author="Автор"/>
                <w:b/>
                <w:color w:val="A6A6A6"/>
                <w:sz w:val="16"/>
                <w:szCs w:val="20"/>
                <w:lang w:val="en-US"/>
              </w:rPr>
            </w:pPr>
            <w:ins w:id="7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name="IdOfQuestionary"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7" w:author="Автор"/>
                <w:b/>
                <w:color w:val="A6A6A6"/>
                <w:sz w:val="16"/>
                <w:szCs w:val="20"/>
                <w:lang w:val="en-US"/>
              </w:rPr>
            </w:pPr>
            <w:ins w:id="7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name="Question" type="xs:string"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9" w:author="Автор"/>
                <w:b/>
                <w:color w:val="A6A6A6"/>
                <w:sz w:val="16"/>
                <w:szCs w:val="20"/>
                <w:lang w:val="en-US"/>
              </w:rPr>
            </w:pPr>
            <w:ins w:id="7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1" w:author="Автор"/>
                <w:b/>
                <w:color w:val="A6A6A6"/>
                <w:sz w:val="16"/>
                <w:szCs w:val="20"/>
                <w:lang w:val="en-US"/>
              </w:rPr>
            </w:pPr>
            <w:ins w:id="7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3" w:author="Автор"/>
                <w:b/>
                <w:color w:val="A6A6A6"/>
                <w:sz w:val="16"/>
                <w:szCs w:val="20"/>
                <w:lang w:val="en-US"/>
              </w:rPr>
            </w:pPr>
            <w:ins w:id="7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5" w:author="Автор"/>
                <w:b/>
                <w:color w:val="A6A6A6"/>
                <w:sz w:val="16"/>
                <w:szCs w:val="20"/>
                <w:lang w:val="en-US"/>
              </w:rPr>
            </w:pPr>
            <w:ins w:id="7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7" w:author="Автор"/>
                <w:b/>
                <w:color w:val="A6A6A6"/>
                <w:sz w:val="16"/>
                <w:szCs w:val="20"/>
                <w:lang w:val="en-US"/>
              </w:rPr>
            </w:pPr>
            <w:ins w:id="7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name="ViewDate"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9" w:author="Автор"/>
                <w:b/>
                <w:color w:val="A6A6A6"/>
                <w:sz w:val="16"/>
                <w:szCs w:val="20"/>
                <w:lang w:val="en-US"/>
              </w:rPr>
            </w:pPr>
            <w:ins w:id="7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name="CheckedAnswer"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1" w:author="Автор"/>
                <w:b/>
                <w:color w:val="A6A6A6"/>
                <w:sz w:val="16"/>
                <w:szCs w:val="20"/>
                <w:lang w:val="en-US"/>
              </w:rPr>
            </w:pPr>
            <w:ins w:id="7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3" w:author="Автор"/>
                <w:b/>
                <w:color w:val="A6A6A6"/>
                <w:sz w:val="16"/>
                <w:szCs w:val="20"/>
                <w:lang w:val="en-US"/>
              </w:rPr>
            </w:pPr>
            <w:ins w:id="7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name="AnswerItem"&gt;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5" w:author="Автор"/>
                <w:b/>
                <w:color w:val="A6A6A6"/>
                <w:sz w:val="16"/>
                <w:szCs w:val="20"/>
                <w:lang w:val="en-US"/>
              </w:rPr>
            </w:pPr>
            <w:ins w:id="7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7" w:author="Автор"/>
                <w:b/>
                <w:color w:val="A6A6A6"/>
                <w:sz w:val="16"/>
                <w:szCs w:val="20"/>
                <w:lang w:val="en-US"/>
              </w:rPr>
            </w:pPr>
            <w:ins w:id="7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9" w:author="Автор"/>
                <w:b/>
                <w:color w:val="A6A6A6"/>
                <w:sz w:val="16"/>
                <w:szCs w:val="20"/>
                <w:lang w:val="en-US"/>
              </w:rPr>
            </w:pPr>
            <w:ins w:id="7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name="answer" type="xs:string"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1" w:author="Автор"/>
                <w:b/>
                <w:color w:val="A6A6A6"/>
                <w:sz w:val="16"/>
                <w:szCs w:val="20"/>
                <w:lang w:val="en-US"/>
              </w:rPr>
            </w:pPr>
            <w:ins w:id="7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name="weight"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3" w:author="Автор"/>
                <w:b/>
                <w:color w:val="A6A6A6"/>
                <w:sz w:val="16"/>
                <w:szCs w:val="20"/>
                <w:lang w:val="en-US"/>
              </w:rPr>
            </w:pPr>
            <w:ins w:id="7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5" w:author="Автор"/>
                <w:b/>
                <w:color w:val="A6A6A6"/>
                <w:sz w:val="16"/>
                <w:szCs w:val="20"/>
                <w:lang w:val="en-US"/>
              </w:rPr>
            </w:pPr>
            <w:ins w:id="7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7" w:author="Автор"/>
                <w:b/>
                <w:color w:val="A6A6A6"/>
                <w:sz w:val="16"/>
                <w:szCs w:val="20"/>
                <w:lang w:val="en-US"/>
              </w:rPr>
            </w:pPr>
            <w:ins w:id="7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9" w:author="Автор"/>
                <w:b/>
                <w:color w:val="A6A6A6"/>
                <w:sz w:val="16"/>
                <w:szCs w:val="20"/>
                <w:lang w:val="en-US"/>
              </w:rPr>
            </w:pPr>
            <w:ins w:id="7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1" w:author="Автор"/>
                <w:b/>
                <w:color w:val="A6A6A6"/>
                <w:sz w:val="16"/>
                <w:szCs w:val="20"/>
                <w:lang w:val="en-US"/>
              </w:rPr>
            </w:pPr>
            <w:ins w:id="7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3" w:author="Автор"/>
                <w:b/>
                <w:color w:val="A6A6A6"/>
                <w:sz w:val="16"/>
                <w:szCs w:val="20"/>
                <w:lang w:val="en-US"/>
              </w:rPr>
            </w:pPr>
            <w:ins w:id="7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5" w:author="Автор"/>
                <w:b/>
                <w:color w:val="A6A6A6"/>
                <w:sz w:val="16"/>
                <w:szCs w:val="20"/>
                <w:lang w:val="en-US"/>
              </w:rPr>
            </w:pPr>
            <w:ins w:id="7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7" w:author="Автор"/>
                <w:b/>
                <w:color w:val="A6A6A6"/>
                <w:sz w:val="16"/>
                <w:szCs w:val="20"/>
                <w:lang w:val="en-US"/>
              </w:rPr>
            </w:pPr>
            <w:ins w:id="7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9" w:author="Автор"/>
                <w:b/>
                <w:color w:val="A6A6A6"/>
                <w:sz w:val="16"/>
                <w:szCs w:val="20"/>
                <w:lang w:val="en-US"/>
              </w:rPr>
            </w:pPr>
            <w:ins w:id="7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1" w:author="Автор"/>
                <w:b/>
                <w:color w:val="A6A6A6"/>
                <w:sz w:val="16"/>
                <w:szCs w:val="20"/>
                <w:lang w:val="en-US"/>
              </w:rPr>
            </w:pPr>
            <w:ins w:id="7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3" w:author="Автор"/>
                <w:b/>
                <w:color w:val="A6A6A6"/>
                <w:sz w:val="16"/>
                <w:szCs w:val="20"/>
                <w:lang w:val="en-US"/>
              </w:rPr>
            </w:pPr>
            <w:ins w:id="7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5" w:author="Автор"/>
                <w:b/>
                <w:color w:val="A6A6A6"/>
                <w:sz w:val="16"/>
                <w:szCs w:val="20"/>
                <w:lang w:val="en-US"/>
              </w:rPr>
            </w:pPr>
            <w:ins w:id="7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7" w:author="Автор"/>
                <w:b/>
                <w:color w:val="A6A6A6"/>
                <w:sz w:val="16"/>
                <w:szCs w:val="20"/>
                <w:lang w:val="en-US"/>
              </w:rPr>
            </w:pPr>
            <w:ins w:id="7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9" w:author="Автор"/>
                <w:b/>
                <w:color w:val="A6A6A6"/>
                <w:sz w:val="16"/>
                <w:szCs w:val="20"/>
                <w:lang w:val="en-US"/>
              </w:rPr>
            </w:pPr>
            <w:ins w:id="7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1" w:author="Автор"/>
                <w:b/>
                <w:color w:val="A6A6A6"/>
                <w:sz w:val="16"/>
                <w:szCs w:val="20"/>
                <w:lang w:val="en-US"/>
              </w:rPr>
            </w:pPr>
            <w:ins w:id="7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3" w:author="Автор"/>
                <w:b/>
                <w:color w:val="A6A6A6"/>
                <w:sz w:val="16"/>
                <w:szCs w:val="20"/>
                <w:lang w:val="en-US"/>
              </w:rPr>
            </w:pPr>
            <w:ins w:id="7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5" w:author="Автор"/>
                <w:b/>
                <w:color w:val="A6A6A6"/>
                <w:sz w:val="16"/>
                <w:szCs w:val="20"/>
                <w:lang w:val="en-US"/>
              </w:rPr>
            </w:pPr>
            <w:ins w:id="7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7" w:author="Автор"/>
                <w:b/>
                <w:color w:val="A6A6A6"/>
                <w:sz w:val="16"/>
                <w:szCs w:val="20"/>
                <w:lang w:val="en-US"/>
              </w:rPr>
            </w:pPr>
            <w:ins w:id="7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9" w:author="Автор"/>
                <w:b/>
                <w:color w:val="A6A6A6"/>
                <w:sz w:val="16"/>
                <w:szCs w:val="20"/>
                <w:lang w:val="en-US"/>
              </w:rPr>
            </w:pPr>
            <w:ins w:id="7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1" w:author="Автор"/>
                <w:b/>
                <w:color w:val="A6A6A6"/>
                <w:sz w:val="16"/>
                <w:szCs w:val="20"/>
                <w:lang w:val="en-US"/>
              </w:rPr>
            </w:pPr>
            <w:ins w:id="7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3" w:author="Автор"/>
                <w:b/>
                <w:color w:val="A6A6A6"/>
                <w:sz w:val="16"/>
                <w:szCs w:val="20"/>
                <w:lang w:val="en-US"/>
              </w:rPr>
            </w:pPr>
            <w:ins w:id="7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5" w:author="Автор"/>
                <w:b/>
                <w:color w:val="A6A6A6"/>
                <w:sz w:val="16"/>
                <w:szCs w:val="20"/>
                <w:lang w:val="en-US"/>
              </w:rPr>
            </w:pPr>
            <w:ins w:id="7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7" w:author="Автор"/>
                <w:b/>
                <w:color w:val="A6A6A6"/>
                <w:sz w:val="16"/>
                <w:szCs w:val="20"/>
                <w:lang w:val="en-US"/>
              </w:rPr>
            </w:pPr>
            <w:ins w:id="7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9" w:author="Автор"/>
                <w:b/>
                <w:color w:val="A6A6A6"/>
                <w:sz w:val="16"/>
                <w:szCs w:val="20"/>
                <w:lang w:val="en-US"/>
              </w:rPr>
            </w:pPr>
            <w:ins w:id="7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1" w:author="Автор"/>
                <w:b/>
                <w:color w:val="A6A6A6"/>
                <w:sz w:val="16"/>
                <w:szCs w:val="20"/>
                <w:lang w:val="en-US"/>
              </w:rPr>
            </w:pPr>
            <w:ins w:id="7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3" w:author="Автор"/>
                <w:b/>
                <w:color w:val="A6A6A6"/>
                <w:sz w:val="16"/>
                <w:szCs w:val="20"/>
                <w:lang w:val="en-US"/>
              </w:rPr>
            </w:pPr>
            <w:ins w:id="7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5" w:author="Автор"/>
                <w:b/>
                <w:color w:val="A6A6A6"/>
                <w:sz w:val="16"/>
                <w:szCs w:val="20"/>
                <w:lang w:val="en-US"/>
              </w:rPr>
            </w:pPr>
            <w:ins w:id="7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7" w:author="Автор"/>
                <w:b/>
                <w:color w:val="A6A6A6"/>
                <w:sz w:val="16"/>
                <w:szCs w:val="20"/>
                <w:lang w:val="en-US"/>
              </w:rPr>
            </w:pPr>
            <w:ins w:id="7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9" w:author="Автор"/>
                <w:b/>
                <w:color w:val="A6A6A6"/>
                <w:sz w:val="16"/>
                <w:szCs w:val="20"/>
                <w:lang w:val="en-US"/>
              </w:rPr>
            </w:pPr>
            <w:ins w:id="7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1" w:author="Автор"/>
                <w:b/>
                <w:color w:val="A6A6A6"/>
                <w:sz w:val="16"/>
                <w:szCs w:val="20"/>
                <w:lang w:val="en-US"/>
              </w:rPr>
            </w:pPr>
            <w:ins w:id="7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3" w:author="Автор"/>
                <w:b/>
                <w:color w:val="A6A6A6"/>
                <w:sz w:val="16"/>
                <w:szCs w:val="20"/>
                <w:lang w:val="en-US"/>
              </w:rPr>
            </w:pPr>
            <w:ins w:id="7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5" w:author="Автор"/>
                <w:b/>
                <w:color w:val="A6A6A6"/>
                <w:sz w:val="16"/>
                <w:szCs w:val="20"/>
                <w:lang w:val="en-US"/>
              </w:rPr>
            </w:pPr>
            <w:ins w:id="7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7" w:author="Автор"/>
                <w:b/>
                <w:color w:val="A6A6A6"/>
                <w:sz w:val="16"/>
                <w:szCs w:val="20"/>
                <w:lang w:val="en-US"/>
              </w:rPr>
            </w:pPr>
            <w:ins w:id="7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9" w:author="Автор"/>
                <w:b/>
                <w:color w:val="A6A6A6"/>
                <w:sz w:val="16"/>
                <w:szCs w:val="20"/>
                <w:lang w:val="en-US"/>
              </w:rPr>
            </w:pPr>
            <w:ins w:id="7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1" w:author="Автор"/>
                <w:b/>
                <w:color w:val="A6A6A6"/>
                <w:sz w:val="16"/>
                <w:szCs w:val="20"/>
                <w:lang w:val="en-US"/>
              </w:rPr>
            </w:pPr>
            <w:ins w:id="7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3" w:author="Автор"/>
                <w:b/>
                <w:color w:val="A6A6A6"/>
                <w:sz w:val="16"/>
                <w:szCs w:val="20"/>
                <w:lang w:val="en-US"/>
              </w:rPr>
            </w:pPr>
            <w:ins w:id="7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5" w:author="Автор"/>
                <w:b/>
                <w:color w:val="A6A6A6"/>
                <w:sz w:val="16"/>
                <w:szCs w:val="20"/>
                <w:lang w:val="en-US"/>
              </w:rPr>
            </w:pPr>
            <w:ins w:id="7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7" w:author="Автор"/>
                <w:b/>
                <w:color w:val="A6A6A6"/>
                <w:sz w:val="16"/>
                <w:szCs w:val="20"/>
                <w:lang w:val="en-US"/>
              </w:rPr>
            </w:pPr>
            <w:ins w:id="7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9" w:author="Автор"/>
                <w:b/>
                <w:color w:val="A6A6A6"/>
                <w:sz w:val="16"/>
                <w:szCs w:val="20"/>
                <w:lang w:val="en-US"/>
              </w:rPr>
            </w:pPr>
            <w:ins w:id="7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1" w:author="Автор"/>
                <w:b/>
                <w:color w:val="A6A6A6"/>
                <w:sz w:val="16"/>
                <w:szCs w:val="20"/>
                <w:lang w:val="en-US"/>
              </w:rPr>
            </w:pPr>
            <w:ins w:id="7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3" w:author="Автор"/>
                <w:b/>
                <w:color w:val="A6A6A6"/>
                <w:sz w:val="16"/>
                <w:szCs w:val="20"/>
                <w:lang w:val="en-US"/>
              </w:rPr>
            </w:pPr>
            <w:ins w:id="7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5" w:author="Автор"/>
                <w:b/>
                <w:color w:val="A6A6A6"/>
                <w:sz w:val="16"/>
                <w:szCs w:val="20"/>
                <w:lang w:val="en-US"/>
              </w:rPr>
            </w:pPr>
            <w:ins w:id="7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7" w:author="Автор"/>
                <w:b/>
                <w:color w:val="A6A6A6"/>
                <w:sz w:val="16"/>
                <w:szCs w:val="20"/>
                <w:lang w:val="en-US"/>
              </w:rPr>
            </w:pPr>
            <w:ins w:id="7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9" w:author="Автор"/>
                <w:b/>
                <w:color w:val="A6A6A6"/>
                <w:sz w:val="16"/>
                <w:szCs w:val="20"/>
                <w:lang w:val="en-US"/>
              </w:rPr>
            </w:pPr>
            <w:ins w:id="7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1" w:author="Автор"/>
                <w:b/>
                <w:color w:val="A6A6A6"/>
                <w:sz w:val="16"/>
                <w:szCs w:val="20"/>
                <w:lang w:val="en-US"/>
              </w:rPr>
            </w:pPr>
            <w:ins w:id="7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3" w:author="Автор"/>
                <w:b/>
                <w:color w:val="A6A6A6"/>
                <w:sz w:val="16"/>
                <w:szCs w:val="20"/>
                <w:lang w:val="en-US"/>
              </w:rPr>
            </w:pPr>
            <w:ins w:id="7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5" w:author="Автор"/>
                <w:b/>
                <w:color w:val="A6A6A6"/>
                <w:sz w:val="16"/>
                <w:szCs w:val="20"/>
                <w:lang w:val="en-US"/>
              </w:rPr>
            </w:pPr>
            <w:ins w:id="7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7" w:author="Автор"/>
                <w:b/>
                <w:color w:val="A6A6A6"/>
                <w:sz w:val="16"/>
                <w:szCs w:val="20"/>
                <w:lang w:val="en-US"/>
              </w:rPr>
            </w:pPr>
            <w:ins w:id="7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9" w:author="Автор"/>
                <w:b/>
                <w:color w:val="A6A6A6"/>
                <w:sz w:val="16"/>
                <w:szCs w:val="20"/>
                <w:lang w:val="en-US"/>
              </w:rPr>
            </w:pPr>
            <w:ins w:id="8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1" w:author="Автор"/>
                <w:b/>
                <w:color w:val="A6A6A6"/>
                <w:sz w:val="16"/>
                <w:szCs w:val="20"/>
                <w:lang w:val="en-US"/>
              </w:rPr>
            </w:pPr>
            <w:ins w:id="8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3" w:author="Автор"/>
                <w:b/>
                <w:color w:val="A6A6A6"/>
                <w:sz w:val="16"/>
                <w:szCs w:val="20"/>
                <w:lang w:val="en-US"/>
              </w:rPr>
            </w:pPr>
            <w:ins w:id="8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5" w:author="Автор"/>
                <w:b/>
                <w:color w:val="A6A6A6"/>
                <w:sz w:val="16"/>
                <w:szCs w:val="20"/>
                <w:lang w:val="en-US"/>
              </w:rPr>
            </w:pPr>
            <w:ins w:id="8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7" w:author="Автор"/>
                <w:b/>
                <w:color w:val="A6A6A6"/>
                <w:sz w:val="16"/>
                <w:szCs w:val="20"/>
                <w:lang w:val="en-US"/>
              </w:rPr>
            </w:pPr>
            <w:ins w:id="8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9" w:author="Автор"/>
                <w:b/>
                <w:color w:val="A6A6A6"/>
                <w:sz w:val="16"/>
                <w:szCs w:val="20"/>
                <w:lang w:val="en-US"/>
              </w:rPr>
            </w:pPr>
            <w:ins w:id="8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1" w:author="Автор"/>
                <w:b/>
                <w:color w:val="A6A6A6"/>
                <w:sz w:val="16"/>
                <w:szCs w:val="20"/>
                <w:lang w:val="en-US"/>
              </w:rPr>
            </w:pPr>
            <w:ins w:id="8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3" w:author="Автор"/>
                <w:b/>
                <w:color w:val="A6A6A6"/>
                <w:sz w:val="16"/>
                <w:szCs w:val="20"/>
                <w:lang w:val="en-US"/>
              </w:rPr>
            </w:pPr>
            <w:ins w:id="8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5" w:author="Автор"/>
                <w:b/>
                <w:color w:val="A6A6A6"/>
                <w:sz w:val="16"/>
                <w:szCs w:val="20"/>
                <w:lang w:val="en-US"/>
              </w:rPr>
            </w:pPr>
            <w:ins w:id="8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7" w:author="Автор"/>
                <w:b/>
                <w:color w:val="A6A6A6"/>
                <w:sz w:val="16"/>
                <w:szCs w:val="20"/>
                <w:lang w:val="en-US"/>
              </w:rPr>
            </w:pPr>
            <w:ins w:id="8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9" w:author="Автор"/>
                <w:b/>
                <w:color w:val="A6A6A6"/>
                <w:sz w:val="16"/>
                <w:szCs w:val="20"/>
                <w:lang w:val="en-US"/>
              </w:rPr>
            </w:pPr>
            <w:ins w:id="8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1" w:author="Автор"/>
                <w:b/>
                <w:color w:val="A6A6A6"/>
                <w:sz w:val="16"/>
                <w:szCs w:val="20"/>
                <w:lang w:val="en-US"/>
              </w:rPr>
            </w:pPr>
            <w:ins w:id="8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3" w:author="Автор"/>
                <w:b/>
                <w:color w:val="A6A6A6"/>
                <w:sz w:val="16"/>
                <w:szCs w:val="20"/>
                <w:lang w:val="en-US"/>
              </w:rPr>
            </w:pPr>
            <w:ins w:id="8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5" w:author="Автор"/>
                <w:b/>
                <w:color w:val="A6A6A6"/>
                <w:sz w:val="16"/>
                <w:szCs w:val="20"/>
                <w:lang w:val="en-US"/>
              </w:rPr>
            </w:pPr>
            <w:ins w:id="8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7" w:author="Автор"/>
                <w:b/>
                <w:color w:val="A6A6A6"/>
                <w:sz w:val="16"/>
                <w:szCs w:val="20"/>
                <w:lang w:val="en-US"/>
              </w:rPr>
            </w:pPr>
            <w:ins w:id="8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9" w:author="Автор"/>
                <w:b/>
                <w:color w:val="A6A6A6"/>
                <w:sz w:val="16"/>
                <w:szCs w:val="20"/>
                <w:lang w:val="en-US"/>
              </w:rPr>
            </w:pPr>
            <w:ins w:id="8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1" w:author="Автор"/>
                <w:b/>
                <w:color w:val="A6A6A6"/>
                <w:sz w:val="16"/>
                <w:szCs w:val="20"/>
                <w:lang w:val="en-US"/>
              </w:rPr>
            </w:pPr>
            <w:ins w:id="8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3" w:author="Автор"/>
                <w:b/>
                <w:color w:val="A6A6A6"/>
                <w:sz w:val="16"/>
                <w:szCs w:val="20"/>
                <w:lang w:val="en-US"/>
              </w:rPr>
            </w:pPr>
            <w:ins w:id="8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5" w:author="Автор"/>
                <w:b/>
                <w:color w:val="A6A6A6"/>
                <w:sz w:val="16"/>
                <w:szCs w:val="20"/>
                <w:lang w:val="en-US"/>
              </w:rPr>
            </w:pPr>
            <w:ins w:id="8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7" w:author="Автор"/>
                <w:b/>
                <w:color w:val="A6A6A6"/>
                <w:sz w:val="16"/>
                <w:szCs w:val="20"/>
                <w:lang w:val="en-US"/>
              </w:rPr>
            </w:pPr>
            <w:ins w:id="8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9" w:author="Автор"/>
                <w:b/>
                <w:color w:val="A6A6A6"/>
                <w:sz w:val="16"/>
                <w:szCs w:val="20"/>
                <w:lang w:val="en-US"/>
              </w:rPr>
            </w:pPr>
            <w:ins w:id="8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1" w:author="Автор"/>
                <w:b/>
                <w:color w:val="A6A6A6"/>
                <w:sz w:val="16"/>
                <w:szCs w:val="20"/>
                <w:lang w:val="en-US"/>
              </w:rPr>
            </w:pPr>
            <w:ins w:id="8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3" w:author="Автор"/>
                <w:b/>
                <w:color w:val="A6A6A6"/>
                <w:sz w:val="16"/>
                <w:szCs w:val="20"/>
                <w:lang w:val="en-US"/>
              </w:rPr>
            </w:pPr>
            <w:ins w:id="8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5" w:author="Автор"/>
                <w:b/>
                <w:color w:val="A6A6A6"/>
                <w:sz w:val="16"/>
                <w:szCs w:val="20"/>
                <w:lang w:val="en-US"/>
              </w:rPr>
            </w:pPr>
            <w:ins w:id="8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7" w:author="Автор"/>
                <w:b/>
                <w:color w:val="A6A6A6"/>
                <w:sz w:val="16"/>
                <w:szCs w:val="20"/>
                <w:lang w:val="en-US"/>
              </w:rPr>
            </w:pPr>
            <w:ins w:id="8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9" w:author="Автор"/>
                <w:b/>
                <w:color w:val="A6A6A6"/>
                <w:sz w:val="16"/>
                <w:szCs w:val="20"/>
                <w:lang w:val="en-US"/>
              </w:rPr>
            </w:pPr>
            <w:ins w:id="8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1" w:author="Автор"/>
                <w:b/>
                <w:color w:val="A6A6A6"/>
                <w:sz w:val="16"/>
                <w:szCs w:val="20"/>
                <w:lang w:val="en-US"/>
              </w:rPr>
            </w:pPr>
            <w:ins w:id="8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3" w:author="Автор"/>
                <w:b/>
                <w:color w:val="A6A6A6"/>
                <w:sz w:val="16"/>
                <w:szCs w:val="20"/>
                <w:lang w:val="en-US"/>
              </w:rPr>
            </w:pPr>
            <w:ins w:id="8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5" w:author="Автор"/>
                <w:b/>
                <w:color w:val="A6A6A6"/>
                <w:sz w:val="16"/>
                <w:szCs w:val="20"/>
                <w:lang w:val="en-US"/>
              </w:rPr>
            </w:pPr>
            <w:ins w:id="8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name="SocDiscount"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7" w:author="Автор"/>
                <w:b/>
                <w:color w:val="A6A6A6"/>
                <w:sz w:val="16"/>
                <w:szCs w:val="20"/>
                <w:lang w:val="en-US"/>
              </w:rPr>
            </w:pPr>
            <w:ins w:id="8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name="TrdDiscount"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9" w:author="Автор"/>
                <w:b/>
                <w:color w:val="A6A6A6"/>
                <w:sz w:val="16"/>
                <w:szCs w:val="20"/>
                <w:lang w:val="en-US"/>
              </w:rPr>
            </w:pPr>
            <w:ins w:id="8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1" w:author="Автор"/>
                <w:b/>
                <w:color w:val="A6A6A6"/>
                <w:sz w:val="16"/>
                <w:szCs w:val="20"/>
                <w:lang w:val="en-US"/>
              </w:rPr>
            </w:pPr>
            <w:ins w:id="8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3" w:author="Автор"/>
                <w:b/>
                <w:color w:val="A6A6A6"/>
                <w:sz w:val="16"/>
                <w:szCs w:val="20"/>
                <w:lang w:val="en-US"/>
              </w:rPr>
            </w:pPr>
            <w:ins w:id="8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5" w:author="Автор"/>
                <w:b/>
                <w:color w:val="A6A6A6"/>
                <w:sz w:val="16"/>
                <w:szCs w:val="20"/>
                <w:lang w:val="en-US"/>
              </w:rPr>
            </w:pPr>
            <w:ins w:id="8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7" w:author="Автор"/>
                <w:b/>
                <w:color w:val="A6A6A6"/>
                <w:sz w:val="16"/>
                <w:szCs w:val="20"/>
                <w:lang w:val="en-US"/>
              </w:rPr>
            </w:pPr>
            <w:ins w:id="8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9" w:author="Автор"/>
                <w:b/>
                <w:color w:val="A6A6A6"/>
                <w:sz w:val="16"/>
                <w:szCs w:val="20"/>
                <w:lang w:val="en-US"/>
              </w:rPr>
            </w:pPr>
            <w:ins w:id="8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1" w:author="Автор"/>
                <w:b/>
                <w:color w:val="A6A6A6"/>
                <w:sz w:val="16"/>
                <w:szCs w:val="20"/>
                <w:lang w:val="en-US"/>
              </w:rPr>
            </w:pPr>
            <w:ins w:id="8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3" w:author="Автор"/>
                <w:b/>
                <w:color w:val="A6A6A6"/>
                <w:sz w:val="16"/>
                <w:szCs w:val="20"/>
                <w:lang w:val="en-US"/>
              </w:rPr>
            </w:pPr>
            <w:ins w:id="8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5" w:author="Автор"/>
                <w:b/>
                <w:color w:val="A6A6A6"/>
                <w:sz w:val="16"/>
                <w:szCs w:val="20"/>
                <w:lang w:val="en-US"/>
              </w:rPr>
            </w:pPr>
            <w:ins w:id="8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7" w:author="Автор"/>
                <w:b/>
                <w:color w:val="A6A6A6"/>
                <w:sz w:val="16"/>
                <w:szCs w:val="20"/>
                <w:lang w:val="en-US"/>
              </w:rPr>
            </w:pPr>
            <w:ins w:id="8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9" w:author="Автор"/>
                <w:b/>
                <w:color w:val="A6A6A6"/>
                <w:sz w:val="16"/>
                <w:szCs w:val="20"/>
                <w:lang w:val="en-US"/>
              </w:rPr>
            </w:pPr>
            <w:ins w:id="8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1" w:author="Автор"/>
                <w:b/>
                <w:color w:val="A6A6A6"/>
                <w:sz w:val="16"/>
                <w:szCs w:val="20"/>
                <w:lang w:val="en-US"/>
              </w:rPr>
            </w:pPr>
            <w:ins w:id="8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3" w:author="Автор"/>
                <w:b/>
                <w:color w:val="A6A6A6"/>
                <w:sz w:val="16"/>
                <w:szCs w:val="20"/>
                <w:lang w:val="en-US"/>
              </w:rPr>
            </w:pPr>
            <w:ins w:id="8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5" w:author="Автор"/>
                <w:b/>
                <w:color w:val="A6A6A6"/>
                <w:sz w:val="16"/>
                <w:szCs w:val="20"/>
                <w:lang w:val="en-US"/>
              </w:rPr>
            </w:pPr>
            <w:ins w:id="8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7" w:author="Автор"/>
                <w:b/>
                <w:color w:val="A6A6A6"/>
                <w:sz w:val="16"/>
                <w:szCs w:val="20"/>
                <w:lang w:val="en-US"/>
              </w:rPr>
            </w:pPr>
            <w:ins w:id="8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9" w:author="Автор"/>
                <w:b/>
                <w:color w:val="A6A6A6"/>
                <w:sz w:val="16"/>
                <w:szCs w:val="20"/>
                <w:lang w:val="en-US"/>
              </w:rPr>
            </w:pPr>
            <w:ins w:id="8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1" w:author="Автор"/>
                <w:b/>
                <w:color w:val="A6A6A6"/>
                <w:sz w:val="16"/>
                <w:szCs w:val="20"/>
                <w:lang w:val="en-US"/>
              </w:rPr>
            </w:pPr>
            <w:ins w:id="8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3" w:author="Автор"/>
                <w:b/>
                <w:color w:val="A6A6A6"/>
                <w:sz w:val="16"/>
                <w:szCs w:val="20"/>
                <w:lang w:val="en-US"/>
              </w:rPr>
            </w:pPr>
            <w:ins w:id="8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5" w:author="Автор"/>
                <w:b/>
                <w:color w:val="A6A6A6"/>
                <w:sz w:val="16"/>
                <w:szCs w:val="20"/>
                <w:lang w:val="en-US"/>
              </w:rPr>
            </w:pPr>
            <w:ins w:id="8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7" w:author="Автор"/>
                <w:b/>
                <w:color w:val="A6A6A6"/>
                <w:sz w:val="16"/>
                <w:szCs w:val="20"/>
                <w:lang w:val="en-US"/>
              </w:rPr>
            </w:pPr>
            <w:ins w:id="8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9" w:author="Автор"/>
                <w:b/>
                <w:color w:val="A6A6A6"/>
                <w:sz w:val="16"/>
                <w:szCs w:val="20"/>
                <w:lang w:val="en-US"/>
              </w:rPr>
            </w:pPr>
            <w:ins w:id="8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1" w:author="Автор"/>
                <w:b/>
                <w:color w:val="A6A6A6"/>
                <w:sz w:val="16"/>
                <w:szCs w:val="20"/>
                <w:lang w:val="en-US"/>
              </w:rPr>
            </w:pPr>
            <w:ins w:id="8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3" w:author="Автор"/>
                <w:b/>
                <w:color w:val="A6A6A6"/>
                <w:sz w:val="16"/>
                <w:szCs w:val="20"/>
                <w:lang w:val="en-US"/>
              </w:rPr>
            </w:pPr>
            <w:ins w:id="8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5" w:author="Автор"/>
                <w:b/>
                <w:color w:val="A6A6A6"/>
                <w:sz w:val="16"/>
                <w:szCs w:val="20"/>
                <w:lang w:val="en-US"/>
              </w:rPr>
            </w:pPr>
            <w:ins w:id="8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type="tns:menuListWithProhibitionsResult"/&gt;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7" w:author="Автор"/>
                <w:b/>
                <w:color w:val="A6A6A6"/>
                <w:sz w:val="16"/>
                <w:szCs w:val="20"/>
                <w:lang w:val="en-US"/>
              </w:rPr>
            </w:pPr>
            <w:ins w:id="8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9" w:author="Автор"/>
                <w:b/>
                <w:color w:val="A6A6A6"/>
                <w:sz w:val="16"/>
                <w:szCs w:val="20"/>
                <w:lang w:val="en-US"/>
              </w:rPr>
            </w:pPr>
            <w:ins w:id="8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1" w:author="Автор"/>
                <w:b/>
                <w:color w:val="A6A6A6"/>
                <w:sz w:val="16"/>
                <w:szCs w:val="20"/>
                <w:lang w:val="en-US"/>
              </w:rPr>
            </w:pPr>
            <w:ins w:id="8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name="menuListWithProhibitionsResult"&gt;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3" w:author="Автор"/>
                <w:b/>
                <w:color w:val="A6A6A6"/>
                <w:sz w:val="16"/>
                <w:szCs w:val="20"/>
                <w:lang w:val="en-US"/>
              </w:rPr>
            </w:pPr>
            <w:ins w:id="8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5" w:author="Автор"/>
                <w:b/>
                <w:color w:val="A6A6A6"/>
                <w:sz w:val="16"/>
                <w:szCs w:val="20"/>
                <w:lang w:val="en-US"/>
              </w:rPr>
            </w:pPr>
            <w:ins w:id="8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7" w:author="Автор"/>
                <w:b/>
                <w:color w:val="A6A6A6"/>
                <w:sz w:val="16"/>
                <w:szCs w:val="20"/>
                <w:lang w:val="en-US"/>
              </w:rPr>
            </w:pPr>
            <w:ins w:id="8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9" w:author="Автор"/>
                <w:b/>
                <w:color w:val="A6A6A6"/>
                <w:sz w:val="16"/>
                <w:szCs w:val="20"/>
                <w:lang w:val="en-US"/>
              </w:rPr>
            </w:pPr>
            <w:ins w:id="8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1" w:author="Автор"/>
                <w:b/>
                <w:color w:val="A6A6A6"/>
                <w:sz w:val="16"/>
                <w:szCs w:val="20"/>
                <w:lang w:val="en-US"/>
              </w:rPr>
            </w:pPr>
            <w:ins w:id="8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3" w:author="Автор"/>
                <w:b/>
                <w:color w:val="A6A6A6"/>
                <w:sz w:val="16"/>
                <w:szCs w:val="20"/>
                <w:lang w:val="en-US"/>
              </w:rPr>
            </w:pPr>
            <w:ins w:id="8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5" w:author="Автор"/>
                <w:b/>
                <w:color w:val="A6A6A6"/>
                <w:sz w:val="16"/>
                <w:szCs w:val="20"/>
                <w:lang w:val="en-US"/>
              </w:rPr>
            </w:pPr>
            <w:ins w:id="8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7" w:author="Автор"/>
                <w:b/>
                <w:color w:val="A6A6A6"/>
                <w:sz w:val="16"/>
                <w:szCs w:val="20"/>
                <w:lang w:val="en-US"/>
              </w:rPr>
            </w:pPr>
            <w:ins w:id="8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9" w:author="Автор"/>
                <w:b/>
                <w:color w:val="A6A6A6"/>
                <w:sz w:val="16"/>
                <w:szCs w:val="20"/>
                <w:lang w:val="en-US"/>
              </w:rPr>
            </w:pPr>
            <w:ins w:id="8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1" w:author="Автор"/>
                <w:b/>
                <w:color w:val="A6A6A6"/>
                <w:sz w:val="16"/>
                <w:szCs w:val="20"/>
                <w:lang w:val="en-US"/>
              </w:rPr>
            </w:pPr>
            <w:ins w:id="8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3" w:author="Автор"/>
                <w:b/>
                <w:color w:val="A6A6A6"/>
                <w:sz w:val="16"/>
                <w:szCs w:val="20"/>
                <w:lang w:val="en-US"/>
              </w:rPr>
            </w:pPr>
            <w:ins w:id="8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5" w:author="Автор"/>
                <w:b/>
                <w:color w:val="A6A6A6"/>
                <w:sz w:val="16"/>
                <w:szCs w:val="20"/>
                <w:lang w:val="en-US"/>
              </w:rPr>
            </w:pPr>
            <w:ins w:id="8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7" w:author="Автор"/>
                <w:b/>
                <w:color w:val="A6A6A6"/>
                <w:sz w:val="16"/>
                <w:szCs w:val="20"/>
                <w:lang w:val="en-US"/>
              </w:rPr>
            </w:pPr>
            <w:ins w:id="8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9" w:author="Автор"/>
                <w:b/>
                <w:color w:val="A6A6A6"/>
                <w:sz w:val="16"/>
                <w:szCs w:val="20"/>
                <w:lang w:val="en-US"/>
              </w:rPr>
            </w:pPr>
            <w:ins w:id="8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1" w:author="Автор"/>
                <w:b/>
                <w:color w:val="A6A6A6"/>
                <w:sz w:val="16"/>
                <w:szCs w:val="20"/>
                <w:lang w:val="en-US"/>
              </w:rPr>
            </w:pPr>
            <w:ins w:id="8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3" w:author="Автор"/>
                <w:b/>
                <w:color w:val="A6A6A6"/>
                <w:sz w:val="16"/>
                <w:szCs w:val="20"/>
                <w:lang w:val="en-US"/>
              </w:rPr>
            </w:pPr>
            <w:ins w:id="8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5" w:author="Автор"/>
                <w:b/>
                <w:color w:val="A6A6A6"/>
                <w:sz w:val="16"/>
                <w:szCs w:val="20"/>
                <w:lang w:val="en-US"/>
              </w:rPr>
            </w:pPr>
            <w:ins w:id="8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7" w:author="Автор"/>
                <w:b/>
                <w:color w:val="A6A6A6"/>
                <w:sz w:val="16"/>
                <w:szCs w:val="20"/>
                <w:lang w:val="en-US"/>
              </w:rPr>
            </w:pPr>
            <w:ins w:id="8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9" w:author="Автор"/>
                <w:b/>
                <w:color w:val="A6A6A6"/>
                <w:sz w:val="16"/>
                <w:szCs w:val="20"/>
                <w:lang w:val="en-US"/>
              </w:rPr>
            </w:pPr>
            <w:ins w:id="8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1" w:author="Автор"/>
                <w:b/>
                <w:color w:val="A6A6A6"/>
                <w:sz w:val="16"/>
                <w:szCs w:val="20"/>
                <w:lang w:val="en-US"/>
              </w:rPr>
            </w:pPr>
            <w:ins w:id="8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3" w:author="Автор"/>
                <w:b/>
                <w:color w:val="A6A6A6"/>
                <w:sz w:val="16"/>
                <w:szCs w:val="20"/>
                <w:lang w:val="en-US"/>
              </w:rPr>
            </w:pPr>
            <w:ins w:id="8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5" w:author="Автор"/>
                <w:b/>
                <w:color w:val="A6A6A6"/>
                <w:sz w:val="16"/>
                <w:szCs w:val="20"/>
                <w:lang w:val="en-US"/>
              </w:rPr>
            </w:pPr>
            <w:ins w:id="8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7" w:author="Автор"/>
                <w:b/>
                <w:color w:val="A6A6A6"/>
                <w:sz w:val="16"/>
                <w:szCs w:val="20"/>
                <w:lang w:val="en-US"/>
              </w:rPr>
            </w:pPr>
            <w:ins w:id="8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name="Calories"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9" w:author="Автор"/>
                <w:b/>
                <w:color w:val="A6A6A6"/>
                <w:sz w:val="16"/>
                <w:szCs w:val="20"/>
                <w:lang w:val="en-US"/>
              </w:rPr>
            </w:pPr>
            <w:ins w:id="8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name="Output"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1" w:author="Автор"/>
                <w:b/>
                <w:color w:val="A6A6A6"/>
                <w:sz w:val="16"/>
                <w:szCs w:val="20"/>
                <w:lang w:val="en-US"/>
              </w:rPr>
            </w:pPr>
            <w:ins w:id="8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name="VitB1"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3" w:author="Автор"/>
                <w:b/>
                <w:color w:val="A6A6A6"/>
                <w:sz w:val="16"/>
                <w:szCs w:val="20"/>
                <w:lang w:val="en-US"/>
              </w:rPr>
            </w:pPr>
            <w:ins w:id="8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name="VitC"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5" w:author="Автор"/>
                <w:b/>
                <w:color w:val="A6A6A6"/>
                <w:sz w:val="16"/>
                <w:szCs w:val="20"/>
                <w:lang w:val="en-US"/>
              </w:rPr>
            </w:pPr>
            <w:ins w:id="8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name="VitA"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7" w:author="Автор"/>
                <w:b/>
                <w:color w:val="A6A6A6"/>
                <w:sz w:val="16"/>
                <w:szCs w:val="20"/>
                <w:lang w:val="en-US"/>
              </w:rPr>
            </w:pPr>
            <w:ins w:id="8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name="VitE"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9" w:author="Автор"/>
                <w:b/>
                <w:color w:val="A6A6A6"/>
                <w:sz w:val="16"/>
                <w:szCs w:val="20"/>
                <w:lang w:val="en-US"/>
              </w:rPr>
            </w:pPr>
            <w:ins w:id="8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name="MinCa"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1" w:author="Автор"/>
                <w:b/>
                <w:color w:val="A6A6A6"/>
                <w:sz w:val="16"/>
                <w:szCs w:val="20"/>
                <w:lang w:val="en-US"/>
              </w:rPr>
            </w:pPr>
            <w:ins w:id="8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name="MinP"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3" w:author="Автор"/>
                <w:b/>
                <w:color w:val="A6A6A6"/>
                <w:sz w:val="16"/>
                <w:szCs w:val="20"/>
                <w:lang w:val="en-US"/>
              </w:rPr>
            </w:pPr>
            <w:ins w:id="8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name="MinMg"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5" w:author="Автор"/>
                <w:b/>
                <w:color w:val="A6A6A6"/>
                <w:sz w:val="16"/>
                <w:szCs w:val="20"/>
                <w:lang w:val="en-US"/>
              </w:rPr>
            </w:pPr>
            <w:ins w:id="8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name="MinFe"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7" w:author="Автор"/>
                <w:b/>
                <w:color w:val="A6A6A6"/>
                <w:sz w:val="16"/>
                <w:szCs w:val="20"/>
                <w:lang w:val="en-US"/>
              </w:rPr>
            </w:pPr>
            <w:ins w:id="8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name="IdOfProhibition"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9" w:author="Автор"/>
                <w:b/>
                <w:color w:val="A6A6A6"/>
                <w:sz w:val="16"/>
                <w:szCs w:val="20"/>
                <w:lang w:val="en-US"/>
              </w:rPr>
            </w:pPr>
            <w:ins w:id="8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1" w:author="Автор"/>
                <w:b/>
                <w:color w:val="A6A6A6"/>
                <w:sz w:val="16"/>
                <w:szCs w:val="20"/>
                <w:lang w:val="en-US"/>
              </w:rPr>
            </w:pPr>
            <w:ins w:id="8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3" w:author="Автор"/>
                <w:b/>
                <w:color w:val="A6A6A6"/>
                <w:sz w:val="16"/>
                <w:szCs w:val="20"/>
                <w:lang w:val="en-US"/>
              </w:rPr>
            </w:pPr>
            <w:ins w:id="8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5" w:author="Автор"/>
                <w:b/>
                <w:color w:val="A6A6A6"/>
                <w:sz w:val="16"/>
                <w:szCs w:val="20"/>
                <w:lang w:val="en-US"/>
              </w:rPr>
            </w:pPr>
            <w:ins w:id="8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7" w:author="Автор"/>
                <w:b/>
                <w:color w:val="A6A6A6"/>
                <w:sz w:val="16"/>
                <w:szCs w:val="20"/>
                <w:lang w:val="en-US"/>
              </w:rPr>
            </w:pPr>
            <w:ins w:id="8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9" w:author="Автор"/>
                <w:b/>
                <w:color w:val="A6A6A6"/>
                <w:sz w:val="16"/>
                <w:szCs w:val="20"/>
                <w:lang w:val="en-US"/>
              </w:rPr>
            </w:pPr>
            <w:ins w:id="8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1" w:author="Автор"/>
                <w:b/>
                <w:color w:val="A6A6A6"/>
                <w:sz w:val="16"/>
                <w:szCs w:val="20"/>
                <w:lang w:val="en-US"/>
              </w:rPr>
            </w:pPr>
            <w:ins w:id="8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3" w:author="Автор"/>
                <w:b/>
                <w:color w:val="A6A6A6"/>
                <w:sz w:val="16"/>
                <w:szCs w:val="20"/>
                <w:lang w:val="en-US"/>
              </w:rPr>
            </w:pPr>
            <w:ins w:id="8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5" w:author="Автор"/>
                <w:b/>
                <w:color w:val="A6A6A6"/>
                <w:sz w:val="16"/>
                <w:szCs w:val="20"/>
                <w:lang w:val="en-US"/>
              </w:rPr>
            </w:pPr>
            <w:ins w:id="8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7" w:author="Автор"/>
                <w:b/>
                <w:color w:val="A6A6A6"/>
                <w:sz w:val="16"/>
                <w:szCs w:val="20"/>
                <w:lang w:val="en-US"/>
              </w:rPr>
            </w:pPr>
            <w:ins w:id="8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9" w:author="Автор"/>
                <w:b/>
                <w:color w:val="A6A6A6"/>
                <w:sz w:val="16"/>
                <w:szCs w:val="20"/>
                <w:lang w:val="en-US"/>
              </w:rPr>
            </w:pPr>
            <w:ins w:id="8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1" w:author="Автор"/>
                <w:b/>
                <w:color w:val="A6A6A6"/>
                <w:sz w:val="16"/>
                <w:szCs w:val="20"/>
                <w:lang w:val="en-US"/>
              </w:rPr>
            </w:pPr>
            <w:ins w:id="8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3" w:author="Автор"/>
                <w:b/>
                <w:color w:val="A6A6A6"/>
                <w:sz w:val="16"/>
                <w:szCs w:val="20"/>
                <w:lang w:val="en-US"/>
              </w:rPr>
            </w:pPr>
            <w:ins w:id="8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5" w:author="Автор"/>
                <w:b/>
                <w:color w:val="A6A6A6"/>
                <w:sz w:val="16"/>
                <w:szCs w:val="20"/>
                <w:lang w:val="en-US"/>
              </w:rPr>
            </w:pPr>
            <w:ins w:id="8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7" w:author="Автор"/>
                <w:b/>
                <w:color w:val="A6A6A6"/>
                <w:sz w:val="16"/>
                <w:szCs w:val="20"/>
                <w:lang w:val="en-US"/>
              </w:rPr>
            </w:pPr>
            <w:ins w:id="8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9" w:author="Автор"/>
                <w:b/>
                <w:color w:val="A6A6A6"/>
                <w:sz w:val="16"/>
                <w:szCs w:val="20"/>
                <w:lang w:val="en-US"/>
              </w:rPr>
            </w:pPr>
            <w:ins w:id="8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1" w:author="Автор"/>
                <w:b/>
                <w:color w:val="A6A6A6"/>
                <w:sz w:val="16"/>
                <w:szCs w:val="20"/>
                <w:lang w:val="en-US"/>
              </w:rPr>
            </w:pPr>
            <w:ins w:id="8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3" w:author="Автор"/>
                <w:b/>
                <w:color w:val="A6A6A6"/>
                <w:sz w:val="16"/>
                <w:szCs w:val="20"/>
                <w:lang w:val="en-US"/>
              </w:rPr>
            </w:pPr>
            <w:ins w:id="8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5" w:author="Автор"/>
                <w:b/>
                <w:color w:val="A6A6A6"/>
                <w:sz w:val="16"/>
                <w:szCs w:val="20"/>
                <w:lang w:val="en-US"/>
              </w:rPr>
            </w:pPr>
            <w:ins w:id="8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7" w:author="Автор"/>
                <w:b/>
                <w:color w:val="A6A6A6"/>
                <w:sz w:val="16"/>
                <w:szCs w:val="20"/>
                <w:lang w:val="en-US"/>
              </w:rPr>
            </w:pPr>
            <w:ins w:id="8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9" w:author="Автор"/>
                <w:b/>
                <w:color w:val="A6A6A6"/>
                <w:sz w:val="16"/>
                <w:szCs w:val="20"/>
                <w:lang w:val="en-US"/>
              </w:rPr>
            </w:pPr>
            <w:ins w:id="8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1" w:author="Автор"/>
                <w:b/>
                <w:color w:val="A6A6A6"/>
                <w:sz w:val="16"/>
                <w:szCs w:val="20"/>
                <w:lang w:val="en-US"/>
              </w:rPr>
            </w:pPr>
            <w:ins w:id="8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3" w:author="Автор"/>
                <w:b/>
                <w:color w:val="A6A6A6"/>
                <w:sz w:val="16"/>
                <w:szCs w:val="20"/>
                <w:lang w:val="en-US"/>
              </w:rPr>
            </w:pPr>
            <w:ins w:id="8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5" w:author="Автор"/>
                <w:b/>
                <w:color w:val="A6A6A6"/>
                <w:sz w:val="16"/>
                <w:szCs w:val="20"/>
                <w:lang w:val="en-US"/>
              </w:rPr>
            </w:pPr>
            <w:ins w:id="8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7" w:author="Автор"/>
                <w:b/>
                <w:color w:val="A6A6A6"/>
                <w:sz w:val="16"/>
                <w:szCs w:val="20"/>
                <w:lang w:val="en-US"/>
              </w:rPr>
            </w:pPr>
            <w:ins w:id="8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9" w:author="Автор"/>
                <w:b/>
                <w:color w:val="A6A6A6"/>
                <w:sz w:val="16"/>
                <w:szCs w:val="20"/>
                <w:lang w:val="en-US"/>
              </w:rPr>
            </w:pPr>
            <w:ins w:id="8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1" w:author="Автор"/>
                <w:b/>
                <w:color w:val="A6A6A6"/>
                <w:sz w:val="16"/>
                <w:szCs w:val="20"/>
                <w:lang w:val="en-US"/>
              </w:rPr>
            </w:pPr>
            <w:ins w:id="8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3" w:author="Автор"/>
                <w:b/>
                <w:color w:val="A6A6A6"/>
                <w:sz w:val="16"/>
                <w:szCs w:val="20"/>
                <w:lang w:val="en-US"/>
              </w:rPr>
            </w:pPr>
            <w:ins w:id="8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5" w:author="Автор"/>
                <w:b/>
                <w:color w:val="A6A6A6"/>
                <w:sz w:val="16"/>
                <w:szCs w:val="20"/>
                <w:lang w:val="en-US"/>
              </w:rPr>
            </w:pPr>
            <w:ins w:id="8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7" w:author="Автор"/>
                <w:b/>
                <w:color w:val="A6A6A6"/>
                <w:sz w:val="16"/>
                <w:szCs w:val="20"/>
                <w:lang w:val="en-US"/>
              </w:rPr>
            </w:pPr>
            <w:ins w:id="8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9" w:author="Автор"/>
                <w:b/>
                <w:color w:val="A6A6A6"/>
                <w:sz w:val="16"/>
                <w:szCs w:val="20"/>
                <w:lang w:val="en-US"/>
              </w:rPr>
            </w:pPr>
            <w:ins w:id="8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1" w:author="Автор"/>
                <w:b/>
                <w:color w:val="A6A6A6"/>
                <w:sz w:val="16"/>
                <w:szCs w:val="20"/>
                <w:lang w:val="en-US"/>
              </w:rPr>
            </w:pPr>
            <w:ins w:id="8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3" w:author="Автор"/>
                <w:b/>
                <w:color w:val="A6A6A6"/>
                <w:sz w:val="16"/>
                <w:szCs w:val="20"/>
                <w:lang w:val="en-US"/>
              </w:rPr>
            </w:pPr>
            <w:ins w:id="8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5" w:author="Автор"/>
                <w:b/>
                <w:color w:val="A6A6A6"/>
                <w:sz w:val="16"/>
                <w:szCs w:val="20"/>
                <w:lang w:val="en-US"/>
              </w:rPr>
            </w:pPr>
            <w:ins w:id="8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name="IdOfAnswer"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7" w:author="Автор"/>
                <w:b/>
                <w:color w:val="A6A6A6"/>
                <w:sz w:val="16"/>
                <w:szCs w:val="20"/>
                <w:lang w:val="en-US"/>
              </w:rPr>
            </w:pPr>
            <w:ins w:id="8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9" w:author="Автор"/>
                <w:b/>
                <w:color w:val="A6A6A6"/>
                <w:sz w:val="16"/>
                <w:szCs w:val="20"/>
                <w:lang w:val="en-US"/>
              </w:rPr>
            </w:pPr>
            <w:ins w:id="8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1" w:author="Автор"/>
                <w:b/>
                <w:color w:val="A6A6A6"/>
                <w:sz w:val="16"/>
                <w:szCs w:val="20"/>
                <w:lang w:val="en-US"/>
              </w:rPr>
            </w:pPr>
            <w:ins w:id="8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3" w:author="Автор"/>
                <w:b/>
                <w:color w:val="A6A6A6"/>
                <w:sz w:val="16"/>
                <w:szCs w:val="20"/>
                <w:lang w:val="en-US"/>
              </w:rPr>
            </w:pPr>
            <w:ins w:id="8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5" w:author="Автор"/>
                <w:b/>
                <w:color w:val="A6A6A6"/>
                <w:sz w:val="16"/>
                <w:szCs w:val="20"/>
                <w:lang w:val="en-US"/>
              </w:rPr>
            </w:pPr>
            <w:ins w:id="8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7" w:author="Автор"/>
                <w:b/>
                <w:color w:val="A6A6A6"/>
                <w:sz w:val="16"/>
                <w:szCs w:val="20"/>
                <w:lang w:val="en-US"/>
              </w:rPr>
            </w:pPr>
            <w:ins w:id="8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9" w:author="Автор"/>
                <w:b/>
                <w:color w:val="A6A6A6"/>
                <w:sz w:val="16"/>
                <w:szCs w:val="20"/>
                <w:lang w:val="en-US"/>
              </w:rPr>
            </w:pPr>
            <w:ins w:id="8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1" w:author="Автор"/>
                <w:b/>
                <w:color w:val="A6A6A6"/>
                <w:sz w:val="16"/>
                <w:szCs w:val="20"/>
                <w:lang w:val="en-US"/>
              </w:rPr>
            </w:pPr>
            <w:ins w:id="8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name="enableNotificationByPUSH"&gt;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3" w:author="Автор"/>
                <w:b/>
                <w:color w:val="A6A6A6"/>
                <w:sz w:val="16"/>
                <w:szCs w:val="20"/>
                <w:lang w:val="en-US"/>
              </w:rPr>
            </w:pPr>
            <w:ins w:id="8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5" w:author="Автор"/>
                <w:b/>
                <w:color w:val="A6A6A6"/>
                <w:sz w:val="16"/>
                <w:szCs w:val="20"/>
                <w:lang w:val="en-US"/>
              </w:rPr>
            </w:pPr>
            <w:ins w:id="8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7" w:author="Автор"/>
                <w:b/>
                <w:color w:val="A6A6A6"/>
                <w:sz w:val="16"/>
                <w:szCs w:val="20"/>
                <w:lang w:val="en-US"/>
              </w:rPr>
            </w:pPr>
            <w:ins w:id="8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9" w:author="Автор"/>
                <w:b/>
                <w:color w:val="A6A6A6"/>
                <w:sz w:val="16"/>
                <w:szCs w:val="20"/>
                <w:lang w:val="en-US"/>
              </w:rPr>
            </w:pPr>
            <w:ins w:id="8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1" w:author="Автор"/>
                <w:b/>
                <w:color w:val="A6A6A6"/>
                <w:sz w:val="16"/>
                <w:szCs w:val="20"/>
                <w:lang w:val="en-US"/>
              </w:rPr>
            </w:pPr>
            <w:ins w:id="8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3" w:author="Автор"/>
                <w:b/>
                <w:color w:val="A6A6A6"/>
                <w:sz w:val="16"/>
                <w:szCs w:val="20"/>
                <w:lang w:val="en-US"/>
              </w:rPr>
            </w:pPr>
            <w:ins w:id="8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name="enableNotificationByPUSHResponse"&gt;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5" w:author="Автор"/>
                <w:b/>
                <w:color w:val="A6A6A6"/>
                <w:sz w:val="16"/>
                <w:szCs w:val="20"/>
                <w:lang w:val="en-US"/>
              </w:rPr>
            </w:pPr>
            <w:ins w:id="8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7" w:author="Автор"/>
                <w:b/>
                <w:color w:val="A6A6A6"/>
                <w:sz w:val="16"/>
                <w:szCs w:val="20"/>
                <w:lang w:val="en-US"/>
              </w:rPr>
            </w:pPr>
            <w:ins w:id="8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9" w:author="Автор"/>
                <w:b/>
                <w:color w:val="A6A6A6"/>
                <w:sz w:val="16"/>
                <w:szCs w:val="20"/>
                <w:lang w:val="en-US"/>
              </w:rPr>
            </w:pPr>
            <w:ins w:id="8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1" w:author="Автор"/>
                <w:b/>
                <w:color w:val="A6A6A6"/>
                <w:sz w:val="16"/>
                <w:szCs w:val="20"/>
                <w:lang w:val="en-US"/>
              </w:rPr>
            </w:pPr>
            <w:ins w:id="8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3" w:author="Автор"/>
                <w:b/>
                <w:color w:val="A6A6A6"/>
                <w:sz w:val="16"/>
                <w:szCs w:val="20"/>
                <w:lang w:val="en-US"/>
              </w:rPr>
            </w:pPr>
            <w:ins w:id="8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5" w:author="Автор"/>
                <w:b/>
                <w:color w:val="A6A6A6"/>
                <w:sz w:val="16"/>
                <w:szCs w:val="20"/>
                <w:lang w:val="en-US"/>
              </w:rPr>
            </w:pPr>
            <w:ins w:id="8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7" w:author="Автор"/>
                <w:b/>
                <w:color w:val="A6A6A6"/>
                <w:sz w:val="16"/>
                <w:szCs w:val="20"/>
                <w:lang w:val="en-US"/>
              </w:rPr>
            </w:pPr>
            <w:ins w:id="8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9" w:author="Автор"/>
                <w:b/>
                <w:color w:val="A6A6A6"/>
                <w:sz w:val="16"/>
                <w:szCs w:val="20"/>
                <w:lang w:val="en-US"/>
              </w:rPr>
            </w:pPr>
            <w:ins w:id="8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name="limit"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1" w:author="Автор"/>
                <w:b/>
                <w:color w:val="A6A6A6"/>
                <w:sz w:val="16"/>
                <w:szCs w:val="20"/>
                <w:lang w:val="en-US"/>
              </w:rPr>
            </w:pPr>
            <w:ins w:id="8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name="address"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3" w:author="Автор"/>
                <w:b/>
                <w:color w:val="A6A6A6"/>
                <w:sz w:val="16"/>
                <w:szCs w:val="20"/>
                <w:lang w:val="en-US"/>
              </w:rPr>
            </w:pPr>
            <w:ins w:id="8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name="phone"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5" w:author="Автор"/>
                <w:b/>
                <w:color w:val="A6A6A6"/>
                <w:sz w:val="16"/>
                <w:szCs w:val="20"/>
                <w:lang w:val="en-US"/>
              </w:rPr>
            </w:pPr>
            <w:ins w:id="8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7" w:author="Автор"/>
                <w:b/>
                <w:color w:val="A6A6A6"/>
                <w:sz w:val="16"/>
                <w:szCs w:val="20"/>
                <w:lang w:val="en-US"/>
              </w:rPr>
            </w:pPr>
            <w:ins w:id="8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9" w:author="Автор"/>
                <w:b/>
                <w:color w:val="A6A6A6"/>
                <w:sz w:val="16"/>
                <w:szCs w:val="20"/>
                <w:lang w:val="en-US"/>
              </w:rPr>
            </w:pPr>
            <w:ins w:id="8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name="smsNotificationState"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1" w:author="Автор"/>
                <w:b/>
                <w:color w:val="A6A6A6"/>
                <w:sz w:val="16"/>
                <w:szCs w:val="20"/>
                <w:lang w:val="en-US"/>
              </w:rPr>
            </w:pPr>
            <w:ins w:id="8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3" w:author="Автор"/>
                <w:b/>
                <w:color w:val="A6A6A6"/>
                <w:sz w:val="16"/>
                <w:szCs w:val="20"/>
                <w:lang w:val="en-US"/>
              </w:rPr>
            </w:pPr>
            <w:ins w:id="8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5" w:author="Автор"/>
                <w:b/>
                <w:color w:val="A6A6A6"/>
                <w:sz w:val="16"/>
                <w:szCs w:val="20"/>
                <w:lang w:val="en-US"/>
              </w:rPr>
            </w:pPr>
            <w:ins w:id="8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7" w:author="Автор"/>
                <w:b/>
                <w:color w:val="A6A6A6"/>
                <w:sz w:val="16"/>
                <w:szCs w:val="20"/>
                <w:lang w:val="en-US"/>
              </w:rPr>
            </w:pPr>
            <w:ins w:id="8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9" w:author="Автор"/>
                <w:b/>
                <w:color w:val="A6A6A6"/>
                <w:sz w:val="16"/>
                <w:szCs w:val="20"/>
                <w:lang w:val="en-US"/>
              </w:rPr>
            </w:pPr>
            <w:ins w:id="8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1" w:author="Автор"/>
                <w:b/>
                <w:color w:val="A6A6A6"/>
                <w:sz w:val="16"/>
                <w:szCs w:val="20"/>
                <w:lang w:val="en-US"/>
              </w:rPr>
            </w:pPr>
            <w:ins w:id="8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3" w:author="Автор"/>
                <w:b/>
                <w:color w:val="A6A6A6"/>
                <w:sz w:val="16"/>
                <w:szCs w:val="20"/>
                <w:lang w:val="en-US"/>
              </w:rPr>
            </w:pPr>
            <w:ins w:id="8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5" w:author="Автор"/>
                <w:b/>
                <w:color w:val="A6A6A6"/>
                <w:sz w:val="16"/>
                <w:szCs w:val="20"/>
                <w:lang w:val="en-US"/>
              </w:rPr>
            </w:pPr>
            <w:ins w:id="8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7" w:author="Автор"/>
                <w:b/>
                <w:color w:val="A6A6A6"/>
                <w:sz w:val="16"/>
                <w:szCs w:val="20"/>
                <w:lang w:val="en-US"/>
              </w:rPr>
            </w:pPr>
            <w:ins w:id="8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9" w:author="Автор"/>
                <w:b/>
                <w:color w:val="A6A6A6"/>
                <w:sz w:val="16"/>
                <w:szCs w:val="20"/>
                <w:lang w:val="en-US"/>
              </w:rPr>
            </w:pPr>
            <w:ins w:id="8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name="idOfClientGroup"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1" w:author="Автор"/>
                <w:b/>
                <w:color w:val="A6A6A6"/>
                <w:sz w:val="16"/>
                <w:szCs w:val="20"/>
                <w:lang w:val="en-US"/>
              </w:rPr>
            </w:pPr>
            <w:ins w:id="8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3" w:author="Автор"/>
                <w:b/>
                <w:color w:val="A6A6A6"/>
                <w:sz w:val="16"/>
                <w:szCs w:val="20"/>
                <w:lang w:val="en-US"/>
              </w:rPr>
            </w:pPr>
            <w:ins w:id="8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5" w:author="Автор"/>
                <w:b/>
                <w:color w:val="A6A6A6"/>
                <w:sz w:val="16"/>
                <w:szCs w:val="20"/>
                <w:lang w:val="en-US"/>
              </w:rPr>
            </w:pPr>
            <w:ins w:id="8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7" w:author="Автор"/>
                <w:b/>
                <w:color w:val="A6A6A6"/>
                <w:sz w:val="16"/>
                <w:szCs w:val="20"/>
                <w:lang w:val="en-US"/>
              </w:rPr>
            </w:pPr>
            <w:ins w:id="8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9" w:author="Автор"/>
                <w:b/>
                <w:color w:val="A6A6A6"/>
                <w:sz w:val="16"/>
                <w:szCs w:val="20"/>
                <w:lang w:val="en-US"/>
              </w:rPr>
            </w:pPr>
            <w:ins w:id="8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type="tns:classStudentListResult"/&gt;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1" w:author="Автор"/>
                <w:b/>
                <w:color w:val="A6A6A6"/>
                <w:sz w:val="16"/>
                <w:szCs w:val="20"/>
                <w:lang w:val="en-US"/>
              </w:rPr>
            </w:pPr>
            <w:ins w:id="8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3" w:author="Автор"/>
                <w:b/>
                <w:color w:val="A6A6A6"/>
                <w:sz w:val="16"/>
                <w:szCs w:val="20"/>
                <w:lang w:val="en-US"/>
              </w:rPr>
            </w:pPr>
            <w:ins w:id="8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5" w:author="Автор"/>
                <w:b/>
                <w:color w:val="A6A6A6"/>
                <w:sz w:val="16"/>
                <w:szCs w:val="20"/>
                <w:lang w:val="en-US"/>
              </w:rPr>
            </w:pPr>
            <w:ins w:id="8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7" w:author="Автор"/>
                <w:b/>
                <w:color w:val="A6A6A6"/>
                <w:sz w:val="16"/>
                <w:szCs w:val="20"/>
                <w:lang w:val="en-US"/>
              </w:rPr>
            </w:pPr>
            <w:ins w:id="8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9" w:author="Автор"/>
                <w:b/>
                <w:color w:val="A6A6A6"/>
                <w:sz w:val="16"/>
                <w:szCs w:val="20"/>
                <w:lang w:val="en-US"/>
              </w:rPr>
            </w:pPr>
            <w:ins w:id="8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name="classStudentList" type="tns:ClassStudentList"/&gt;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1" w:author="Автор"/>
                <w:b/>
                <w:color w:val="A6A6A6"/>
                <w:sz w:val="16"/>
                <w:szCs w:val="20"/>
                <w:lang w:val="en-US"/>
              </w:rPr>
            </w:pPr>
            <w:ins w:id="8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3" w:author="Автор"/>
                <w:b/>
                <w:color w:val="A6A6A6"/>
                <w:sz w:val="16"/>
                <w:szCs w:val="20"/>
                <w:lang w:val="en-US"/>
              </w:rPr>
            </w:pPr>
            <w:ins w:id="8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5" w:author="Автор"/>
                <w:b/>
                <w:color w:val="A6A6A6"/>
                <w:sz w:val="16"/>
                <w:szCs w:val="20"/>
                <w:lang w:val="en-US"/>
              </w:rPr>
            </w:pPr>
            <w:ins w:id="8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7" w:author="Автор"/>
                <w:b/>
                <w:color w:val="A6A6A6"/>
                <w:sz w:val="16"/>
                <w:szCs w:val="20"/>
                <w:lang w:val="en-US"/>
              </w:rPr>
            </w:pPr>
            <w:ins w:id="8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9" w:author="Автор"/>
                <w:b/>
                <w:color w:val="A6A6A6"/>
                <w:sz w:val="16"/>
                <w:szCs w:val="20"/>
                <w:lang w:val="en-US"/>
              </w:rPr>
            </w:pPr>
            <w:ins w:id="8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type="tns:ClientSummaryExt"/&gt;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1" w:author="Автор"/>
                <w:b/>
                <w:color w:val="A6A6A6"/>
                <w:sz w:val="16"/>
                <w:szCs w:val="20"/>
                <w:lang w:val="en-US"/>
              </w:rPr>
            </w:pPr>
            <w:ins w:id="8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3" w:author="Автор"/>
                <w:b/>
                <w:color w:val="A6A6A6"/>
                <w:sz w:val="16"/>
                <w:szCs w:val="20"/>
                <w:lang w:val="en-US"/>
              </w:rPr>
            </w:pPr>
            <w:ins w:id="8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5" w:author="Автор"/>
                <w:b/>
                <w:color w:val="A6A6A6"/>
                <w:sz w:val="16"/>
                <w:szCs w:val="20"/>
                <w:lang w:val="en-US"/>
              </w:rPr>
            </w:pPr>
            <w:ins w:id="8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7" w:author="Автор"/>
                <w:b/>
                <w:color w:val="A6A6A6"/>
                <w:sz w:val="16"/>
                <w:szCs w:val="20"/>
                <w:lang w:val="en-US"/>
              </w:rPr>
            </w:pPr>
            <w:ins w:id="8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9" w:author="Автор"/>
                <w:b/>
                <w:color w:val="A6A6A6"/>
                <w:sz w:val="16"/>
                <w:szCs w:val="20"/>
                <w:lang w:val="en-US"/>
              </w:rPr>
            </w:pPr>
            <w:ins w:id="8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1" w:author="Автор"/>
                <w:b/>
                <w:color w:val="A6A6A6"/>
                <w:sz w:val="16"/>
                <w:szCs w:val="20"/>
                <w:lang w:val="en-US"/>
              </w:rPr>
            </w:pPr>
            <w:ins w:id="8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3" w:author="Автор"/>
                <w:b/>
                <w:color w:val="A6A6A6"/>
                <w:sz w:val="16"/>
                <w:szCs w:val="20"/>
                <w:lang w:val="en-US"/>
              </w:rPr>
            </w:pPr>
            <w:ins w:id="8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5" w:author="Автор"/>
                <w:b/>
                <w:color w:val="A6A6A6"/>
                <w:sz w:val="16"/>
                <w:szCs w:val="20"/>
                <w:lang w:val="en-US"/>
              </w:rPr>
            </w:pPr>
            <w:ins w:id="8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7" w:author="Автор"/>
                <w:b/>
                <w:color w:val="A6A6A6"/>
                <w:sz w:val="16"/>
                <w:szCs w:val="20"/>
                <w:lang w:val="en-US"/>
              </w:rPr>
            </w:pPr>
            <w:ins w:id="8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9" w:author="Автор"/>
                <w:b/>
                <w:color w:val="A6A6A6"/>
                <w:sz w:val="16"/>
                <w:szCs w:val="20"/>
                <w:lang w:val="en-US"/>
              </w:rPr>
            </w:pPr>
            <w:ins w:id="8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1" w:author="Автор"/>
                <w:b/>
                <w:color w:val="A6A6A6"/>
                <w:sz w:val="16"/>
                <w:szCs w:val="20"/>
                <w:lang w:val="en-US"/>
              </w:rPr>
            </w:pPr>
            <w:ins w:id="8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3" w:author="Автор"/>
                <w:b/>
                <w:color w:val="A6A6A6"/>
                <w:sz w:val="16"/>
                <w:szCs w:val="20"/>
                <w:lang w:val="en-US"/>
              </w:rPr>
            </w:pPr>
            <w:ins w:id="8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5" w:author="Автор"/>
                <w:b/>
                <w:color w:val="A6A6A6"/>
                <w:sz w:val="16"/>
                <w:szCs w:val="20"/>
                <w:lang w:val="en-US"/>
              </w:rPr>
            </w:pPr>
            <w:ins w:id="8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7" w:author="Автор"/>
                <w:b/>
                <w:color w:val="A6A6A6"/>
                <w:sz w:val="16"/>
                <w:szCs w:val="20"/>
                <w:lang w:val="en-US"/>
              </w:rPr>
            </w:pPr>
            <w:ins w:id="8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9" w:author="Автор"/>
                <w:b/>
                <w:color w:val="A6A6A6"/>
                <w:sz w:val="16"/>
                <w:szCs w:val="20"/>
                <w:lang w:val="en-US"/>
              </w:rPr>
            </w:pPr>
            <w:ins w:id="8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1" w:author="Автор"/>
                <w:b/>
                <w:color w:val="A6A6A6"/>
                <w:sz w:val="16"/>
                <w:szCs w:val="20"/>
                <w:lang w:val="en-US"/>
              </w:rPr>
            </w:pPr>
            <w:ins w:id="8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3" w:author="Автор"/>
                <w:b/>
                <w:color w:val="A6A6A6"/>
                <w:sz w:val="16"/>
                <w:szCs w:val="20"/>
                <w:lang w:val="en-US"/>
              </w:rPr>
            </w:pPr>
            <w:ins w:id="8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5" w:author="Автор"/>
                <w:b/>
                <w:color w:val="A6A6A6"/>
                <w:sz w:val="16"/>
                <w:szCs w:val="20"/>
                <w:lang w:val="en-US"/>
              </w:rPr>
            </w:pPr>
            <w:ins w:id="8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7" w:author="Автор"/>
                <w:b/>
                <w:color w:val="A6A6A6"/>
                <w:sz w:val="16"/>
                <w:szCs w:val="20"/>
                <w:lang w:val="en-US"/>
              </w:rPr>
            </w:pPr>
            <w:ins w:id="8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9" w:author="Автор"/>
                <w:b/>
                <w:color w:val="A6A6A6"/>
                <w:sz w:val="16"/>
                <w:szCs w:val="20"/>
                <w:lang w:val="en-US"/>
              </w:rPr>
            </w:pPr>
            <w:ins w:id="8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1" w:author="Автор"/>
                <w:b/>
                <w:color w:val="A6A6A6"/>
                <w:sz w:val="16"/>
                <w:szCs w:val="20"/>
                <w:lang w:val="en-US"/>
              </w:rPr>
            </w:pPr>
            <w:ins w:id="8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3" w:author="Автор"/>
                <w:b/>
                <w:color w:val="A6A6A6"/>
                <w:sz w:val="16"/>
                <w:szCs w:val="20"/>
                <w:lang w:val="en-US"/>
              </w:rPr>
            </w:pPr>
            <w:ins w:id="8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type="tns:clientsData"/&gt;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5" w:author="Автор"/>
                <w:b/>
                <w:color w:val="A6A6A6"/>
                <w:sz w:val="16"/>
                <w:szCs w:val="20"/>
                <w:lang w:val="en-US"/>
              </w:rPr>
            </w:pPr>
            <w:ins w:id="8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7" w:author="Автор"/>
                <w:b/>
                <w:color w:val="A6A6A6"/>
                <w:sz w:val="16"/>
                <w:szCs w:val="20"/>
                <w:lang w:val="en-US"/>
              </w:rPr>
            </w:pPr>
            <w:ins w:id="8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9" w:author="Автор"/>
                <w:b/>
                <w:color w:val="A6A6A6"/>
                <w:sz w:val="16"/>
                <w:szCs w:val="20"/>
                <w:lang w:val="en-US"/>
              </w:rPr>
            </w:pPr>
            <w:ins w:id="8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name="clientsData"&gt;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1" w:author="Автор"/>
                <w:b/>
                <w:color w:val="A6A6A6"/>
                <w:sz w:val="16"/>
                <w:szCs w:val="20"/>
                <w:lang w:val="en-US"/>
              </w:rPr>
            </w:pPr>
            <w:ins w:id="8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3" w:author="Автор"/>
                <w:b/>
                <w:color w:val="A6A6A6"/>
                <w:sz w:val="16"/>
                <w:szCs w:val="20"/>
                <w:lang w:val="en-US"/>
              </w:rPr>
            </w:pPr>
            <w:ins w:id="8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name="clientList" type="tns:clientList"/&gt;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5" w:author="Автор"/>
                <w:b/>
                <w:color w:val="A6A6A6"/>
                <w:sz w:val="16"/>
                <w:szCs w:val="20"/>
                <w:lang w:val="en-US"/>
              </w:rPr>
            </w:pPr>
            <w:ins w:id="8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7" w:author="Автор"/>
                <w:b/>
                <w:color w:val="A6A6A6"/>
                <w:sz w:val="16"/>
                <w:szCs w:val="20"/>
                <w:lang w:val="en-US"/>
              </w:rPr>
            </w:pPr>
            <w:ins w:id="8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9" w:author="Автор"/>
                <w:b/>
                <w:color w:val="A6A6A6"/>
                <w:sz w:val="16"/>
                <w:szCs w:val="20"/>
                <w:lang w:val="en-US"/>
              </w:rPr>
            </w:pPr>
            <w:ins w:id="8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1" w:author="Автор"/>
                <w:b/>
                <w:color w:val="A6A6A6"/>
                <w:sz w:val="16"/>
                <w:szCs w:val="20"/>
                <w:lang w:val="en-US"/>
              </w:rPr>
            </w:pPr>
            <w:ins w:id="8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3" w:author="Автор"/>
                <w:b/>
                <w:color w:val="A6A6A6"/>
                <w:sz w:val="16"/>
                <w:szCs w:val="20"/>
                <w:lang w:val="en-US"/>
              </w:rPr>
            </w:pPr>
            <w:ins w:id="8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5" w:author="Автор"/>
                <w:b/>
                <w:color w:val="A6A6A6"/>
                <w:sz w:val="16"/>
                <w:szCs w:val="20"/>
                <w:lang w:val="en-US"/>
              </w:rPr>
            </w:pPr>
            <w:ins w:id="8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7" w:author="Автор"/>
                <w:b/>
                <w:color w:val="A6A6A6"/>
                <w:sz w:val="16"/>
                <w:szCs w:val="20"/>
                <w:lang w:val="en-US"/>
              </w:rPr>
            </w:pPr>
            <w:ins w:id="8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name="Client" type="tns:ClientItem"/&gt;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9" w:author="Автор"/>
                <w:b/>
                <w:color w:val="A6A6A6"/>
                <w:sz w:val="16"/>
                <w:szCs w:val="20"/>
                <w:lang w:val="en-US"/>
              </w:rPr>
            </w:pPr>
            <w:ins w:id="8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1" w:author="Автор"/>
                <w:b/>
                <w:color w:val="A6A6A6"/>
                <w:sz w:val="16"/>
                <w:szCs w:val="20"/>
                <w:lang w:val="en-US"/>
              </w:rPr>
            </w:pPr>
            <w:ins w:id="8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3" w:author="Автор"/>
                <w:b/>
                <w:color w:val="A6A6A6"/>
                <w:sz w:val="16"/>
                <w:szCs w:val="20"/>
                <w:lang w:val="en-US"/>
              </w:rPr>
            </w:pPr>
            <w:ins w:id="8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5" w:author="Автор"/>
                <w:b/>
                <w:color w:val="A6A6A6"/>
                <w:sz w:val="16"/>
                <w:szCs w:val="20"/>
                <w:lang w:val="en-US"/>
              </w:rPr>
            </w:pPr>
            <w:ins w:id="8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7" w:author="Автор"/>
                <w:b/>
                <w:color w:val="A6A6A6"/>
                <w:sz w:val="16"/>
                <w:szCs w:val="20"/>
                <w:lang w:val="en-US"/>
              </w:rPr>
            </w:pPr>
            <w:ins w:id="8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9" w:author="Автор"/>
                <w:b/>
                <w:color w:val="A6A6A6"/>
                <w:sz w:val="16"/>
                <w:szCs w:val="20"/>
                <w:lang w:val="en-US"/>
              </w:rPr>
            </w:pPr>
            <w:ins w:id="8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1" w:author="Автор"/>
                <w:b/>
                <w:color w:val="A6A6A6"/>
                <w:sz w:val="16"/>
                <w:szCs w:val="20"/>
                <w:lang w:val="en-US"/>
              </w:rPr>
            </w:pPr>
            <w:ins w:id="8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3" w:author="Автор"/>
                <w:b/>
                <w:color w:val="A6A6A6"/>
                <w:sz w:val="16"/>
                <w:szCs w:val="20"/>
                <w:lang w:val="en-US"/>
              </w:rPr>
            </w:pPr>
            <w:ins w:id="8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5" w:author="Автор"/>
                <w:b/>
                <w:color w:val="A6A6A6"/>
                <w:sz w:val="16"/>
                <w:szCs w:val="20"/>
                <w:lang w:val="en-US"/>
              </w:rPr>
            </w:pPr>
            <w:ins w:id="8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7" w:author="Автор"/>
                <w:b/>
                <w:color w:val="A6A6A6"/>
                <w:sz w:val="16"/>
                <w:szCs w:val="20"/>
                <w:lang w:val="en-US"/>
              </w:rPr>
            </w:pPr>
            <w:ins w:id="8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9" w:author="Автор"/>
                <w:b/>
                <w:color w:val="A6A6A6"/>
                <w:sz w:val="16"/>
                <w:szCs w:val="20"/>
                <w:lang w:val="en-US"/>
              </w:rPr>
            </w:pPr>
            <w:ins w:id="8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1" w:author="Автор"/>
                <w:b/>
                <w:color w:val="A6A6A6"/>
                <w:sz w:val="16"/>
                <w:szCs w:val="20"/>
                <w:lang w:val="en-US"/>
              </w:rPr>
            </w:pPr>
            <w:ins w:id="8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3" w:author="Автор"/>
                <w:b/>
                <w:color w:val="A6A6A6"/>
                <w:sz w:val="16"/>
                <w:szCs w:val="20"/>
                <w:lang w:val="en-US"/>
              </w:rPr>
            </w:pPr>
            <w:ins w:id="8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5" w:author="Автор"/>
                <w:b/>
                <w:color w:val="A6A6A6"/>
                <w:sz w:val="16"/>
                <w:szCs w:val="20"/>
                <w:lang w:val="en-US"/>
              </w:rPr>
            </w:pPr>
            <w:ins w:id="8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7" w:author="Автор"/>
                <w:b/>
                <w:color w:val="A6A6A6"/>
                <w:sz w:val="16"/>
                <w:szCs w:val="20"/>
                <w:lang w:val="en-US"/>
              </w:rPr>
            </w:pPr>
            <w:ins w:id="8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9" w:author="Автор"/>
                <w:b/>
                <w:color w:val="A6A6A6"/>
                <w:sz w:val="16"/>
                <w:szCs w:val="20"/>
                <w:lang w:val="en-US"/>
              </w:rPr>
            </w:pPr>
            <w:ins w:id="8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1" w:author="Автор"/>
                <w:b/>
                <w:color w:val="A6A6A6"/>
                <w:sz w:val="16"/>
                <w:szCs w:val="20"/>
                <w:lang w:val="en-US"/>
              </w:rPr>
            </w:pPr>
            <w:ins w:id="8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3" w:author="Автор"/>
                <w:b/>
                <w:color w:val="A6A6A6"/>
                <w:sz w:val="16"/>
                <w:szCs w:val="20"/>
                <w:lang w:val="en-US"/>
              </w:rPr>
            </w:pPr>
            <w:ins w:id="8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5" w:author="Автор"/>
                <w:b/>
                <w:color w:val="A6A6A6"/>
                <w:sz w:val="16"/>
                <w:szCs w:val="20"/>
                <w:lang w:val="en-US"/>
              </w:rPr>
            </w:pPr>
            <w:ins w:id="8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7" w:author="Автор"/>
                <w:b/>
                <w:color w:val="A6A6A6"/>
                <w:sz w:val="16"/>
                <w:szCs w:val="20"/>
                <w:lang w:val="en-US"/>
              </w:rPr>
            </w:pPr>
            <w:ins w:id="8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9" w:author="Автор"/>
                <w:b/>
                <w:color w:val="A6A6A6"/>
                <w:sz w:val="16"/>
                <w:szCs w:val="20"/>
                <w:lang w:val="en-US"/>
              </w:rPr>
            </w:pPr>
            <w:ins w:id="8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1" w:author="Автор"/>
                <w:b/>
                <w:color w:val="A6A6A6"/>
                <w:sz w:val="16"/>
                <w:szCs w:val="20"/>
                <w:lang w:val="en-US"/>
              </w:rPr>
            </w:pPr>
            <w:ins w:id="8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3" w:author="Автор"/>
                <w:b/>
                <w:color w:val="A6A6A6"/>
                <w:sz w:val="16"/>
                <w:szCs w:val="20"/>
                <w:lang w:val="en-US"/>
              </w:rPr>
            </w:pPr>
            <w:ins w:id="8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5" w:author="Автор"/>
                <w:b/>
                <w:color w:val="A6A6A6"/>
                <w:sz w:val="16"/>
                <w:szCs w:val="20"/>
                <w:lang w:val="en-US"/>
              </w:rPr>
            </w:pPr>
            <w:ins w:id="8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7" w:author="Автор"/>
                <w:b/>
                <w:color w:val="A6A6A6"/>
                <w:sz w:val="16"/>
                <w:szCs w:val="20"/>
                <w:lang w:val="en-US"/>
              </w:rPr>
            </w:pPr>
            <w:ins w:id="8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9" w:author="Автор"/>
                <w:b/>
                <w:color w:val="A6A6A6"/>
                <w:sz w:val="16"/>
                <w:szCs w:val="20"/>
                <w:lang w:val="en-US"/>
              </w:rPr>
            </w:pPr>
            <w:ins w:id="8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1" w:author="Автор"/>
                <w:b/>
                <w:color w:val="A6A6A6"/>
                <w:sz w:val="16"/>
                <w:szCs w:val="20"/>
                <w:lang w:val="en-US"/>
              </w:rPr>
            </w:pPr>
            <w:ins w:id="8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3" w:author="Автор"/>
                <w:b/>
                <w:color w:val="A6A6A6"/>
                <w:sz w:val="16"/>
                <w:szCs w:val="20"/>
                <w:lang w:val="en-US"/>
              </w:rPr>
            </w:pPr>
            <w:ins w:id="8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5" w:author="Автор"/>
                <w:b/>
                <w:color w:val="A6A6A6"/>
                <w:sz w:val="16"/>
                <w:szCs w:val="20"/>
                <w:lang w:val="en-US"/>
              </w:rPr>
            </w:pPr>
            <w:ins w:id="8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7" w:author="Автор"/>
                <w:b/>
                <w:color w:val="A6A6A6"/>
                <w:sz w:val="16"/>
                <w:szCs w:val="20"/>
                <w:lang w:val="en-US"/>
              </w:rPr>
            </w:pPr>
            <w:ins w:id="8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9" w:author="Автор"/>
                <w:b/>
                <w:color w:val="A6A6A6"/>
                <w:sz w:val="16"/>
                <w:szCs w:val="20"/>
                <w:lang w:val="en-US"/>
              </w:rPr>
            </w:pPr>
            <w:ins w:id="8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1" w:author="Автор"/>
                <w:b/>
                <w:color w:val="A6A6A6"/>
                <w:sz w:val="16"/>
                <w:szCs w:val="20"/>
                <w:lang w:val="en-US"/>
              </w:rPr>
            </w:pPr>
            <w:ins w:id="8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3" w:author="Автор"/>
                <w:b/>
                <w:color w:val="A6A6A6"/>
                <w:sz w:val="16"/>
                <w:szCs w:val="20"/>
                <w:lang w:val="en-US"/>
              </w:rPr>
            </w:pPr>
            <w:ins w:id="8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name="idOfOrg"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5" w:author="Автор"/>
                <w:b/>
                <w:color w:val="A6A6A6"/>
                <w:sz w:val="16"/>
                <w:szCs w:val="20"/>
                <w:lang w:val="en-US"/>
              </w:rPr>
            </w:pPr>
            <w:ins w:id="8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7" w:author="Автор"/>
                <w:b/>
                <w:color w:val="A6A6A6"/>
                <w:sz w:val="16"/>
                <w:szCs w:val="20"/>
                <w:lang w:val="en-US"/>
              </w:rPr>
            </w:pPr>
            <w:ins w:id="8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9" w:author="Автор"/>
                <w:b/>
                <w:color w:val="A6A6A6"/>
                <w:sz w:val="16"/>
                <w:szCs w:val="20"/>
                <w:lang w:val="en-US"/>
              </w:rPr>
            </w:pPr>
            <w:ins w:id="8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1" w:author="Автор"/>
                <w:b/>
                <w:color w:val="A6A6A6"/>
                <w:sz w:val="16"/>
                <w:szCs w:val="20"/>
                <w:lang w:val="en-US"/>
              </w:rPr>
            </w:pPr>
            <w:ins w:id="8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3" w:author="Автор"/>
                <w:b/>
                <w:color w:val="A6A6A6"/>
                <w:sz w:val="16"/>
                <w:szCs w:val="20"/>
                <w:lang w:val="en-US"/>
              </w:rPr>
            </w:pPr>
            <w:ins w:id="8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type="tns:clientGroupListResult"/&gt;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5" w:author="Автор"/>
                <w:b/>
                <w:color w:val="A6A6A6"/>
                <w:sz w:val="16"/>
                <w:szCs w:val="20"/>
                <w:lang w:val="en-US"/>
              </w:rPr>
            </w:pPr>
            <w:ins w:id="8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7" w:author="Автор"/>
                <w:b/>
                <w:color w:val="A6A6A6"/>
                <w:sz w:val="16"/>
                <w:szCs w:val="20"/>
                <w:lang w:val="en-US"/>
              </w:rPr>
            </w:pPr>
            <w:ins w:id="8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9" w:author="Автор"/>
                <w:b/>
                <w:color w:val="A6A6A6"/>
                <w:sz w:val="16"/>
                <w:szCs w:val="20"/>
                <w:lang w:val="en-US"/>
              </w:rPr>
            </w:pPr>
            <w:ins w:id="8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name="clientGroupListResult"&gt;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1" w:author="Автор"/>
                <w:b/>
                <w:color w:val="A6A6A6"/>
                <w:sz w:val="16"/>
                <w:szCs w:val="20"/>
                <w:lang w:val="en-US"/>
              </w:rPr>
            </w:pPr>
            <w:ins w:id="8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3" w:author="Автор"/>
                <w:b/>
                <w:color w:val="A6A6A6"/>
                <w:sz w:val="16"/>
                <w:szCs w:val="20"/>
                <w:lang w:val="en-US"/>
              </w:rPr>
            </w:pPr>
            <w:ins w:id="8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name="clientGroupList" type="tns:ClientGroupList"/&gt;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5" w:author="Автор"/>
                <w:b/>
                <w:color w:val="A6A6A6"/>
                <w:sz w:val="16"/>
                <w:szCs w:val="20"/>
                <w:lang w:val="en-US"/>
              </w:rPr>
            </w:pPr>
            <w:ins w:id="8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7" w:author="Автор"/>
                <w:b/>
                <w:color w:val="A6A6A6"/>
                <w:sz w:val="16"/>
                <w:szCs w:val="20"/>
                <w:lang w:val="en-US"/>
              </w:rPr>
            </w:pPr>
            <w:ins w:id="8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9" w:author="Автор"/>
                <w:b/>
                <w:color w:val="A6A6A6"/>
                <w:sz w:val="16"/>
                <w:szCs w:val="20"/>
                <w:lang w:val="en-US"/>
              </w:rPr>
            </w:pPr>
            <w:ins w:id="8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1" w:author="Автор"/>
                <w:b/>
                <w:color w:val="A6A6A6"/>
                <w:sz w:val="16"/>
                <w:szCs w:val="20"/>
                <w:lang w:val="en-US"/>
              </w:rPr>
            </w:pPr>
            <w:ins w:id="8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3" w:author="Автор"/>
                <w:b/>
                <w:color w:val="A6A6A6"/>
                <w:sz w:val="16"/>
                <w:szCs w:val="20"/>
                <w:lang w:val="en-US"/>
              </w:rPr>
            </w:pPr>
            <w:ins w:id="8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type="tns:ClientGroupItem"/&gt;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5" w:author="Автор"/>
                <w:b/>
                <w:color w:val="A6A6A6"/>
                <w:sz w:val="16"/>
                <w:szCs w:val="20"/>
                <w:lang w:val="en-US"/>
              </w:rPr>
            </w:pPr>
            <w:ins w:id="8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7" w:author="Автор"/>
                <w:b/>
                <w:color w:val="A6A6A6"/>
                <w:sz w:val="16"/>
                <w:szCs w:val="20"/>
                <w:lang w:val="en-US"/>
              </w:rPr>
            </w:pPr>
            <w:ins w:id="8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9" w:author="Автор"/>
                <w:b/>
                <w:color w:val="A6A6A6"/>
                <w:sz w:val="16"/>
                <w:szCs w:val="20"/>
                <w:lang w:val="en-US"/>
              </w:rPr>
            </w:pPr>
            <w:ins w:id="8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1" w:author="Автор"/>
                <w:b/>
                <w:color w:val="A6A6A6"/>
                <w:sz w:val="16"/>
                <w:szCs w:val="20"/>
                <w:lang w:val="en-US"/>
              </w:rPr>
            </w:pPr>
            <w:ins w:id="8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3" w:author="Автор"/>
                <w:b/>
                <w:color w:val="A6A6A6"/>
                <w:sz w:val="16"/>
                <w:szCs w:val="20"/>
                <w:lang w:val="en-US"/>
              </w:rPr>
            </w:pPr>
            <w:ins w:id="8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name="idOfClientGroup"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5" w:author="Автор"/>
                <w:b/>
                <w:color w:val="A6A6A6"/>
                <w:sz w:val="16"/>
                <w:szCs w:val="20"/>
                <w:lang w:val="en-US"/>
              </w:rPr>
            </w:pPr>
            <w:ins w:id="8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7" w:author="Автор"/>
                <w:b/>
                <w:color w:val="A6A6A6"/>
                <w:sz w:val="16"/>
                <w:szCs w:val="20"/>
                <w:lang w:val="en-US"/>
              </w:rPr>
            </w:pPr>
            <w:ins w:id="8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9" w:author="Автор"/>
                <w:b/>
                <w:color w:val="A6A6A6"/>
                <w:sz w:val="16"/>
                <w:szCs w:val="20"/>
                <w:lang w:val="en-US"/>
              </w:rPr>
            </w:pPr>
            <w:ins w:id="8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1" w:author="Автор"/>
                <w:b/>
                <w:color w:val="A6A6A6"/>
                <w:sz w:val="16"/>
                <w:szCs w:val="20"/>
                <w:lang w:val="en-US"/>
              </w:rPr>
            </w:pPr>
            <w:ins w:id="8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3" w:author="Автор"/>
                <w:b/>
                <w:color w:val="A6A6A6"/>
                <w:sz w:val="16"/>
                <w:szCs w:val="20"/>
                <w:lang w:val="en-US"/>
              </w:rPr>
            </w:pPr>
            <w:ins w:id="8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5" w:author="Автор"/>
                <w:b/>
                <w:color w:val="A6A6A6"/>
                <w:sz w:val="16"/>
                <w:szCs w:val="20"/>
                <w:lang w:val="en-US"/>
              </w:rPr>
            </w:pPr>
            <w:ins w:id="8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7" w:author="Автор"/>
                <w:b/>
                <w:color w:val="A6A6A6"/>
                <w:sz w:val="16"/>
                <w:szCs w:val="20"/>
                <w:lang w:val="en-US"/>
              </w:rPr>
            </w:pPr>
            <w:ins w:id="8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9" w:author="Автор"/>
                <w:b/>
                <w:color w:val="A6A6A6"/>
                <w:sz w:val="16"/>
                <w:szCs w:val="20"/>
                <w:lang w:val="en-US"/>
              </w:rPr>
            </w:pPr>
            <w:ins w:id="8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1" w:author="Автор"/>
                <w:b/>
                <w:color w:val="A6A6A6"/>
                <w:sz w:val="16"/>
                <w:szCs w:val="20"/>
                <w:lang w:val="en-US"/>
              </w:rPr>
            </w:pPr>
            <w:ins w:id="8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3" w:author="Автор"/>
                <w:b/>
                <w:color w:val="A6A6A6"/>
                <w:sz w:val="16"/>
                <w:szCs w:val="20"/>
                <w:lang w:val="en-US"/>
              </w:rPr>
            </w:pPr>
            <w:ins w:id="8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5" w:author="Автор"/>
                <w:b/>
                <w:color w:val="A6A6A6"/>
                <w:sz w:val="16"/>
                <w:szCs w:val="20"/>
                <w:lang w:val="en-US"/>
              </w:rPr>
            </w:pPr>
            <w:ins w:id="8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7" w:author="Автор"/>
                <w:b/>
                <w:color w:val="A6A6A6"/>
                <w:sz w:val="16"/>
                <w:szCs w:val="20"/>
                <w:lang w:val="en-US"/>
              </w:rPr>
            </w:pPr>
            <w:ins w:id="8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9" w:author="Автор"/>
                <w:b/>
                <w:color w:val="A6A6A6"/>
                <w:sz w:val="16"/>
                <w:szCs w:val="20"/>
                <w:lang w:val="en-US"/>
              </w:rPr>
            </w:pPr>
            <w:ins w:id="8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1" w:author="Автор"/>
                <w:b/>
                <w:color w:val="A6A6A6"/>
                <w:sz w:val="16"/>
                <w:szCs w:val="20"/>
                <w:lang w:val="en-US"/>
              </w:rPr>
            </w:pPr>
            <w:ins w:id="8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3" w:author="Автор"/>
                <w:b/>
                <w:color w:val="A6A6A6"/>
                <w:sz w:val="16"/>
                <w:szCs w:val="20"/>
                <w:lang w:val="en-US"/>
              </w:rPr>
            </w:pPr>
            <w:ins w:id="8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5" w:author="Автор"/>
                <w:b/>
                <w:color w:val="A6A6A6"/>
                <w:sz w:val="16"/>
                <w:szCs w:val="20"/>
                <w:lang w:val="en-US"/>
              </w:rPr>
            </w:pPr>
            <w:ins w:id="8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7" w:author="Автор"/>
                <w:b/>
                <w:color w:val="A6A6A6"/>
                <w:sz w:val="16"/>
                <w:szCs w:val="20"/>
                <w:lang w:val="en-US"/>
              </w:rPr>
            </w:pPr>
            <w:ins w:id="8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9" w:author="Автор"/>
                <w:b/>
                <w:color w:val="A6A6A6"/>
                <w:sz w:val="16"/>
                <w:szCs w:val="20"/>
                <w:lang w:val="en-US"/>
              </w:rPr>
            </w:pPr>
            <w:ins w:id="8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1" w:author="Автор"/>
                <w:b/>
                <w:color w:val="A6A6A6"/>
                <w:sz w:val="16"/>
                <w:szCs w:val="20"/>
                <w:lang w:val="en-US"/>
              </w:rPr>
            </w:pPr>
            <w:ins w:id="8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name="transferSubBalanceListExt" type="tns:TransferSubBalanceListExt"/&gt;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3" w:author="Автор"/>
                <w:b/>
                <w:color w:val="A6A6A6"/>
                <w:sz w:val="16"/>
                <w:szCs w:val="20"/>
                <w:lang w:val="en-US"/>
              </w:rPr>
            </w:pPr>
            <w:ins w:id="8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5" w:author="Автор"/>
                <w:b/>
                <w:color w:val="A6A6A6"/>
                <w:sz w:val="16"/>
                <w:szCs w:val="20"/>
                <w:lang w:val="en-US"/>
              </w:rPr>
            </w:pPr>
            <w:ins w:id="8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7" w:author="Автор"/>
                <w:b/>
                <w:color w:val="A6A6A6"/>
                <w:sz w:val="16"/>
                <w:szCs w:val="20"/>
                <w:lang w:val="en-US"/>
              </w:rPr>
            </w:pPr>
            <w:ins w:id="8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9" w:author="Автор"/>
                <w:b/>
                <w:color w:val="A6A6A6"/>
                <w:sz w:val="16"/>
                <w:szCs w:val="20"/>
                <w:lang w:val="en-US"/>
              </w:rPr>
            </w:pPr>
            <w:ins w:id="8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1" w:author="Автор"/>
                <w:b/>
                <w:color w:val="A6A6A6"/>
                <w:sz w:val="16"/>
                <w:szCs w:val="20"/>
                <w:lang w:val="en-US"/>
              </w:rPr>
            </w:pPr>
            <w:ins w:id="8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3" w:author="Автор"/>
                <w:b/>
                <w:color w:val="A6A6A6"/>
                <w:sz w:val="16"/>
                <w:szCs w:val="20"/>
                <w:lang w:val="en-US"/>
              </w:rPr>
            </w:pPr>
            <w:ins w:id="8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5" w:author="Автор"/>
                <w:b/>
                <w:color w:val="A6A6A6"/>
                <w:sz w:val="16"/>
                <w:szCs w:val="20"/>
                <w:lang w:val="en-US"/>
              </w:rPr>
            </w:pPr>
            <w:ins w:id="8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name="T" type="tns:TransferSubBalanceExt"/&gt;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7" w:author="Автор"/>
                <w:b/>
                <w:color w:val="A6A6A6"/>
                <w:sz w:val="16"/>
                <w:szCs w:val="20"/>
                <w:lang w:val="en-US"/>
              </w:rPr>
            </w:pPr>
            <w:ins w:id="8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9" w:author="Автор"/>
                <w:b/>
                <w:color w:val="A6A6A6"/>
                <w:sz w:val="16"/>
                <w:szCs w:val="20"/>
                <w:lang w:val="en-US"/>
              </w:rPr>
            </w:pPr>
            <w:ins w:id="8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1" w:author="Автор"/>
                <w:b/>
                <w:color w:val="A6A6A6"/>
                <w:sz w:val="16"/>
                <w:szCs w:val="20"/>
                <w:lang w:val="en-US"/>
              </w:rPr>
            </w:pPr>
            <w:ins w:id="8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3" w:author="Автор"/>
                <w:b/>
                <w:color w:val="A6A6A6"/>
                <w:sz w:val="16"/>
                <w:szCs w:val="20"/>
                <w:lang w:val="en-US"/>
              </w:rPr>
            </w:pPr>
            <w:ins w:id="8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5" w:author="Автор"/>
                <w:b/>
                <w:color w:val="A6A6A6"/>
                <w:sz w:val="16"/>
                <w:szCs w:val="20"/>
                <w:lang w:val="en-US"/>
              </w:rPr>
            </w:pPr>
            <w:ins w:id="8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7" w:author="Автор"/>
                <w:b/>
                <w:color w:val="A6A6A6"/>
                <w:sz w:val="16"/>
                <w:szCs w:val="20"/>
                <w:lang w:val="en-US"/>
              </w:rPr>
            </w:pPr>
            <w:ins w:id="8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9" w:author="Автор"/>
                <w:b/>
                <w:color w:val="A6A6A6"/>
                <w:sz w:val="16"/>
                <w:szCs w:val="20"/>
                <w:lang w:val="en-US"/>
              </w:rPr>
            </w:pPr>
            <w:ins w:id="8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1" w:author="Автор"/>
                <w:b/>
                <w:color w:val="A6A6A6"/>
                <w:sz w:val="16"/>
                <w:szCs w:val="20"/>
                <w:lang w:val="en-US"/>
              </w:rPr>
            </w:pPr>
            <w:ins w:id="8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name="balanceBenefactor"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3" w:author="Автор"/>
                <w:b/>
                <w:color w:val="A6A6A6"/>
                <w:sz w:val="16"/>
                <w:szCs w:val="20"/>
                <w:lang w:val="en-US"/>
              </w:rPr>
            </w:pPr>
            <w:ins w:id="8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name="balanceBeneficiary"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5" w:author="Автор"/>
                <w:b/>
                <w:color w:val="A6A6A6"/>
                <w:sz w:val="16"/>
                <w:szCs w:val="20"/>
                <w:lang w:val="en-US"/>
              </w:rPr>
            </w:pPr>
            <w:ins w:id="8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name="transferSum"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7" w:author="Автор"/>
                <w:b/>
                <w:color w:val="A6A6A6"/>
                <w:sz w:val="16"/>
                <w:szCs w:val="20"/>
                <w:lang w:val="en-US"/>
              </w:rPr>
            </w:pPr>
            <w:ins w:id="8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9" w:author="Автор"/>
                <w:b/>
                <w:color w:val="A6A6A6"/>
                <w:sz w:val="16"/>
                <w:szCs w:val="20"/>
                <w:lang w:val="en-US"/>
              </w:rPr>
            </w:pPr>
            <w:ins w:id="8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1" w:author="Автор"/>
                <w:b/>
                <w:color w:val="A6A6A6"/>
                <w:sz w:val="16"/>
                <w:szCs w:val="20"/>
                <w:lang w:val="en-US"/>
              </w:rPr>
            </w:pPr>
            <w:ins w:id="8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3" w:author="Автор"/>
                <w:b/>
                <w:color w:val="A6A6A6"/>
                <w:sz w:val="16"/>
                <w:szCs w:val="20"/>
                <w:lang w:val="en-US"/>
              </w:rPr>
            </w:pPr>
            <w:ins w:id="8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5" w:author="Автор"/>
                <w:b/>
                <w:color w:val="A6A6A6"/>
                <w:sz w:val="16"/>
                <w:szCs w:val="20"/>
                <w:lang w:val="en-US"/>
              </w:rPr>
            </w:pPr>
            <w:ins w:id="8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7" w:author="Автор"/>
                <w:b/>
                <w:color w:val="A6A6A6"/>
                <w:sz w:val="16"/>
                <w:szCs w:val="20"/>
                <w:lang w:val="en-US"/>
              </w:rPr>
            </w:pPr>
            <w:ins w:id="8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9" w:author="Автор"/>
                <w:b/>
                <w:color w:val="A6A6A6"/>
                <w:sz w:val="16"/>
                <w:szCs w:val="20"/>
                <w:lang w:val="en-US"/>
              </w:rPr>
            </w:pPr>
            <w:ins w:id="8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1" w:author="Автор"/>
                <w:b/>
                <w:color w:val="A6A6A6"/>
                <w:sz w:val="16"/>
                <w:szCs w:val="20"/>
                <w:lang w:val="en-US"/>
              </w:rPr>
            </w:pPr>
            <w:ins w:id="8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3" w:author="Автор"/>
                <w:b/>
                <w:color w:val="A6A6A6"/>
                <w:sz w:val="16"/>
                <w:szCs w:val="20"/>
                <w:lang w:val="en-US"/>
              </w:rPr>
            </w:pPr>
            <w:ins w:id="8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5" w:author="Автор"/>
                <w:b/>
                <w:color w:val="A6A6A6"/>
                <w:sz w:val="16"/>
                <w:szCs w:val="20"/>
                <w:lang w:val="en-US"/>
              </w:rPr>
            </w:pPr>
            <w:ins w:id="8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7" w:author="Автор"/>
                <w:b/>
                <w:color w:val="A6A6A6"/>
                <w:sz w:val="16"/>
                <w:szCs w:val="20"/>
                <w:lang w:val="en-US"/>
              </w:rPr>
            </w:pPr>
            <w:ins w:id="8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9" w:author="Автор"/>
                <w:b/>
                <w:color w:val="A6A6A6"/>
                <w:sz w:val="16"/>
                <w:szCs w:val="20"/>
                <w:lang w:val="en-US"/>
              </w:rPr>
            </w:pPr>
            <w:ins w:id="8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1" w:author="Автор"/>
                <w:b/>
                <w:color w:val="A6A6A6"/>
                <w:sz w:val="16"/>
                <w:szCs w:val="20"/>
                <w:lang w:val="en-US"/>
              </w:rPr>
            </w:pPr>
            <w:ins w:id="8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3" w:author="Автор"/>
                <w:b/>
                <w:color w:val="A6A6A6"/>
                <w:sz w:val="16"/>
                <w:szCs w:val="20"/>
                <w:lang w:val="en-US"/>
              </w:rPr>
            </w:pPr>
            <w:ins w:id="8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5" w:author="Автор"/>
                <w:b/>
                <w:color w:val="A6A6A6"/>
                <w:sz w:val="16"/>
                <w:szCs w:val="20"/>
                <w:lang w:val="en-US"/>
              </w:rPr>
            </w:pPr>
            <w:ins w:id="8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7" w:author="Автор"/>
                <w:b/>
                <w:color w:val="A6A6A6"/>
                <w:sz w:val="16"/>
                <w:szCs w:val="20"/>
                <w:lang w:val="en-US"/>
              </w:rPr>
            </w:pPr>
            <w:ins w:id="8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9" w:author="Автор"/>
                <w:b/>
                <w:color w:val="A6A6A6"/>
                <w:sz w:val="16"/>
                <w:szCs w:val="20"/>
                <w:lang w:val="en-US"/>
              </w:rPr>
            </w:pPr>
            <w:ins w:id="8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1" w:author="Автор"/>
                <w:b/>
                <w:color w:val="A6A6A6"/>
                <w:sz w:val="16"/>
                <w:szCs w:val="20"/>
                <w:lang w:val="en-US"/>
              </w:rPr>
            </w:pPr>
            <w:ins w:id="8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3" w:author="Автор"/>
                <w:b/>
                <w:color w:val="A6A6A6"/>
                <w:sz w:val="16"/>
                <w:szCs w:val="20"/>
                <w:lang w:val="en-US"/>
              </w:rPr>
            </w:pPr>
            <w:ins w:id="8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5" w:author="Автор"/>
                <w:b/>
                <w:color w:val="A6A6A6"/>
                <w:sz w:val="16"/>
                <w:szCs w:val="20"/>
                <w:lang w:val="en-US"/>
              </w:rPr>
            </w:pPr>
            <w:ins w:id="8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7" w:author="Автор"/>
                <w:b/>
                <w:color w:val="A6A6A6"/>
                <w:sz w:val="16"/>
                <w:szCs w:val="20"/>
                <w:lang w:val="en-US"/>
              </w:rPr>
            </w:pPr>
            <w:ins w:id="8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9" w:author="Автор"/>
                <w:b/>
                <w:color w:val="A6A6A6"/>
                <w:sz w:val="16"/>
                <w:szCs w:val="20"/>
                <w:lang w:val="en-US"/>
              </w:rPr>
            </w:pPr>
            <w:ins w:id="8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1" w:author="Автор"/>
                <w:b/>
                <w:color w:val="A6A6A6"/>
                <w:sz w:val="16"/>
                <w:szCs w:val="20"/>
                <w:lang w:val="en-US"/>
              </w:rPr>
            </w:pPr>
            <w:ins w:id="8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3" w:author="Автор"/>
                <w:b/>
                <w:color w:val="A6A6A6"/>
                <w:sz w:val="16"/>
                <w:szCs w:val="20"/>
                <w:lang w:val="en-US"/>
              </w:rPr>
            </w:pPr>
            <w:ins w:id="8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5" w:author="Автор"/>
                <w:b/>
                <w:color w:val="A6A6A6"/>
                <w:sz w:val="16"/>
                <w:szCs w:val="20"/>
                <w:lang w:val="en-US"/>
              </w:rPr>
            </w:pPr>
            <w:ins w:id="8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name="guardMobile"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7" w:author="Автор"/>
                <w:b/>
                <w:color w:val="A6A6A6"/>
                <w:sz w:val="16"/>
                <w:szCs w:val="20"/>
                <w:lang w:val="en-US"/>
              </w:rPr>
            </w:pPr>
            <w:ins w:id="8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9" w:author="Автор"/>
                <w:b/>
                <w:color w:val="A6A6A6"/>
                <w:sz w:val="16"/>
                <w:szCs w:val="20"/>
                <w:lang w:val="en-US"/>
              </w:rPr>
            </w:pPr>
            <w:ins w:id="8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1" w:author="Автор"/>
                <w:b/>
                <w:color w:val="A6A6A6"/>
                <w:sz w:val="16"/>
                <w:szCs w:val="20"/>
                <w:lang w:val="en-US"/>
              </w:rPr>
            </w:pPr>
            <w:ins w:id="8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3" w:author="Автор"/>
                <w:b/>
                <w:color w:val="A6A6A6"/>
                <w:sz w:val="16"/>
                <w:szCs w:val="20"/>
                <w:lang w:val="en-US"/>
              </w:rPr>
            </w:pPr>
            <w:ins w:id="8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5" w:author="Автор"/>
                <w:b/>
                <w:color w:val="A6A6A6"/>
                <w:sz w:val="16"/>
                <w:szCs w:val="20"/>
                <w:lang w:val="en-US"/>
              </w:rPr>
            </w:pPr>
            <w:ins w:id="8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type="tns:clientSummaryExtListResult"/&gt;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7" w:author="Автор"/>
                <w:b/>
                <w:color w:val="A6A6A6"/>
                <w:sz w:val="16"/>
                <w:szCs w:val="20"/>
                <w:lang w:val="en-US"/>
              </w:rPr>
            </w:pPr>
            <w:ins w:id="8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9" w:author="Автор"/>
                <w:b/>
                <w:color w:val="A6A6A6"/>
                <w:sz w:val="16"/>
                <w:szCs w:val="20"/>
                <w:lang w:val="en-US"/>
              </w:rPr>
            </w:pPr>
            <w:ins w:id="8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1" w:author="Автор"/>
                <w:b/>
                <w:color w:val="A6A6A6"/>
                <w:sz w:val="16"/>
                <w:szCs w:val="20"/>
                <w:lang w:val="en-US"/>
              </w:rPr>
            </w:pPr>
            <w:ins w:id="8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3" w:author="Автор"/>
                <w:b/>
                <w:color w:val="A6A6A6"/>
                <w:sz w:val="16"/>
                <w:szCs w:val="20"/>
                <w:lang w:val="en-US"/>
              </w:rPr>
            </w:pPr>
            <w:ins w:id="8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5" w:author="Автор"/>
                <w:b/>
                <w:color w:val="A6A6A6"/>
                <w:sz w:val="16"/>
                <w:szCs w:val="20"/>
                <w:lang w:val="en-US"/>
              </w:rPr>
            </w:pPr>
            <w:ins w:id="8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7" w:author="Автор"/>
                <w:b/>
                <w:color w:val="A6A6A6"/>
                <w:sz w:val="16"/>
                <w:szCs w:val="20"/>
                <w:lang w:val="en-US"/>
              </w:rPr>
            </w:pPr>
            <w:ins w:id="8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9" w:author="Автор"/>
                <w:b/>
                <w:color w:val="A6A6A6"/>
                <w:sz w:val="16"/>
                <w:szCs w:val="20"/>
                <w:lang w:val="en-US"/>
              </w:rPr>
            </w:pPr>
            <w:ins w:id="8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name="clientSummary" nillable="true" type="tns:ClientSummaryExt"/&gt;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1" w:author="Автор"/>
                <w:b/>
                <w:color w:val="A6A6A6"/>
                <w:sz w:val="16"/>
                <w:szCs w:val="20"/>
                <w:lang w:val="en-US"/>
              </w:rPr>
            </w:pPr>
            <w:ins w:id="8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3" w:author="Автор"/>
                <w:b/>
                <w:color w:val="A6A6A6"/>
                <w:sz w:val="16"/>
                <w:szCs w:val="20"/>
                <w:lang w:val="en-US"/>
              </w:rPr>
            </w:pPr>
            <w:ins w:id="8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5" w:author="Автор"/>
                <w:b/>
                <w:color w:val="A6A6A6"/>
                <w:sz w:val="16"/>
                <w:szCs w:val="20"/>
                <w:lang w:val="en-US"/>
              </w:rPr>
            </w:pPr>
            <w:ins w:id="8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7" w:author="Автор"/>
                <w:b/>
                <w:color w:val="A6A6A6"/>
                <w:sz w:val="16"/>
                <w:szCs w:val="20"/>
                <w:lang w:val="en-US"/>
              </w:rPr>
            </w:pPr>
            <w:ins w:id="8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9" w:author="Автор"/>
                <w:b/>
                <w:color w:val="A6A6A6"/>
                <w:sz w:val="16"/>
                <w:szCs w:val="20"/>
                <w:lang w:val="en-US"/>
              </w:rPr>
            </w:pPr>
            <w:ins w:id="8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1" w:author="Автор"/>
                <w:b/>
                <w:color w:val="A6A6A6"/>
                <w:sz w:val="16"/>
                <w:szCs w:val="20"/>
                <w:lang w:val="en-US"/>
              </w:rPr>
            </w:pPr>
            <w:ins w:id="8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3" w:author="Автор"/>
                <w:b/>
                <w:color w:val="A6A6A6"/>
                <w:sz w:val="16"/>
                <w:szCs w:val="20"/>
                <w:lang w:val="en-US"/>
              </w:rPr>
            </w:pPr>
            <w:ins w:id="8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5" w:author="Автор"/>
                <w:b/>
                <w:color w:val="A6A6A6"/>
                <w:sz w:val="16"/>
                <w:szCs w:val="20"/>
                <w:lang w:val="en-US"/>
              </w:rPr>
            </w:pPr>
            <w:ins w:id="8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7" w:author="Автор"/>
                <w:b/>
                <w:color w:val="A6A6A6"/>
                <w:sz w:val="16"/>
                <w:szCs w:val="20"/>
                <w:lang w:val="en-US"/>
              </w:rPr>
            </w:pPr>
            <w:ins w:id="8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9" w:author="Автор"/>
                <w:b/>
                <w:color w:val="A6A6A6"/>
                <w:sz w:val="16"/>
                <w:szCs w:val="20"/>
                <w:lang w:val="en-US"/>
              </w:rPr>
            </w:pPr>
            <w:ins w:id="8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1" w:author="Автор"/>
                <w:b/>
                <w:color w:val="A6A6A6"/>
                <w:sz w:val="16"/>
                <w:szCs w:val="20"/>
                <w:lang w:val="en-US"/>
              </w:rPr>
            </w:pPr>
            <w:ins w:id="8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3" w:author="Автор"/>
                <w:b/>
                <w:color w:val="A6A6A6"/>
                <w:sz w:val="16"/>
                <w:szCs w:val="20"/>
                <w:lang w:val="en-US"/>
              </w:rPr>
            </w:pPr>
            <w:ins w:id="8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5" w:author="Автор"/>
                <w:b/>
                <w:color w:val="A6A6A6"/>
                <w:sz w:val="16"/>
                <w:szCs w:val="20"/>
                <w:lang w:val="en-US"/>
              </w:rPr>
            </w:pPr>
            <w:ins w:id="8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7" w:author="Автор"/>
                <w:b/>
                <w:color w:val="A6A6A6"/>
                <w:sz w:val="16"/>
                <w:szCs w:val="20"/>
                <w:lang w:val="en-US"/>
              </w:rPr>
            </w:pPr>
            <w:ins w:id="8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9" w:author="Автор"/>
                <w:b/>
                <w:color w:val="A6A6A6"/>
                <w:sz w:val="16"/>
                <w:szCs w:val="20"/>
                <w:lang w:val="en-US"/>
              </w:rPr>
            </w:pPr>
            <w:ins w:id="8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1" w:author="Автор"/>
                <w:b/>
                <w:color w:val="A6A6A6"/>
                <w:sz w:val="16"/>
                <w:szCs w:val="20"/>
                <w:lang w:val="en-US"/>
              </w:rPr>
            </w:pPr>
            <w:ins w:id="8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3" w:author="Автор"/>
                <w:b/>
                <w:color w:val="A6A6A6"/>
                <w:sz w:val="16"/>
                <w:szCs w:val="20"/>
                <w:lang w:val="en-US"/>
              </w:rPr>
            </w:pPr>
            <w:ins w:id="8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5" w:author="Автор"/>
                <w:b/>
                <w:color w:val="A6A6A6"/>
                <w:sz w:val="16"/>
                <w:szCs w:val="20"/>
                <w:lang w:val="en-US"/>
              </w:rPr>
            </w:pPr>
            <w:ins w:id="8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7" w:author="Автор"/>
                <w:b/>
                <w:color w:val="A6A6A6"/>
                <w:sz w:val="16"/>
                <w:szCs w:val="20"/>
                <w:lang w:val="en-US"/>
              </w:rPr>
            </w:pPr>
            <w:ins w:id="8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9" w:author="Автор"/>
                <w:b/>
                <w:color w:val="A6A6A6"/>
                <w:sz w:val="16"/>
                <w:szCs w:val="20"/>
                <w:lang w:val="en-US"/>
              </w:rPr>
            </w:pPr>
            <w:ins w:id="8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1" w:author="Автор"/>
                <w:b/>
                <w:color w:val="A6A6A6"/>
                <w:sz w:val="16"/>
                <w:szCs w:val="20"/>
                <w:lang w:val="en-US"/>
              </w:rPr>
            </w:pPr>
            <w:ins w:id="8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3" w:author="Автор"/>
                <w:b/>
                <w:color w:val="A6A6A6"/>
                <w:sz w:val="16"/>
                <w:szCs w:val="20"/>
                <w:lang w:val="en-US"/>
              </w:rPr>
            </w:pPr>
            <w:ins w:id="8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type="tns:banksData"/&gt;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5" w:author="Автор"/>
                <w:b/>
                <w:color w:val="A6A6A6"/>
                <w:sz w:val="16"/>
                <w:szCs w:val="20"/>
                <w:lang w:val="en-US"/>
              </w:rPr>
            </w:pPr>
            <w:ins w:id="8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7" w:author="Автор"/>
                <w:b/>
                <w:color w:val="A6A6A6"/>
                <w:sz w:val="16"/>
                <w:szCs w:val="20"/>
                <w:lang w:val="en-US"/>
              </w:rPr>
            </w:pPr>
            <w:ins w:id="8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9" w:author="Автор"/>
                <w:b/>
                <w:color w:val="A6A6A6"/>
                <w:sz w:val="16"/>
                <w:szCs w:val="20"/>
                <w:lang w:val="en-US"/>
              </w:rPr>
            </w:pPr>
            <w:ins w:id="8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name="banksData"&gt;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1" w:author="Автор"/>
                <w:b/>
                <w:color w:val="A6A6A6"/>
                <w:sz w:val="16"/>
                <w:szCs w:val="20"/>
                <w:lang w:val="en-US"/>
              </w:rPr>
            </w:pPr>
            <w:ins w:id="8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3" w:author="Автор"/>
                <w:b/>
                <w:color w:val="A6A6A6"/>
                <w:sz w:val="16"/>
                <w:szCs w:val="20"/>
                <w:lang w:val="en-US"/>
              </w:rPr>
            </w:pPr>
            <w:ins w:id="8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name="banksList" type="tns:banksList"/&gt;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5" w:author="Автор"/>
                <w:b/>
                <w:color w:val="A6A6A6"/>
                <w:sz w:val="16"/>
                <w:szCs w:val="20"/>
                <w:lang w:val="en-US"/>
              </w:rPr>
            </w:pPr>
            <w:ins w:id="8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7" w:author="Автор"/>
                <w:b/>
                <w:color w:val="A6A6A6"/>
                <w:sz w:val="16"/>
                <w:szCs w:val="20"/>
                <w:lang w:val="en-US"/>
              </w:rPr>
            </w:pPr>
            <w:ins w:id="8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9" w:author="Автор"/>
                <w:b/>
                <w:color w:val="A6A6A6"/>
                <w:sz w:val="16"/>
                <w:szCs w:val="20"/>
                <w:lang w:val="en-US"/>
              </w:rPr>
            </w:pPr>
            <w:ins w:id="8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1" w:author="Автор"/>
                <w:b/>
                <w:color w:val="A6A6A6"/>
                <w:sz w:val="16"/>
                <w:szCs w:val="20"/>
                <w:lang w:val="en-US"/>
              </w:rPr>
            </w:pPr>
            <w:ins w:id="8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3" w:author="Автор"/>
                <w:b/>
                <w:color w:val="A6A6A6"/>
                <w:sz w:val="16"/>
                <w:szCs w:val="20"/>
                <w:lang w:val="en-US"/>
              </w:rPr>
            </w:pPr>
            <w:ins w:id="8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5" w:author="Автор"/>
                <w:b/>
                <w:color w:val="A6A6A6"/>
                <w:sz w:val="16"/>
                <w:szCs w:val="20"/>
                <w:lang w:val="en-US"/>
              </w:rPr>
            </w:pPr>
            <w:ins w:id="8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7" w:author="Автор"/>
                <w:b/>
                <w:color w:val="A6A6A6"/>
                <w:sz w:val="16"/>
                <w:szCs w:val="20"/>
                <w:lang w:val="en-US"/>
              </w:rPr>
            </w:pPr>
            <w:ins w:id="8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name="Banks" type="tns:BankItem"/&gt;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9" w:author="Автор"/>
                <w:b/>
                <w:color w:val="A6A6A6"/>
                <w:sz w:val="16"/>
                <w:szCs w:val="20"/>
                <w:lang w:val="en-US"/>
              </w:rPr>
            </w:pPr>
            <w:ins w:id="8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1" w:author="Автор"/>
                <w:b/>
                <w:color w:val="A6A6A6"/>
                <w:sz w:val="16"/>
                <w:szCs w:val="20"/>
                <w:lang w:val="en-US"/>
              </w:rPr>
            </w:pPr>
            <w:ins w:id="8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3" w:author="Автор"/>
                <w:b/>
                <w:color w:val="A6A6A6"/>
                <w:sz w:val="16"/>
                <w:szCs w:val="20"/>
                <w:lang w:val="en-US"/>
              </w:rPr>
            </w:pPr>
            <w:ins w:id="8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5" w:author="Автор"/>
                <w:b/>
                <w:color w:val="A6A6A6"/>
                <w:sz w:val="16"/>
                <w:szCs w:val="20"/>
                <w:lang w:val="en-US"/>
              </w:rPr>
            </w:pPr>
            <w:ins w:id="8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7" w:author="Автор"/>
                <w:b/>
                <w:color w:val="A6A6A6"/>
                <w:sz w:val="16"/>
                <w:szCs w:val="20"/>
                <w:lang w:val="en-US"/>
              </w:rPr>
            </w:pPr>
            <w:ins w:id="8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name="idOfBank"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9" w:author="Автор"/>
                <w:b/>
                <w:color w:val="A6A6A6"/>
                <w:sz w:val="16"/>
                <w:szCs w:val="20"/>
                <w:lang w:val="en-US"/>
              </w:rPr>
            </w:pPr>
            <w:ins w:id="8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1" w:author="Автор"/>
                <w:b/>
                <w:color w:val="A6A6A6"/>
                <w:sz w:val="16"/>
                <w:szCs w:val="20"/>
                <w:lang w:val="en-US"/>
              </w:rPr>
            </w:pPr>
            <w:ins w:id="8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3" w:author="Автор"/>
                <w:b/>
                <w:color w:val="A6A6A6"/>
                <w:sz w:val="16"/>
                <w:szCs w:val="20"/>
                <w:lang w:val="en-US"/>
              </w:rPr>
            </w:pPr>
            <w:ins w:id="8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name="LogoUrl"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5" w:author="Автор"/>
                <w:b/>
                <w:color w:val="A6A6A6"/>
                <w:sz w:val="16"/>
                <w:szCs w:val="20"/>
                <w:lang w:val="en-US"/>
              </w:rPr>
            </w:pPr>
            <w:ins w:id="8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name="TerminalsUrl"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7" w:author="Автор"/>
                <w:b/>
                <w:color w:val="A6A6A6"/>
                <w:sz w:val="16"/>
                <w:szCs w:val="20"/>
                <w:lang w:val="en-US"/>
              </w:rPr>
            </w:pPr>
            <w:ins w:id="8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9" w:author="Автор"/>
                <w:b/>
                <w:color w:val="A6A6A6"/>
                <w:sz w:val="16"/>
                <w:szCs w:val="20"/>
                <w:lang w:val="en-US"/>
              </w:rPr>
            </w:pPr>
            <w:ins w:id="8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name="MinRate"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1" w:author="Автор"/>
                <w:b/>
                <w:color w:val="A6A6A6"/>
                <w:sz w:val="16"/>
                <w:szCs w:val="20"/>
                <w:lang w:val="en-US"/>
              </w:rPr>
            </w:pPr>
            <w:ins w:id="8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name="EnrollmentType"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3" w:author="Автор"/>
                <w:b/>
                <w:color w:val="A6A6A6"/>
                <w:sz w:val="16"/>
                <w:szCs w:val="20"/>
                <w:lang w:val="en-US"/>
              </w:rPr>
            </w:pPr>
            <w:ins w:id="8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5" w:author="Автор"/>
                <w:b/>
                <w:color w:val="A6A6A6"/>
                <w:sz w:val="16"/>
                <w:szCs w:val="20"/>
                <w:lang w:val="en-US"/>
              </w:rPr>
            </w:pPr>
            <w:ins w:id="8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7" w:author="Автор"/>
                <w:b/>
                <w:color w:val="A6A6A6"/>
                <w:sz w:val="16"/>
                <w:szCs w:val="20"/>
                <w:lang w:val="en-US"/>
              </w:rPr>
            </w:pPr>
            <w:ins w:id="8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9" w:author="Автор"/>
                <w:b/>
                <w:color w:val="A6A6A6"/>
                <w:sz w:val="16"/>
                <w:szCs w:val="20"/>
                <w:lang w:val="en-US"/>
              </w:rPr>
            </w:pPr>
            <w:ins w:id="8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1" w:author="Автор"/>
                <w:b/>
                <w:color w:val="A6A6A6"/>
                <w:sz w:val="16"/>
                <w:szCs w:val="20"/>
                <w:lang w:val="en-US"/>
              </w:rPr>
            </w:pPr>
            <w:ins w:id="8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3" w:author="Автор"/>
                <w:b/>
                <w:color w:val="A6A6A6"/>
                <w:sz w:val="16"/>
                <w:szCs w:val="20"/>
                <w:lang w:val="en-US"/>
              </w:rPr>
            </w:pPr>
            <w:ins w:id="8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5" w:author="Автор"/>
                <w:b/>
                <w:color w:val="A6A6A6"/>
                <w:sz w:val="16"/>
                <w:szCs w:val="20"/>
                <w:lang w:val="en-US"/>
              </w:rPr>
            </w:pPr>
            <w:ins w:id="8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7" w:author="Автор"/>
                <w:b/>
                <w:color w:val="A6A6A6"/>
                <w:sz w:val="16"/>
                <w:szCs w:val="20"/>
                <w:lang w:val="en-US"/>
              </w:rPr>
            </w:pPr>
            <w:ins w:id="8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9" w:author="Автор"/>
                <w:b/>
                <w:color w:val="A6A6A6"/>
                <w:sz w:val="16"/>
                <w:szCs w:val="20"/>
                <w:lang w:val="en-US"/>
              </w:rPr>
            </w:pPr>
            <w:ins w:id="8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1" w:author="Автор"/>
                <w:b/>
                <w:color w:val="A6A6A6"/>
                <w:sz w:val="16"/>
                <w:szCs w:val="20"/>
                <w:lang w:val="en-US"/>
              </w:rPr>
            </w:pPr>
            <w:ins w:id="8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3" w:author="Автор"/>
                <w:b/>
                <w:color w:val="A6A6A6"/>
                <w:sz w:val="16"/>
                <w:szCs w:val="20"/>
                <w:lang w:val="en-US"/>
              </w:rPr>
            </w:pPr>
            <w:ins w:id="8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5" w:author="Автор"/>
                <w:b/>
                <w:color w:val="A6A6A6"/>
                <w:sz w:val="16"/>
                <w:szCs w:val="20"/>
                <w:lang w:val="en-US"/>
              </w:rPr>
            </w:pPr>
            <w:ins w:id="8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7" w:author="Автор"/>
                <w:b/>
                <w:color w:val="A6A6A6"/>
                <w:sz w:val="16"/>
                <w:szCs w:val="20"/>
                <w:lang w:val="en-US"/>
              </w:rPr>
            </w:pPr>
            <w:ins w:id="8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9" w:author="Автор"/>
                <w:b/>
                <w:color w:val="A6A6A6"/>
                <w:sz w:val="16"/>
                <w:szCs w:val="20"/>
                <w:lang w:val="en-US"/>
              </w:rPr>
            </w:pPr>
            <w:ins w:id="8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1" w:author="Автор"/>
                <w:b/>
                <w:color w:val="A6A6A6"/>
                <w:sz w:val="16"/>
                <w:szCs w:val="20"/>
                <w:lang w:val="en-US"/>
              </w:rPr>
            </w:pPr>
            <w:ins w:id="8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3" w:author="Автор"/>
                <w:b/>
                <w:color w:val="A6A6A6"/>
                <w:sz w:val="16"/>
                <w:szCs w:val="20"/>
                <w:lang w:val="en-US"/>
              </w:rPr>
            </w:pPr>
            <w:ins w:id="8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5" w:author="Автор"/>
                <w:b/>
                <w:color w:val="A6A6A6"/>
                <w:sz w:val="16"/>
                <w:szCs w:val="20"/>
                <w:lang w:val="en-US"/>
              </w:rPr>
            </w:pPr>
            <w:ins w:id="8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7" w:author="Автор"/>
                <w:b/>
                <w:color w:val="A6A6A6"/>
                <w:sz w:val="16"/>
                <w:szCs w:val="20"/>
                <w:lang w:val="en-US"/>
              </w:rPr>
            </w:pPr>
            <w:ins w:id="8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name="filterText"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9" w:author="Автор"/>
                <w:b/>
                <w:color w:val="A6A6A6"/>
                <w:sz w:val="16"/>
                <w:szCs w:val="20"/>
                <w:lang w:val="en-US"/>
              </w:rPr>
            </w:pPr>
            <w:ins w:id="8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1" w:author="Автор"/>
                <w:b/>
                <w:color w:val="A6A6A6"/>
                <w:sz w:val="16"/>
                <w:szCs w:val="20"/>
                <w:lang w:val="en-US"/>
              </w:rPr>
            </w:pPr>
            <w:ins w:id="8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3" w:author="Автор"/>
                <w:b/>
                <w:color w:val="A6A6A6"/>
                <w:sz w:val="16"/>
                <w:szCs w:val="20"/>
                <w:lang w:val="en-US"/>
              </w:rPr>
            </w:pPr>
            <w:ins w:id="8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5" w:author="Автор"/>
                <w:b/>
                <w:color w:val="A6A6A6"/>
                <w:sz w:val="16"/>
                <w:szCs w:val="20"/>
                <w:lang w:val="en-US"/>
              </w:rPr>
            </w:pPr>
            <w:ins w:id="8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7" w:author="Автор"/>
                <w:b/>
                <w:color w:val="A6A6A6"/>
                <w:sz w:val="16"/>
                <w:szCs w:val="20"/>
                <w:lang w:val="en-US"/>
              </w:rPr>
            </w:pPr>
            <w:ins w:id="8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9" w:author="Автор"/>
                <w:b/>
                <w:color w:val="A6A6A6"/>
                <w:sz w:val="16"/>
                <w:szCs w:val="20"/>
                <w:lang w:val="en-US"/>
              </w:rPr>
            </w:pPr>
            <w:ins w:id="8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1" w:author="Автор"/>
                <w:b/>
                <w:color w:val="A6A6A6"/>
                <w:sz w:val="16"/>
                <w:szCs w:val="20"/>
                <w:lang w:val="en-US"/>
              </w:rPr>
            </w:pPr>
            <w:ins w:id="8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3" w:author="Автор"/>
                <w:b/>
                <w:color w:val="A6A6A6"/>
                <w:sz w:val="16"/>
                <w:szCs w:val="20"/>
                <w:lang w:val="en-US"/>
              </w:rPr>
            </w:pPr>
            <w:ins w:id="8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5" w:author="Автор"/>
                <w:b/>
                <w:color w:val="A6A6A6"/>
                <w:sz w:val="16"/>
                <w:szCs w:val="20"/>
                <w:lang w:val="en-US"/>
              </w:rPr>
            </w:pPr>
            <w:ins w:id="8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name="prohibitionsResult"&gt;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7" w:author="Автор"/>
                <w:b/>
                <w:color w:val="A6A6A6"/>
                <w:sz w:val="16"/>
                <w:szCs w:val="20"/>
                <w:lang w:val="en-US"/>
              </w:rPr>
            </w:pPr>
            <w:ins w:id="8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9" w:author="Автор"/>
                <w:b/>
                <w:color w:val="A6A6A6"/>
                <w:sz w:val="16"/>
                <w:szCs w:val="20"/>
                <w:lang w:val="en-US"/>
              </w:rPr>
            </w:pPr>
            <w:ins w:id="8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1" w:author="Автор"/>
                <w:b/>
                <w:color w:val="A6A6A6"/>
                <w:sz w:val="16"/>
                <w:szCs w:val="20"/>
                <w:lang w:val="en-US"/>
              </w:rPr>
            </w:pPr>
            <w:ins w:id="8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3" w:author="Автор"/>
                <w:b/>
                <w:color w:val="A6A6A6"/>
                <w:sz w:val="16"/>
                <w:szCs w:val="20"/>
                <w:lang w:val="en-US"/>
              </w:rPr>
            </w:pPr>
            <w:ins w:id="8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5" w:author="Автор"/>
                <w:b/>
                <w:color w:val="A6A6A6"/>
                <w:sz w:val="16"/>
                <w:szCs w:val="20"/>
                <w:lang w:val="en-US"/>
              </w:rPr>
            </w:pPr>
            <w:ins w:id="8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7" w:author="Автор"/>
                <w:b/>
                <w:color w:val="A6A6A6"/>
                <w:sz w:val="16"/>
                <w:szCs w:val="20"/>
                <w:lang w:val="en-US"/>
              </w:rPr>
            </w:pPr>
            <w:ins w:id="8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9" w:author="Автор"/>
                <w:b/>
                <w:color w:val="A6A6A6"/>
                <w:sz w:val="16"/>
                <w:szCs w:val="20"/>
                <w:lang w:val="en-US"/>
              </w:rPr>
            </w:pPr>
            <w:ins w:id="8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1" w:author="Автор"/>
                <w:b/>
                <w:color w:val="A6A6A6"/>
                <w:sz w:val="16"/>
                <w:szCs w:val="20"/>
                <w:lang w:val="en-US"/>
              </w:rPr>
            </w:pPr>
            <w:ins w:id="8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3" w:author="Автор"/>
                <w:b/>
                <w:color w:val="A6A6A6"/>
                <w:sz w:val="16"/>
                <w:szCs w:val="20"/>
                <w:lang w:val="en-US"/>
              </w:rPr>
            </w:pPr>
            <w:ins w:id="8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5" w:author="Автор"/>
                <w:b/>
                <w:color w:val="A6A6A6"/>
                <w:sz w:val="16"/>
                <w:szCs w:val="20"/>
                <w:lang w:val="en-US"/>
              </w:rPr>
            </w:pPr>
            <w:ins w:id="8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7" w:author="Автор"/>
                <w:b/>
                <w:color w:val="A6A6A6"/>
                <w:sz w:val="16"/>
                <w:szCs w:val="20"/>
                <w:lang w:val="en-US"/>
              </w:rPr>
            </w:pPr>
            <w:ins w:id="8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9" w:author="Автор"/>
                <w:b/>
                <w:color w:val="A6A6A6"/>
                <w:sz w:val="16"/>
                <w:szCs w:val="20"/>
                <w:lang w:val="en-US"/>
              </w:rPr>
            </w:pPr>
            <w:ins w:id="8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1" w:author="Автор"/>
                <w:b/>
                <w:color w:val="A6A6A6"/>
                <w:sz w:val="16"/>
                <w:szCs w:val="20"/>
                <w:lang w:val="en-US"/>
              </w:rPr>
            </w:pPr>
            <w:ins w:id="8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3" w:author="Автор"/>
                <w:b/>
                <w:color w:val="A6A6A6"/>
                <w:sz w:val="16"/>
                <w:szCs w:val="20"/>
                <w:lang w:val="en-US"/>
              </w:rPr>
            </w:pPr>
            <w:ins w:id="8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5" w:author="Автор"/>
                <w:b/>
                <w:color w:val="A6A6A6"/>
                <w:sz w:val="16"/>
                <w:szCs w:val="20"/>
                <w:lang w:val="en-US"/>
              </w:rPr>
            </w:pPr>
            <w:ins w:id="8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7" w:author="Автор"/>
                <w:b/>
                <w:color w:val="A6A6A6"/>
                <w:sz w:val="16"/>
                <w:szCs w:val="20"/>
                <w:lang w:val="en-US"/>
              </w:rPr>
            </w:pPr>
            <w:ins w:id="8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9" w:author="Автор"/>
                <w:b/>
                <w:color w:val="A6A6A6"/>
                <w:sz w:val="16"/>
                <w:szCs w:val="20"/>
                <w:lang w:val="en-US"/>
              </w:rPr>
            </w:pPr>
            <w:ins w:id="8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1" w:author="Автор"/>
                <w:b/>
                <w:color w:val="A6A6A6"/>
                <w:sz w:val="16"/>
                <w:szCs w:val="20"/>
                <w:lang w:val="en-US"/>
              </w:rPr>
            </w:pPr>
            <w:ins w:id="8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3" w:author="Автор"/>
                <w:b/>
                <w:color w:val="A6A6A6"/>
                <w:sz w:val="16"/>
                <w:szCs w:val="20"/>
                <w:lang w:val="en-US"/>
              </w:rPr>
            </w:pPr>
            <w:ins w:id="8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name="getPublicationListAdvanced"&gt;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5" w:author="Автор"/>
                <w:b/>
                <w:color w:val="A6A6A6"/>
                <w:sz w:val="16"/>
                <w:szCs w:val="20"/>
                <w:lang w:val="en-US"/>
              </w:rPr>
            </w:pPr>
            <w:ins w:id="8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7" w:author="Автор"/>
                <w:b/>
                <w:color w:val="A6A6A6"/>
                <w:sz w:val="16"/>
                <w:szCs w:val="20"/>
                <w:lang w:val="en-US"/>
              </w:rPr>
            </w:pPr>
            <w:ins w:id="8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9" w:author="Автор"/>
                <w:b/>
                <w:color w:val="A6A6A6"/>
                <w:sz w:val="16"/>
                <w:szCs w:val="20"/>
                <w:lang w:val="en-US"/>
              </w:rPr>
            </w:pPr>
            <w:ins w:id="8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name="author"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1" w:author="Автор"/>
                <w:b/>
                <w:color w:val="A6A6A6"/>
                <w:sz w:val="16"/>
                <w:szCs w:val="20"/>
                <w:lang w:val="en-US"/>
              </w:rPr>
            </w:pPr>
            <w:ins w:id="8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name="title"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3" w:author="Автор"/>
                <w:b/>
                <w:color w:val="A6A6A6"/>
                <w:sz w:val="16"/>
                <w:szCs w:val="20"/>
                <w:lang w:val="en-US"/>
              </w:rPr>
            </w:pPr>
            <w:ins w:id="8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name="title2"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5" w:author="Автор"/>
                <w:b/>
                <w:color w:val="A6A6A6"/>
                <w:sz w:val="16"/>
                <w:szCs w:val="20"/>
                <w:lang w:val="en-US"/>
              </w:rPr>
            </w:pPr>
            <w:ins w:id="8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name="publicationDate"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7" w:author="Автор"/>
                <w:b/>
                <w:color w:val="A6A6A6"/>
                <w:sz w:val="16"/>
                <w:szCs w:val="20"/>
                <w:lang w:val="en-US"/>
              </w:rPr>
            </w:pPr>
            <w:ins w:id="8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name="publisher"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9" w:author="Автор"/>
                <w:b/>
                <w:color w:val="A6A6A6"/>
                <w:sz w:val="16"/>
                <w:szCs w:val="20"/>
                <w:lang w:val="en-US"/>
              </w:rPr>
            </w:pPr>
            <w:ins w:id="8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name="isbn"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1" w:author="Автор"/>
                <w:b/>
                <w:color w:val="A6A6A6"/>
                <w:sz w:val="16"/>
                <w:szCs w:val="20"/>
                <w:lang w:val="en-US"/>
              </w:rPr>
            </w:pPr>
            <w:ins w:id="8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3" w:author="Автор"/>
                <w:b/>
                <w:color w:val="A6A6A6"/>
                <w:sz w:val="16"/>
                <w:szCs w:val="20"/>
                <w:lang w:val="en-US"/>
              </w:rPr>
            </w:pPr>
            <w:ins w:id="8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name="offset"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5" w:author="Автор"/>
                <w:b/>
                <w:color w:val="A6A6A6"/>
                <w:sz w:val="16"/>
                <w:szCs w:val="20"/>
                <w:lang w:val="en-US"/>
              </w:rPr>
            </w:pPr>
            <w:ins w:id="8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7" w:author="Автор"/>
                <w:b/>
                <w:color w:val="A6A6A6"/>
                <w:sz w:val="16"/>
                <w:szCs w:val="20"/>
                <w:lang w:val="en-US"/>
              </w:rPr>
            </w:pPr>
            <w:ins w:id="8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9" w:author="Автор"/>
                <w:b/>
                <w:color w:val="A6A6A6"/>
                <w:sz w:val="16"/>
                <w:szCs w:val="20"/>
                <w:lang w:val="en-US"/>
              </w:rPr>
            </w:pPr>
            <w:ins w:id="8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name="getPublicationListAdvancedResponse"&gt;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1" w:author="Автор"/>
                <w:b/>
                <w:color w:val="A6A6A6"/>
                <w:sz w:val="16"/>
                <w:szCs w:val="20"/>
                <w:lang w:val="en-US"/>
              </w:rPr>
            </w:pPr>
            <w:ins w:id="8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3" w:author="Автор"/>
                <w:b/>
                <w:color w:val="A6A6A6"/>
                <w:sz w:val="16"/>
                <w:szCs w:val="20"/>
                <w:lang w:val="en-US"/>
              </w:rPr>
            </w:pPr>
            <w:ins w:id="8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type="tns:publicationListResult"/&gt;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5" w:author="Автор"/>
                <w:b/>
                <w:color w:val="A6A6A6"/>
                <w:sz w:val="16"/>
                <w:szCs w:val="20"/>
                <w:lang w:val="en-US"/>
              </w:rPr>
            </w:pPr>
            <w:ins w:id="8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7" w:author="Автор"/>
                <w:b/>
                <w:color w:val="A6A6A6"/>
                <w:sz w:val="16"/>
                <w:szCs w:val="20"/>
                <w:lang w:val="en-US"/>
              </w:rPr>
            </w:pPr>
            <w:ins w:id="8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9" w:author="Автор"/>
                <w:b/>
                <w:color w:val="A6A6A6"/>
                <w:sz w:val="16"/>
                <w:szCs w:val="20"/>
                <w:lang w:val="en-US"/>
              </w:rPr>
            </w:pPr>
            <w:ins w:id="8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1" w:author="Автор"/>
                <w:b/>
                <w:color w:val="A6A6A6"/>
                <w:sz w:val="16"/>
                <w:szCs w:val="20"/>
                <w:lang w:val="en-US"/>
              </w:rPr>
            </w:pPr>
            <w:ins w:id="8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3" w:author="Автор"/>
                <w:b/>
                <w:color w:val="A6A6A6"/>
                <w:sz w:val="16"/>
                <w:szCs w:val="20"/>
                <w:lang w:val="en-US"/>
              </w:rPr>
            </w:pPr>
            <w:ins w:id="8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5" w:author="Автор"/>
                <w:b/>
                <w:color w:val="A6A6A6"/>
                <w:sz w:val="16"/>
                <w:szCs w:val="20"/>
                <w:lang w:val="en-US"/>
              </w:rPr>
            </w:pPr>
            <w:ins w:id="8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7" w:author="Автор"/>
                <w:b/>
                <w:color w:val="A6A6A6"/>
                <w:sz w:val="16"/>
                <w:szCs w:val="20"/>
                <w:lang w:val="en-US"/>
              </w:rPr>
            </w:pPr>
            <w:ins w:id="8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9" w:author="Автор"/>
                <w:b/>
                <w:color w:val="A6A6A6"/>
                <w:sz w:val="16"/>
                <w:szCs w:val="20"/>
                <w:lang w:val="en-US"/>
              </w:rPr>
            </w:pPr>
            <w:ins w:id="8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1" w:author="Автор"/>
                <w:b/>
                <w:color w:val="A6A6A6"/>
                <w:sz w:val="16"/>
                <w:szCs w:val="20"/>
                <w:lang w:val="en-US"/>
              </w:rPr>
            </w:pPr>
            <w:ins w:id="8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3" w:author="Автор"/>
                <w:b/>
                <w:color w:val="A6A6A6"/>
                <w:sz w:val="16"/>
                <w:szCs w:val="20"/>
                <w:lang w:val="en-US"/>
              </w:rPr>
            </w:pPr>
            <w:ins w:id="8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name="return" type="tns:ClientSummaryExt"/&gt;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5" w:author="Автор"/>
                <w:b/>
                <w:color w:val="A6A6A6"/>
                <w:sz w:val="16"/>
                <w:szCs w:val="20"/>
                <w:lang w:val="en-US"/>
              </w:rPr>
            </w:pPr>
            <w:ins w:id="8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7" w:author="Автор"/>
                <w:b/>
                <w:color w:val="A6A6A6"/>
                <w:sz w:val="16"/>
                <w:szCs w:val="20"/>
                <w:lang w:val="en-US"/>
              </w:rPr>
            </w:pPr>
            <w:ins w:id="8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9" w:author="Автор"/>
                <w:b/>
                <w:color w:val="A6A6A6"/>
                <w:sz w:val="16"/>
                <w:szCs w:val="20"/>
                <w:lang w:val="en-US"/>
              </w:rPr>
            </w:pPr>
            <w:ins w:id="8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1" w:author="Автор"/>
                <w:b/>
                <w:color w:val="A6A6A6"/>
                <w:sz w:val="16"/>
                <w:szCs w:val="20"/>
                <w:lang w:val="en-US"/>
              </w:rPr>
            </w:pPr>
            <w:ins w:id="8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3" w:author="Автор"/>
                <w:b/>
                <w:color w:val="A6A6A6"/>
                <w:sz w:val="16"/>
                <w:szCs w:val="20"/>
                <w:lang w:val="en-US"/>
              </w:rPr>
            </w:pPr>
            <w:ins w:id="8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5" w:author="Автор"/>
                <w:b/>
                <w:color w:val="A6A6A6"/>
                <w:sz w:val="16"/>
                <w:szCs w:val="20"/>
                <w:lang w:val="en-US"/>
              </w:rPr>
            </w:pPr>
            <w:ins w:id="8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7" w:author="Автор"/>
                <w:b/>
                <w:color w:val="A6A6A6"/>
                <w:sz w:val="16"/>
                <w:szCs w:val="20"/>
                <w:lang w:val="en-US"/>
              </w:rPr>
            </w:pPr>
            <w:ins w:id="8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name="idOfProductGroup"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9" w:author="Автор"/>
                <w:b/>
                <w:color w:val="A6A6A6"/>
                <w:sz w:val="16"/>
                <w:szCs w:val="20"/>
                <w:lang w:val="en-US"/>
              </w:rPr>
            </w:pPr>
            <w:ins w:id="8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1" w:author="Автор"/>
                <w:b/>
                <w:color w:val="A6A6A6"/>
                <w:sz w:val="16"/>
                <w:szCs w:val="20"/>
                <w:lang w:val="en-US"/>
              </w:rPr>
            </w:pPr>
            <w:ins w:id="8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3" w:author="Автор"/>
                <w:b/>
                <w:color w:val="A6A6A6"/>
                <w:sz w:val="16"/>
                <w:szCs w:val="20"/>
                <w:lang w:val="en-US"/>
              </w:rPr>
            </w:pPr>
            <w:ins w:id="8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5" w:author="Автор"/>
                <w:b/>
                <w:color w:val="A6A6A6"/>
                <w:sz w:val="16"/>
                <w:szCs w:val="20"/>
                <w:lang w:val="en-US"/>
              </w:rPr>
            </w:pPr>
            <w:ins w:id="8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7" w:author="Автор"/>
                <w:b/>
                <w:color w:val="A6A6A6"/>
                <w:sz w:val="16"/>
                <w:szCs w:val="20"/>
                <w:lang w:val="en-US"/>
              </w:rPr>
            </w:pPr>
            <w:ins w:id="8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9" w:author="Автор"/>
                <w:b/>
                <w:color w:val="A6A6A6"/>
                <w:sz w:val="16"/>
                <w:szCs w:val="20"/>
                <w:lang w:val="en-US"/>
              </w:rPr>
            </w:pPr>
            <w:ins w:id="8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1" w:author="Автор"/>
                <w:b/>
                <w:color w:val="A6A6A6"/>
                <w:sz w:val="16"/>
                <w:szCs w:val="20"/>
                <w:lang w:val="en-US"/>
              </w:rPr>
            </w:pPr>
            <w:ins w:id="8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3" w:author="Автор"/>
                <w:b/>
                <w:color w:val="A6A6A6"/>
                <w:sz w:val="16"/>
                <w:szCs w:val="20"/>
                <w:lang w:val="en-US"/>
              </w:rPr>
            </w:pPr>
            <w:ins w:id="8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5" w:author="Автор"/>
                <w:b/>
                <w:color w:val="A6A6A6"/>
                <w:sz w:val="16"/>
                <w:szCs w:val="20"/>
                <w:lang w:val="en-US"/>
              </w:rPr>
            </w:pPr>
            <w:ins w:id="8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name="getOrderPublicationList"&gt;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7" w:author="Автор"/>
                <w:b/>
                <w:color w:val="A6A6A6"/>
                <w:sz w:val="16"/>
                <w:szCs w:val="20"/>
                <w:lang w:val="en-US"/>
              </w:rPr>
            </w:pPr>
            <w:ins w:id="8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9" w:author="Автор"/>
                <w:b/>
                <w:color w:val="A6A6A6"/>
                <w:sz w:val="16"/>
                <w:szCs w:val="20"/>
                <w:lang w:val="en-US"/>
              </w:rPr>
            </w:pPr>
            <w:ins w:id="8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1" w:author="Автор"/>
                <w:b/>
                <w:color w:val="A6A6A6"/>
                <w:sz w:val="16"/>
                <w:szCs w:val="20"/>
                <w:lang w:val="en-US"/>
              </w:rPr>
            </w:pPr>
            <w:ins w:id="8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3" w:author="Автор"/>
                <w:b/>
                <w:color w:val="A6A6A6"/>
                <w:sz w:val="16"/>
                <w:szCs w:val="20"/>
                <w:lang w:val="en-US"/>
              </w:rPr>
            </w:pPr>
            <w:ins w:id="8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5" w:author="Автор"/>
                <w:b/>
                <w:color w:val="A6A6A6"/>
                <w:sz w:val="16"/>
                <w:szCs w:val="20"/>
                <w:lang w:val="en-US"/>
              </w:rPr>
            </w:pPr>
            <w:ins w:id="8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name="getOrderPublicationListResponse"&gt;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7" w:author="Автор"/>
                <w:b/>
                <w:color w:val="A6A6A6"/>
                <w:sz w:val="16"/>
                <w:szCs w:val="20"/>
                <w:lang w:val="en-US"/>
              </w:rPr>
            </w:pPr>
            <w:ins w:id="8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9" w:author="Автор"/>
                <w:b/>
                <w:color w:val="A6A6A6"/>
                <w:sz w:val="16"/>
                <w:szCs w:val="20"/>
                <w:lang w:val="en-US"/>
              </w:rPr>
            </w:pPr>
            <w:ins w:id="8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type="tns:orderPublicationListResult"/&gt;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1" w:author="Автор"/>
                <w:b/>
                <w:color w:val="A6A6A6"/>
                <w:sz w:val="16"/>
                <w:szCs w:val="20"/>
                <w:lang w:val="en-US"/>
              </w:rPr>
            </w:pPr>
            <w:ins w:id="8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3" w:author="Автор"/>
                <w:b/>
                <w:color w:val="A6A6A6"/>
                <w:sz w:val="16"/>
                <w:szCs w:val="20"/>
                <w:lang w:val="en-US"/>
              </w:rPr>
            </w:pPr>
            <w:ins w:id="8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5" w:author="Автор"/>
                <w:b/>
                <w:color w:val="A6A6A6"/>
                <w:sz w:val="16"/>
                <w:szCs w:val="20"/>
                <w:lang w:val="en-US"/>
              </w:rPr>
            </w:pPr>
            <w:ins w:id="8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7" w:author="Автор"/>
                <w:b/>
                <w:color w:val="A6A6A6"/>
                <w:sz w:val="16"/>
                <w:szCs w:val="20"/>
                <w:lang w:val="en-US"/>
              </w:rPr>
            </w:pPr>
            <w:ins w:id="8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9" w:author="Автор"/>
                <w:b/>
                <w:color w:val="A6A6A6"/>
                <w:sz w:val="16"/>
                <w:szCs w:val="20"/>
                <w:lang w:val="en-US"/>
              </w:rPr>
            </w:pPr>
            <w:ins w:id="8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name="orderPublicationList" type="tns:OrderPublicationItemList"/&gt;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1" w:author="Автор"/>
                <w:b/>
                <w:color w:val="A6A6A6"/>
                <w:sz w:val="16"/>
                <w:szCs w:val="20"/>
                <w:lang w:val="en-US"/>
              </w:rPr>
            </w:pPr>
            <w:ins w:id="8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3" w:author="Автор"/>
                <w:b/>
                <w:color w:val="A6A6A6"/>
                <w:sz w:val="16"/>
                <w:szCs w:val="20"/>
                <w:lang w:val="en-US"/>
              </w:rPr>
            </w:pPr>
            <w:ins w:id="8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5" w:author="Автор"/>
                <w:b/>
                <w:color w:val="A6A6A6"/>
                <w:sz w:val="16"/>
                <w:szCs w:val="20"/>
                <w:lang w:val="en-US"/>
              </w:rPr>
            </w:pPr>
            <w:ins w:id="8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7" w:author="Автор"/>
                <w:b/>
                <w:color w:val="A6A6A6"/>
                <w:sz w:val="16"/>
                <w:szCs w:val="20"/>
                <w:lang w:val="en-US"/>
              </w:rPr>
            </w:pPr>
            <w:ins w:id="8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9" w:author="Автор"/>
                <w:b/>
                <w:color w:val="A6A6A6"/>
                <w:sz w:val="16"/>
                <w:szCs w:val="20"/>
                <w:lang w:val="en-US"/>
              </w:rPr>
            </w:pPr>
            <w:ins w:id="8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name="OrderPublicationItemList"&gt;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1" w:author="Автор"/>
                <w:b/>
                <w:color w:val="A6A6A6"/>
                <w:sz w:val="16"/>
                <w:szCs w:val="20"/>
                <w:lang w:val="en-US"/>
              </w:rPr>
            </w:pPr>
            <w:ins w:id="8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3" w:author="Автор"/>
                <w:b/>
                <w:color w:val="A6A6A6"/>
                <w:sz w:val="16"/>
                <w:szCs w:val="20"/>
                <w:lang w:val="en-US"/>
              </w:rPr>
            </w:pPr>
            <w:ins w:id="8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maxOccurs="unbounded" minOccurs="0" name="C" type="tns:OrderPublicationItem"/&gt;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5" w:author="Автор"/>
                <w:b/>
                <w:color w:val="A6A6A6"/>
                <w:sz w:val="16"/>
                <w:szCs w:val="20"/>
                <w:lang w:val="en-US"/>
              </w:rPr>
            </w:pPr>
            <w:ins w:id="8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7" w:author="Автор"/>
                <w:b/>
                <w:color w:val="A6A6A6"/>
                <w:sz w:val="16"/>
                <w:szCs w:val="20"/>
                <w:lang w:val="en-US"/>
              </w:rPr>
            </w:pPr>
            <w:ins w:id="8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9" w:author="Автор"/>
                <w:b/>
                <w:color w:val="A6A6A6"/>
                <w:sz w:val="16"/>
                <w:szCs w:val="20"/>
                <w:lang w:val="en-US"/>
              </w:rPr>
            </w:pPr>
            <w:ins w:id="8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1" w:author="Автор"/>
                <w:b/>
                <w:color w:val="A6A6A6"/>
                <w:sz w:val="16"/>
                <w:szCs w:val="20"/>
                <w:lang w:val="en-US"/>
              </w:rPr>
            </w:pPr>
            <w:ins w:id="8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3" w:author="Автор"/>
                <w:b/>
                <w:color w:val="A6A6A6"/>
                <w:sz w:val="16"/>
                <w:szCs w:val="20"/>
                <w:lang w:val="en-US"/>
              </w:rPr>
            </w:pPr>
            <w:ins w:id="8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5" w:author="Автор"/>
                <w:b/>
                <w:color w:val="A6A6A6"/>
                <w:sz w:val="16"/>
                <w:szCs w:val="20"/>
                <w:lang w:val="en-US"/>
              </w:rPr>
            </w:pPr>
            <w:ins w:id="8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7" w:author="Автор"/>
                <w:b/>
                <w:color w:val="A6A6A6"/>
                <w:sz w:val="16"/>
                <w:szCs w:val="20"/>
                <w:lang w:val="en-US"/>
              </w:rPr>
            </w:pPr>
            <w:ins w:id="8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name="OrderDate" type="xs:anySimpleType"/&gt;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9" w:author="Автор"/>
                <w:b/>
                <w:color w:val="A6A6A6"/>
                <w:sz w:val="16"/>
                <w:szCs w:val="20"/>
                <w:lang w:val="en-US"/>
              </w:rPr>
            </w:pPr>
            <w:ins w:id="8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name="OrderId"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1" w:author="Автор"/>
                <w:b/>
                <w:color w:val="A6A6A6"/>
                <w:sz w:val="16"/>
                <w:szCs w:val="20"/>
                <w:lang w:val="en-US"/>
              </w:rPr>
            </w:pPr>
            <w:ins w:id="8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name="OrderStatus"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3" w:author="Автор"/>
                <w:b/>
                <w:color w:val="A6A6A6"/>
                <w:sz w:val="16"/>
                <w:szCs w:val="20"/>
                <w:lang w:val="en-US"/>
              </w:rPr>
            </w:pPr>
            <w:ins w:id="8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5" w:author="Автор"/>
                <w:b/>
                <w:color w:val="A6A6A6"/>
                <w:sz w:val="16"/>
                <w:szCs w:val="20"/>
                <w:lang w:val="en-US"/>
              </w:rPr>
            </w:pPr>
            <w:ins w:id="8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7" w:author="Автор"/>
                <w:b/>
                <w:color w:val="A6A6A6"/>
                <w:sz w:val="16"/>
                <w:szCs w:val="20"/>
                <w:lang w:val="en-US"/>
              </w:rPr>
            </w:pPr>
            <w:ins w:id="8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9" w:author="Автор"/>
                <w:b/>
                <w:color w:val="A6A6A6"/>
                <w:sz w:val="16"/>
                <w:szCs w:val="20"/>
                <w:lang w:val="en-US"/>
              </w:rPr>
            </w:pPr>
            <w:ins w:id="9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1" w:author="Автор"/>
                <w:b/>
                <w:color w:val="A6A6A6"/>
                <w:sz w:val="16"/>
                <w:szCs w:val="20"/>
                <w:lang w:val="en-US"/>
              </w:rPr>
            </w:pPr>
            <w:ins w:id="9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3" w:author="Автор"/>
                <w:b/>
                <w:color w:val="A6A6A6"/>
                <w:sz w:val="16"/>
                <w:szCs w:val="20"/>
                <w:lang w:val="en-US"/>
              </w:rPr>
            </w:pPr>
            <w:ins w:id="9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5" w:author="Автор"/>
                <w:b/>
                <w:color w:val="A6A6A6"/>
                <w:sz w:val="16"/>
                <w:szCs w:val="20"/>
                <w:lang w:val="en-US"/>
              </w:rPr>
            </w:pPr>
            <w:ins w:id="9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7" w:author="Автор"/>
                <w:b/>
                <w:color w:val="A6A6A6"/>
                <w:sz w:val="16"/>
                <w:szCs w:val="20"/>
                <w:lang w:val="en-US"/>
              </w:rPr>
            </w:pPr>
            <w:ins w:id="9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9" w:author="Автор"/>
                <w:b/>
                <w:color w:val="A6A6A6"/>
                <w:sz w:val="16"/>
                <w:szCs w:val="20"/>
                <w:lang w:val="en-US"/>
              </w:rPr>
            </w:pPr>
            <w:ins w:id="9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1" w:author="Автор"/>
                <w:b/>
                <w:color w:val="A6A6A6"/>
                <w:sz w:val="16"/>
                <w:szCs w:val="20"/>
                <w:lang w:val="en-US"/>
              </w:rPr>
            </w:pPr>
            <w:ins w:id="9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3" w:author="Автор"/>
                <w:b/>
                <w:color w:val="A6A6A6"/>
                <w:sz w:val="16"/>
                <w:szCs w:val="20"/>
                <w:lang w:val="en-US"/>
              </w:rPr>
            </w:pPr>
            <w:ins w:id="9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5" w:author="Автор"/>
                <w:b/>
                <w:color w:val="A6A6A6"/>
                <w:sz w:val="16"/>
                <w:szCs w:val="20"/>
                <w:lang w:val="en-US"/>
              </w:rPr>
            </w:pPr>
            <w:ins w:id="9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7" w:author="Автор"/>
                <w:b/>
                <w:color w:val="A6A6A6"/>
                <w:sz w:val="16"/>
                <w:szCs w:val="20"/>
                <w:lang w:val="en-US"/>
              </w:rPr>
            </w:pPr>
            <w:ins w:id="9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9" w:author="Автор"/>
                <w:b/>
                <w:color w:val="A6A6A6"/>
                <w:sz w:val="16"/>
                <w:szCs w:val="20"/>
                <w:lang w:val="en-US"/>
              </w:rPr>
            </w:pPr>
            <w:ins w:id="9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1" w:author="Автор"/>
                <w:b/>
                <w:color w:val="A6A6A6"/>
                <w:sz w:val="16"/>
                <w:szCs w:val="20"/>
                <w:lang w:val="en-US"/>
              </w:rPr>
            </w:pPr>
            <w:ins w:id="9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3" w:author="Автор"/>
                <w:b/>
                <w:color w:val="A6A6A6"/>
                <w:sz w:val="16"/>
                <w:szCs w:val="20"/>
                <w:lang w:val="en-US"/>
              </w:rPr>
            </w:pPr>
            <w:ins w:id="9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5" w:author="Автор"/>
                <w:b/>
                <w:color w:val="A6A6A6"/>
                <w:sz w:val="16"/>
                <w:szCs w:val="20"/>
                <w:lang w:val="en-US"/>
              </w:rPr>
            </w:pPr>
            <w:ins w:id="9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7" w:author="Автор"/>
                <w:b/>
                <w:color w:val="A6A6A6"/>
                <w:sz w:val="16"/>
                <w:szCs w:val="20"/>
                <w:lang w:val="en-US"/>
              </w:rPr>
            </w:pPr>
            <w:ins w:id="9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9" w:author="Автор"/>
                <w:b/>
                <w:color w:val="A6A6A6"/>
                <w:sz w:val="16"/>
                <w:szCs w:val="20"/>
                <w:lang w:val="en-US"/>
              </w:rPr>
            </w:pPr>
            <w:ins w:id="9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1" w:author="Автор"/>
                <w:b/>
                <w:color w:val="A6A6A6"/>
                <w:sz w:val="16"/>
                <w:szCs w:val="20"/>
                <w:lang w:val="en-US"/>
              </w:rPr>
            </w:pPr>
            <w:ins w:id="9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3" w:author="Автор"/>
                <w:b/>
                <w:color w:val="A6A6A6"/>
                <w:sz w:val="16"/>
                <w:szCs w:val="20"/>
                <w:lang w:val="en-US"/>
              </w:rPr>
            </w:pPr>
            <w:ins w:id="9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name="deleteOrderPublication"&gt;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5" w:author="Автор"/>
                <w:b/>
                <w:color w:val="A6A6A6"/>
                <w:sz w:val="16"/>
                <w:szCs w:val="20"/>
                <w:lang w:val="en-US"/>
              </w:rPr>
            </w:pPr>
            <w:ins w:id="9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7" w:author="Автор"/>
                <w:b/>
                <w:color w:val="A6A6A6"/>
                <w:sz w:val="16"/>
                <w:szCs w:val="20"/>
                <w:lang w:val="en-US"/>
              </w:rPr>
            </w:pPr>
            <w:ins w:id="9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9" w:author="Автор"/>
                <w:b/>
                <w:color w:val="A6A6A6"/>
                <w:sz w:val="16"/>
                <w:szCs w:val="20"/>
                <w:lang w:val="en-US"/>
              </w:rPr>
            </w:pPr>
            <w:ins w:id="9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1" w:author="Автор"/>
                <w:b/>
                <w:color w:val="A6A6A6"/>
                <w:sz w:val="16"/>
                <w:szCs w:val="20"/>
                <w:lang w:val="en-US"/>
              </w:rPr>
            </w:pPr>
            <w:ins w:id="9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3" w:author="Автор"/>
                <w:b/>
                <w:color w:val="A6A6A6"/>
                <w:sz w:val="16"/>
                <w:szCs w:val="20"/>
                <w:lang w:val="en-US"/>
              </w:rPr>
            </w:pPr>
            <w:ins w:id="9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5" w:author="Автор"/>
                <w:b/>
                <w:color w:val="A6A6A6"/>
                <w:sz w:val="16"/>
                <w:szCs w:val="20"/>
                <w:lang w:val="en-US"/>
              </w:rPr>
            </w:pPr>
            <w:ins w:id="9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name="deleteOrderPublicationResponse"&gt;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7" w:author="Автор"/>
                <w:b/>
                <w:color w:val="A6A6A6"/>
                <w:sz w:val="16"/>
                <w:szCs w:val="20"/>
                <w:lang w:val="en-US"/>
              </w:rPr>
            </w:pPr>
            <w:ins w:id="9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9" w:author="Автор"/>
                <w:b/>
                <w:color w:val="A6A6A6"/>
                <w:sz w:val="16"/>
                <w:szCs w:val="20"/>
                <w:lang w:val="en-US"/>
              </w:rPr>
            </w:pPr>
            <w:ins w:id="9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type="tns:orderPublicationDeleteResult"/&gt;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1" w:author="Автор"/>
                <w:b/>
                <w:color w:val="A6A6A6"/>
                <w:sz w:val="16"/>
                <w:szCs w:val="20"/>
                <w:lang w:val="en-US"/>
              </w:rPr>
            </w:pPr>
            <w:ins w:id="9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3" w:author="Автор"/>
                <w:b/>
                <w:color w:val="A6A6A6"/>
                <w:sz w:val="16"/>
                <w:szCs w:val="20"/>
                <w:lang w:val="en-US"/>
              </w:rPr>
            </w:pPr>
            <w:ins w:id="9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5" w:author="Автор"/>
                <w:b/>
                <w:color w:val="A6A6A6"/>
                <w:sz w:val="16"/>
                <w:szCs w:val="20"/>
                <w:lang w:val="en-US"/>
              </w:rPr>
            </w:pPr>
            <w:ins w:id="9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name="orderPublicationDeleteResult"&gt;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7" w:author="Автор"/>
                <w:b/>
                <w:color w:val="A6A6A6"/>
                <w:sz w:val="16"/>
                <w:szCs w:val="20"/>
                <w:lang w:val="en-US"/>
              </w:rPr>
            </w:pPr>
            <w:ins w:id="9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9" w:author="Автор"/>
                <w:b/>
                <w:color w:val="A6A6A6"/>
                <w:sz w:val="16"/>
                <w:szCs w:val="20"/>
                <w:lang w:val="en-US"/>
              </w:rPr>
            </w:pPr>
            <w:ins w:id="9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1" w:author="Автор"/>
                <w:b/>
                <w:color w:val="A6A6A6"/>
                <w:sz w:val="16"/>
                <w:szCs w:val="20"/>
                <w:lang w:val="en-US"/>
              </w:rPr>
            </w:pPr>
            <w:ins w:id="9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3" w:author="Автор"/>
                <w:b/>
                <w:color w:val="A6A6A6"/>
                <w:sz w:val="16"/>
                <w:szCs w:val="20"/>
                <w:lang w:val="en-US"/>
              </w:rPr>
            </w:pPr>
            <w:ins w:id="9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5" w:author="Автор"/>
                <w:b/>
                <w:color w:val="A6A6A6"/>
                <w:sz w:val="16"/>
                <w:szCs w:val="20"/>
                <w:lang w:val="en-US"/>
              </w:rPr>
            </w:pPr>
            <w:ins w:id="9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7" w:author="Автор"/>
                <w:b/>
                <w:color w:val="A6A6A6"/>
                <w:sz w:val="16"/>
                <w:szCs w:val="20"/>
                <w:lang w:val="en-US"/>
              </w:rPr>
            </w:pPr>
            <w:ins w:id="9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9" w:author="Автор"/>
                <w:b/>
                <w:color w:val="A6A6A6"/>
                <w:sz w:val="16"/>
                <w:szCs w:val="20"/>
                <w:lang w:val="en-US"/>
              </w:rPr>
            </w:pPr>
            <w:ins w:id="9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1" w:author="Автор"/>
                <w:b/>
                <w:color w:val="A6A6A6"/>
                <w:sz w:val="16"/>
                <w:szCs w:val="20"/>
                <w:lang w:val="en-US"/>
              </w:rPr>
            </w:pPr>
            <w:ins w:id="9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3" w:author="Автор"/>
                <w:b/>
                <w:color w:val="A6A6A6"/>
                <w:sz w:val="16"/>
                <w:szCs w:val="20"/>
                <w:lang w:val="en-US"/>
              </w:rPr>
            </w:pPr>
            <w:ins w:id="9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5" w:author="Автор"/>
                <w:b/>
                <w:color w:val="A6A6A6"/>
                <w:sz w:val="16"/>
                <w:szCs w:val="20"/>
                <w:lang w:val="en-US"/>
              </w:rPr>
            </w:pPr>
            <w:ins w:id="9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name="idType"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7" w:author="Автор"/>
                <w:b/>
                <w:color w:val="A6A6A6"/>
                <w:sz w:val="16"/>
                <w:szCs w:val="20"/>
                <w:lang w:val="en-US"/>
              </w:rPr>
            </w:pPr>
            <w:ins w:id="9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9" w:author="Автор"/>
                <w:b/>
                <w:color w:val="A6A6A6"/>
                <w:sz w:val="16"/>
                <w:szCs w:val="20"/>
                <w:lang w:val="en-US"/>
              </w:rPr>
            </w:pPr>
            <w:ins w:id="9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1" w:author="Автор"/>
                <w:b/>
                <w:color w:val="A6A6A6"/>
                <w:sz w:val="16"/>
                <w:szCs w:val="20"/>
                <w:lang w:val="en-US"/>
              </w:rPr>
            </w:pPr>
            <w:ins w:id="9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3" w:author="Автор"/>
                <w:b/>
                <w:color w:val="A6A6A6"/>
                <w:sz w:val="16"/>
                <w:szCs w:val="20"/>
                <w:lang w:val="en-US"/>
              </w:rPr>
            </w:pPr>
            <w:ins w:id="9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5" w:author="Автор"/>
                <w:b/>
                <w:color w:val="A6A6A6"/>
                <w:sz w:val="16"/>
                <w:szCs w:val="20"/>
                <w:lang w:val="en-US"/>
              </w:rPr>
            </w:pPr>
            <w:ins w:id="9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7" w:author="Автор"/>
                <w:b/>
                <w:color w:val="A6A6A6"/>
                <w:sz w:val="16"/>
                <w:szCs w:val="20"/>
                <w:lang w:val="en-US"/>
              </w:rPr>
            </w:pPr>
            <w:ins w:id="9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9" w:author="Автор"/>
                <w:b/>
                <w:color w:val="A6A6A6"/>
                <w:sz w:val="16"/>
                <w:szCs w:val="20"/>
                <w:lang w:val="en-US"/>
              </w:rPr>
            </w:pPr>
            <w:ins w:id="9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1" w:author="Автор"/>
                <w:b/>
                <w:color w:val="A6A6A6"/>
                <w:sz w:val="16"/>
                <w:szCs w:val="20"/>
                <w:lang w:val="en-US"/>
              </w:rPr>
            </w:pPr>
            <w:ins w:id="9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3" w:author="Автор"/>
                <w:b/>
                <w:color w:val="A6A6A6"/>
                <w:sz w:val="16"/>
                <w:szCs w:val="20"/>
                <w:lang w:val="en-US"/>
              </w:rPr>
            </w:pPr>
            <w:ins w:id="9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5" w:author="Автор"/>
                <w:b/>
                <w:color w:val="A6A6A6"/>
                <w:sz w:val="16"/>
                <w:szCs w:val="20"/>
                <w:lang w:val="en-US"/>
              </w:rPr>
            </w:pPr>
            <w:ins w:id="9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7" w:author="Автор"/>
                <w:b/>
                <w:color w:val="A6A6A6"/>
                <w:sz w:val="16"/>
                <w:szCs w:val="20"/>
                <w:lang w:val="en-US"/>
              </w:rPr>
            </w:pPr>
            <w:ins w:id="9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9" w:author="Автор"/>
                <w:b/>
                <w:color w:val="A6A6A6"/>
                <w:sz w:val="16"/>
                <w:szCs w:val="20"/>
                <w:lang w:val="en-US"/>
              </w:rPr>
            </w:pPr>
            <w:ins w:id="9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1" w:author="Автор"/>
                <w:b/>
                <w:color w:val="A6A6A6"/>
                <w:sz w:val="16"/>
                <w:szCs w:val="20"/>
                <w:lang w:val="en-US"/>
              </w:rPr>
            </w:pPr>
            <w:ins w:id="9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3" w:author="Автор"/>
                <w:b/>
                <w:color w:val="A6A6A6"/>
                <w:sz w:val="16"/>
                <w:szCs w:val="20"/>
                <w:lang w:val="en-US"/>
              </w:rPr>
            </w:pPr>
            <w:ins w:id="9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5" w:author="Автор"/>
                <w:b/>
                <w:color w:val="A6A6A6"/>
                <w:sz w:val="16"/>
                <w:szCs w:val="20"/>
                <w:lang w:val="en-US"/>
              </w:rPr>
            </w:pPr>
            <w:ins w:id="9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type="tns:orgSummaryResult"/&gt;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7" w:author="Автор"/>
                <w:b/>
                <w:color w:val="A6A6A6"/>
                <w:sz w:val="16"/>
                <w:szCs w:val="20"/>
                <w:lang w:val="en-US"/>
              </w:rPr>
            </w:pPr>
            <w:ins w:id="9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9" w:author="Автор"/>
                <w:b/>
                <w:color w:val="A6A6A6"/>
                <w:sz w:val="16"/>
                <w:szCs w:val="20"/>
                <w:lang w:val="en-US"/>
              </w:rPr>
            </w:pPr>
            <w:ins w:id="9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1" w:author="Автор"/>
                <w:b/>
                <w:color w:val="A6A6A6"/>
                <w:sz w:val="16"/>
                <w:szCs w:val="20"/>
                <w:lang w:val="en-US"/>
              </w:rPr>
            </w:pPr>
            <w:ins w:id="9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3" w:author="Автор"/>
                <w:b/>
                <w:color w:val="A6A6A6"/>
                <w:sz w:val="16"/>
                <w:szCs w:val="20"/>
                <w:lang w:val="en-US"/>
              </w:rPr>
            </w:pPr>
            <w:ins w:id="9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5" w:author="Автор"/>
                <w:b/>
                <w:color w:val="A6A6A6"/>
                <w:sz w:val="16"/>
                <w:szCs w:val="20"/>
                <w:lang w:val="en-US"/>
              </w:rPr>
            </w:pPr>
            <w:ins w:id="9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7" w:author="Автор"/>
                <w:b/>
                <w:color w:val="A6A6A6"/>
                <w:sz w:val="16"/>
                <w:szCs w:val="20"/>
                <w:lang w:val="en-US"/>
              </w:rPr>
            </w:pPr>
            <w:ins w:id="9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9" w:author="Автор"/>
                <w:b/>
                <w:color w:val="A6A6A6"/>
                <w:sz w:val="16"/>
                <w:szCs w:val="20"/>
                <w:lang w:val="en-US"/>
              </w:rPr>
            </w:pPr>
            <w:ins w:id="9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name="orgSummary" type="tns:orgSummary"/&gt;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1" w:author="Автор"/>
                <w:b/>
                <w:color w:val="A6A6A6"/>
                <w:sz w:val="16"/>
                <w:szCs w:val="20"/>
                <w:lang w:val="en-US"/>
              </w:rPr>
            </w:pPr>
            <w:ins w:id="9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3" w:author="Автор"/>
                <w:b/>
                <w:color w:val="A6A6A6"/>
                <w:sz w:val="16"/>
                <w:szCs w:val="20"/>
                <w:lang w:val="en-US"/>
              </w:rPr>
            </w:pPr>
            <w:ins w:id="9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5" w:author="Автор"/>
                <w:b/>
                <w:color w:val="A6A6A6"/>
                <w:sz w:val="16"/>
                <w:szCs w:val="20"/>
                <w:lang w:val="en-US"/>
              </w:rPr>
            </w:pPr>
            <w:ins w:id="9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7" w:author="Автор"/>
                <w:b/>
                <w:color w:val="A6A6A6"/>
                <w:sz w:val="16"/>
                <w:szCs w:val="20"/>
                <w:lang w:val="en-US"/>
              </w:rPr>
            </w:pPr>
            <w:ins w:id="9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9" w:author="Автор"/>
                <w:b/>
                <w:color w:val="A6A6A6"/>
                <w:sz w:val="16"/>
                <w:szCs w:val="20"/>
                <w:lang w:val="en-US"/>
              </w:rPr>
            </w:pPr>
            <w:ins w:id="9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1" w:author="Автор"/>
                <w:b/>
                <w:color w:val="A6A6A6"/>
                <w:sz w:val="16"/>
                <w:szCs w:val="20"/>
                <w:lang w:val="en-US"/>
              </w:rPr>
            </w:pPr>
            <w:ins w:id="9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3" w:author="Автор"/>
                <w:b/>
                <w:color w:val="A6A6A6"/>
                <w:sz w:val="16"/>
                <w:szCs w:val="20"/>
                <w:lang w:val="en-US"/>
              </w:rPr>
            </w:pPr>
            <w:ins w:id="9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5" w:author="Автор"/>
                <w:b/>
                <w:color w:val="A6A6A6"/>
                <w:sz w:val="16"/>
                <w:szCs w:val="20"/>
                <w:lang w:val="en-US"/>
              </w:rPr>
            </w:pPr>
            <w:ins w:id="9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7" w:author="Автор"/>
                <w:b/>
                <w:color w:val="A6A6A6"/>
                <w:sz w:val="16"/>
                <w:szCs w:val="20"/>
                <w:lang w:val="en-US"/>
              </w:rPr>
            </w:pPr>
            <w:ins w:id="9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name="orgType"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9" w:author="Автор"/>
                <w:b/>
                <w:color w:val="A6A6A6"/>
                <w:sz w:val="16"/>
                <w:szCs w:val="20"/>
                <w:lang w:val="en-US"/>
              </w:rPr>
            </w:pPr>
            <w:ins w:id="9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1" w:author="Автор"/>
                <w:b/>
                <w:color w:val="A6A6A6"/>
                <w:sz w:val="16"/>
                <w:szCs w:val="20"/>
                <w:lang w:val="en-US"/>
              </w:rPr>
            </w:pPr>
            <w:ins w:id="9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3" w:author="Автор"/>
                <w:b/>
                <w:color w:val="A6A6A6"/>
                <w:sz w:val="16"/>
                <w:szCs w:val="20"/>
                <w:lang w:val="en-US"/>
              </w:rPr>
            </w:pPr>
            <w:ins w:id="9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5" w:author="Автор"/>
                <w:b/>
                <w:color w:val="A6A6A6"/>
                <w:sz w:val="16"/>
                <w:szCs w:val="20"/>
                <w:lang w:val="en-US"/>
              </w:rPr>
            </w:pPr>
            <w:ins w:id="9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7" w:author="Автор"/>
                <w:b/>
                <w:color w:val="A6A6A6"/>
                <w:sz w:val="16"/>
                <w:szCs w:val="20"/>
                <w:lang w:val="en-US"/>
              </w:rPr>
            </w:pPr>
            <w:ins w:id="9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9" w:author="Автор"/>
                <w:b/>
                <w:color w:val="A6A6A6"/>
                <w:sz w:val="16"/>
                <w:szCs w:val="20"/>
                <w:lang w:val="en-US"/>
              </w:rPr>
            </w:pPr>
            <w:ins w:id="9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1" w:author="Автор"/>
                <w:b/>
                <w:color w:val="A6A6A6"/>
                <w:sz w:val="16"/>
                <w:szCs w:val="20"/>
                <w:lang w:val="en-US"/>
              </w:rPr>
            </w:pPr>
            <w:ins w:id="9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name="N"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3" w:author="Автор"/>
                <w:b/>
                <w:color w:val="A6A6A6"/>
                <w:sz w:val="16"/>
                <w:szCs w:val="20"/>
                <w:lang w:val="en-US"/>
              </w:rPr>
            </w:pPr>
            <w:ins w:id="9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5" w:author="Автор"/>
                <w:b/>
                <w:color w:val="A6A6A6"/>
                <w:sz w:val="16"/>
                <w:szCs w:val="20"/>
                <w:lang w:val="en-US"/>
              </w:rPr>
            </w:pPr>
            <w:ins w:id="9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7" w:author="Автор"/>
                <w:b/>
                <w:color w:val="A6A6A6"/>
                <w:sz w:val="16"/>
                <w:szCs w:val="20"/>
                <w:lang w:val="en-US"/>
              </w:rPr>
            </w:pPr>
            <w:ins w:id="9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9" w:author="Автор"/>
                <w:b/>
                <w:color w:val="A6A6A6"/>
                <w:sz w:val="16"/>
                <w:szCs w:val="20"/>
                <w:lang w:val="en-US"/>
              </w:rPr>
            </w:pPr>
            <w:ins w:id="9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1" w:author="Автор"/>
                <w:b/>
                <w:color w:val="A6A6A6"/>
                <w:sz w:val="16"/>
                <w:szCs w:val="20"/>
                <w:lang w:val="en-US"/>
              </w:rPr>
            </w:pPr>
            <w:ins w:id="9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3" w:author="Автор"/>
                <w:b/>
                <w:color w:val="A6A6A6"/>
                <w:sz w:val="16"/>
                <w:szCs w:val="20"/>
                <w:lang w:val="en-US"/>
              </w:rPr>
            </w:pPr>
            <w:ins w:id="9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5" w:author="Автор"/>
                <w:b/>
                <w:color w:val="A6A6A6"/>
                <w:sz w:val="16"/>
                <w:szCs w:val="20"/>
                <w:lang w:val="en-US"/>
              </w:rPr>
            </w:pPr>
            <w:ins w:id="9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7" w:author="Автор"/>
                <w:b/>
                <w:color w:val="A6A6A6"/>
                <w:sz w:val="16"/>
                <w:szCs w:val="20"/>
                <w:lang w:val="en-US"/>
              </w:rPr>
            </w:pPr>
            <w:ins w:id="9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9" w:author="Автор"/>
                <w:b/>
                <w:color w:val="A6A6A6"/>
                <w:sz w:val="16"/>
                <w:szCs w:val="20"/>
                <w:lang w:val="en-US"/>
              </w:rPr>
            </w:pPr>
            <w:ins w:id="9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1" w:author="Автор"/>
                <w:b/>
                <w:color w:val="A6A6A6"/>
                <w:sz w:val="16"/>
                <w:szCs w:val="20"/>
                <w:lang w:val="en-US"/>
              </w:rPr>
            </w:pPr>
            <w:ins w:id="9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3" w:author="Автор"/>
                <w:b/>
                <w:color w:val="A6A6A6"/>
                <w:sz w:val="16"/>
                <w:szCs w:val="20"/>
                <w:lang w:val="en-US"/>
              </w:rPr>
            </w:pPr>
            <w:ins w:id="9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5" w:author="Автор"/>
                <w:b/>
                <w:color w:val="A6A6A6"/>
                <w:sz w:val="16"/>
                <w:szCs w:val="20"/>
                <w:lang w:val="en-US"/>
              </w:rPr>
            </w:pPr>
            <w:ins w:id="9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7" w:author="Автор"/>
                <w:b/>
                <w:color w:val="A6A6A6"/>
                <w:sz w:val="16"/>
                <w:szCs w:val="20"/>
                <w:lang w:val="en-US"/>
              </w:rPr>
            </w:pPr>
            <w:ins w:id="9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9" w:author="Автор"/>
                <w:b/>
                <w:color w:val="A6A6A6"/>
                <w:sz w:val="16"/>
                <w:szCs w:val="20"/>
                <w:lang w:val="en-US"/>
              </w:rPr>
            </w:pPr>
            <w:ins w:id="9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1" w:author="Автор"/>
                <w:b/>
                <w:color w:val="A6A6A6"/>
                <w:sz w:val="16"/>
                <w:szCs w:val="20"/>
                <w:lang w:val="en-US"/>
              </w:rPr>
            </w:pPr>
            <w:ins w:id="9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3" w:author="Автор"/>
                <w:b/>
                <w:color w:val="A6A6A6"/>
                <w:sz w:val="16"/>
                <w:szCs w:val="20"/>
                <w:lang w:val="en-US"/>
              </w:rPr>
            </w:pPr>
            <w:ins w:id="9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5" w:author="Автор"/>
                <w:b/>
                <w:color w:val="A6A6A6"/>
                <w:sz w:val="16"/>
                <w:szCs w:val="20"/>
                <w:lang w:val="en-US"/>
              </w:rPr>
            </w:pPr>
            <w:ins w:id="9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7" w:author="Автор"/>
                <w:b/>
                <w:color w:val="A6A6A6"/>
                <w:sz w:val="16"/>
                <w:szCs w:val="20"/>
                <w:lang w:val="en-US"/>
              </w:rPr>
            </w:pPr>
            <w:ins w:id="9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9" w:author="Автор"/>
                <w:b/>
                <w:color w:val="A6A6A6"/>
                <w:sz w:val="16"/>
                <w:szCs w:val="20"/>
                <w:lang w:val="en-US"/>
              </w:rPr>
            </w:pPr>
            <w:ins w:id="9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1" w:author="Автор"/>
                <w:b/>
                <w:color w:val="A6A6A6"/>
                <w:sz w:val="16"/>
                <w:szCs w:val="20"/>
                <w:lang w:val="en-US"/>
              </w:rPr>
            </w:pPr>
            <w:ins w:id="9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3" w:author="Автор"/>
                <w:b/>
                <w:color w:val="A6A6A6"/>
                <w:sz w:val="16"/>
                <w:szCs w:val="20"/>
                <w:lang w:val="en-US"/>
              </w:rPr>
            </w:pPr>
            <w:ins w:id="9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5" w:author="Автор"/>
                <w:b/>
                <w:color w:val="A6A6A6"/>
                <w:sz w:val="16"/>
                <w:szCs w:val="20"/>
                <w:lang w:val="en-US"/>
              </w:rPr>
            </w:pPr>
            <w:ins w:id="9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7" w:author="Автор"/>
                <w:b/>
                <w:color w:val="A6A6A6"/>
                <w:sz w:val="16"/>
                <w:szCs w:val="20"/>
                <w:lang w:val="en-US"/>
              </w:rPr>
            </w:pPr>
            <w:ins w:id="9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9" w:author="Автор"/>
                <w:b/>
                <w:color w:val="A6A6A6"/>
                <w:sz w:val="16"/>
                <w:szCs w:val="20"/>
                <w:lang w:val="en-US"/>
              </w:rPr>
            </w:pPr>
            <w:ins w:id="9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1" w:author="Автор"/>
                <w:b/>
                <w:color w:val="A6A6A6"/>
                <w:sz w:val="16"/>
                <w:szCs w:val="20"/>
                <w:lang w:val="en-US"/>
              </w:rPr>
            </w:pPr>
            <w:ins w:id="9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3" w:author="Автор"/>
                <w:b/>
                <w:color w:val="A6A6A6"/>
                <w:sz w:val="16"/>
                <w:szCs w:val="20"/>
                <w:lang w:val="en-US"/>
              </w:rPr>
            </w:pPr>
            <w:ins w:id="9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5" w:author="Автор"/>
                <w:b/>
                <w:color w:val="A6A6A6"/>
                <w:sz w:val="16"/>
                <w:szCs w:val="20"/>
                <w:lang w:val="en-US"/>
              </w:rPr>
            </w:pPr>
            <w:ins w:id="9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7" w:author="Автор"/>
                <w:b/>
                <w:color w:val="A6A6A6"/>
                <w:sz w:val="16"/>
                <w:szCs w:val="20"/>
                <w:lang w:val="en-US"/>
              </w:rPr>
            </w:pPr>
            <w:ins w:id="9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9" w:author="Автор"/>
                <w:b/>
                <w:color w:val="A6A6A6"/>
                <w:sz w:val="16"/>
                <w:szCs w:val="20"/>
                <w:lang w:val="en-US"/>
              </w:rPr>
            </w:pPr>
            <w:ins w:id="9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1" w:author="Автор"/>
                <w:b/>
                <w:color w:val="A6A6A6"/>
                <w:sz w:val="16"/>
                <w:szCs w:val="20"/>
                <w:lang w:val="en-US"/>
              </w:rPr>
            </w:pPr>
            <w:ins w:id="9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3" w:author="Автор"/>
                <w:b/>
                <w:color w:val="A6A6A6"/>
                <w:sz w:val="16"/>
                <w:szCs w:val="20"/>
                <w:lang w:val="en-US"/>
              </w:rPr>
            </w:pPr>
            <w:ins w:id="9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5" w:author="Автор"/>
                <w:b/>
                <w:color w:val="A6A6A6"/>
                <w:sz w:val="16"/>
                <w:szCs w:val="20"/>
                <w:lang w:val="en-US"/>
              </w:rPr>
            </w:pPr>
            <w:ins w:id="9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7" w:author="Автор"/>
                <w:b/>
                <w:color w:val="A6A6A6"/>
                <w:sz w:val="16"/>
                <w:szCs w:val="20"/>
                <w:lang w:val="en-US"/>
              </w:rPr>
            </w:pPr>
            <w:ins w:id="9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9" w:author="Автор"/>
                <w:b/>
                <w:color w:val="A6A6A6"/>
                <w:sz w:val="16"/>
                <w:szCs w:val="20"/>
                <w:lang w:val="en-US"/>
              </w:rPr>
            </w:pPr>
            <w:ins w:id="9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1" w:author="Автор"/>
                <w:b/>
                <w:color w:val="A6A6A6"/>
                <w:sz w:val="16"/>
                <w:szCs w:val="20"/>
                <w:lang w:val="en-US"/>
              </w:rPr>
            </w:pPr>
            <w:ins w:id="9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3" w:author="Автор"/>
                <w:b/>
                <w:color w:val="A6A6A6"/>
                <w:sz w:val="16"/>
                <w:szCs w:val="20"/>
                <w:lang w:val="en-US"/>
              </w:rPr>
            </w:pPr>
            <w:ins w:id="9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5" w:author="Автор"/>
                <w:b/>
                <w:color w:val="A6A6A6"/>
                <w:sz w:val="16"/>
                <w:szCs w:val="20"/>
                <w:lang w:val="en-US"/>
              </w:rPr>
            </w:pPr>
            <w:ins w:id="9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7" w:author="Автор"/>
                <w:b/>
                <w:color w:val="A6A6A6"/>
                <w:sz w:val="16"/>
                <w:szCs w:val="20"/>
                <w:lang w:val="en-US"/>
              </w:rPr>
            </w:pPr>
            <w:ins w:id="9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9" w:author="Автор"/>
                <w:b/>
                <w:color w:val="A6A6A6"/>
                <w:sz w:val="16"/>
                <w:szCs w:val="20"/>
                <w:lang w:val="en-US"/>
              </w:rPr>
            </w:pPr>
            <w:ins w:id="9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1" w:author="Автор"/>
                <w:b/>
                <w:color w:val="A6A6A6"/>
                <w:sz w:val="16"/>
                <w:szCs w:val="20"/>
                <w:lang w:val="en-US"/>
              </w:rPr>
            </w:pPr>
            <w:ins w:id="9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3" w:author="Автор"/>
                <w:b/>
                <w:color w:val="A6A6A6"/>
                <w:sz w:val="16"/>
                <w:szCs w:val="20"/>
                <w:lang w:val="en-US"/>
              </w:rPr>
            </w:pPr>
            <w:ins w:id="9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5" w:author="Автор"/>
                <w:b/>
                <w:color w:val="A6A6A6"/>
                <w:sz w:val="16"/>
                <w:szCs w:val="20"/>
                <w:lang w:val="en-US"/>
              </w:rPr>
            </w:pPr>
            <w:ins w:id="9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7" w:author="Автор"/>
                <w:b/>
                <w:color w:val="A6A6A6"/>
                <w:sz w:val="16"/>
                <w:szCs w:val="20"/>
                <w:lang w:val="en-US"/>
              </w:rPr>
            </w:pPr>
            <w:ins w:id="9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9" w:author="Автор"/>
                <w:b/>
                <w:color w:val="A6A6A6"/>
                <w:sz w:val="16"/>
                <w:szCs w:val="20"/>
                <w:lang w:val="en-US"/>
              </w:rPr>
            </w:pPr>
            <w:ins w:id="9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1" w:author="Автор"/>
                <w:b/>
                <w:color w:val="A6A6A6"/>
                <w:sz w:val="16"/>
                <w:szCs w:val="20"/>
                <w:lang w:val="en-US"/>
              </w:rPr>
            </w:pPr>
            <w:ins w:id="9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3" w:author="Автор"/>
                <w:b/>
                <w:color w:val="A6A6A6"/>
                <w:sz w:val="16"/>
                <w:szCs w:val="20"/>
                <w:lang w:val="en-US"/>
              </w:rPr>
            </w:pPr>
            <w:ins w:id="9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5" w:author="Автор"/>
                <w:b/>
                <w:color w:val="A6A6A6"/>
                <w:sz w:val="16"/>
                <w:szCs w:val="20"/>
                <w:lang w:val="en-US"/>
              </w:rPr>
            </w:pPr>
            <w:ins w:id="9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7" w:author="Автор"/>
                <w:b/>
                <w:color w:val="A6A6A6"/>
                <w:sz w:val="16"/>
                <w:szCs w:val="20"/>
                <w:lang w:val="en-US"/>
              </w:rPr>
            </w:pPr>
            <w:ins w:id="9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9" w:author="Автор"/>
                <w:b/>
                <w:color w:val="A6A6A6"/>
                <w:sz w:val="16"/>
                <w:szCs w:val="20"/>
                <w:lang w:val="en-US"/>
              </w:rPr>
            </w:pPr>
            <w:ins w:id="9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1" w:author="Автор"/>
                <w:b/>
                <w:color w:val="A6A6A6"/>
                <w:sz w:val="16"/>
                <w:szCs w:val="20"/>
                <w:lang w:val="en-US"/>
              </w:rPr>
            </w:pPr>
            <w:ins w:id="9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3" w:author="Автор"/>
                <w:b/>
                <w:color w:val="A6A6A6"/>
                <w:sz w:val="16"/>
                <w:szCs w:val="20"/>
                <w:lang w:val="en-US"/>
              </w:rPr>
            </w:pPr>
            <w:ins w:id="9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5" w:author="Автор"/>
                <w:b/>
                <w:color w:val="A6A6A6"/>
                <w:sz w:val="16"/>
                <w:szCs w:val="20"/>
                <w:lang w:val="en-US"/>
              </w:rPr>
            </w:pPr>
            <w:ins w:id="9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7" w:author="Автор"/>
                <w:b/>
                <w:color w:val="A6A6A6"/>
                <w:sz w:val="16"/>
                <w:szCs w:val="20"/>
                <w:lang w:val="en-US"/>
              </w:rPr>
            </w:pPr>
            <w:ins w:id="9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9" w:author="Автор"/>
                <w:b/>
                <w:color w:val="A6A6A6"/>
                <w:sz w:val="16"/>
                <w:szCs w:val="20"/>
                <w:lang w:val="en-US"/>
              </w:rPr>
            </w:pPr>
            <w:ins w:id="9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1" w:author="Автор"/>
                <w:b/>
                <w:color w:val="A6A6A6"/>
                <w:sz w:val="16"/>
                <w:szCs w:val="20"/>
                <w:lang w:val="en-US"/>
              </w:rPr>
            </w:pPr>
            <w:ins w:id="9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3" w:author="Автор"/>
                <w:b/>
                <w:color w:val="A6A6A6"/>
                <w:sz w:val="16"/>
                <w:szCs w:val="20"/>
                <w:lang w:val="en-US"/>
              </w:rPr>
            </w:pPr>
            <w:ins w:id="9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5" w:author="Автор"/>
                <w:b/>
                <w:color w:val="A6A6A6"/>
                <w:sz w:val="16"/>
                <w:szCs w:val="20"/>
                <w:lang w:val="en-US"/>
              </w:rPr>
            </w:pPr>
            <w:ins w:id="9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7" w:author="Автор"/>
                <w:b/>
                <w:color w:val="A6A6A6"/>
                <w:sz w:val="16"/>
                <w:szCs w:val="20"/>
                <w:lang w:val="en-US"/>
              </w:rPr>
            </w:pPr>
            <w:ins w:id="9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9" w:author="Автор"/>
                <w:b/>
                <w:color w:val="A6A6A6"/>
                <w:sz w:val="16"/>
                <w:szCs w:val="20"/>
                <w:lang w:val="en-US"/>
              </w:rPr>
            </w:pPr>
            <w:ins w:id="9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1" w:author="Автор"/>
                <w:b/>
                <w:color w:val="A6A6A6"/>
                <w:sz w:val="16"/>
                <w:szCs w:val="20"/>
                <w:lang w:val="en-US"/>
              </w:rPr>
            </w:pPr>
            <w:ins w:id="9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3" w:author="Автор"/>
                <w:b/>
                <w:color w:val="A6A6A6"/>
                <w:sz w:val="16"/>
                <w:szCs w:val="20"/>
                <w:lang w:val="en-US"/>
              </w:rPr>
            </w:pPr>
            <w:ins w:id="9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5" w:author="Автор"/>
                <w:b/>
                <w:color w:val="A6A6A6"/>
                <w:sz w:val="16"/>
                <w:szCs w:val="20"/>
                <w:lang w:val="en-US"/>
              </w:rPr>
            </w:pPr>
            <w:ins w:id="9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7" w:author="Автор"/>
                <w:b/>
                <w:color w:val="A6A6A6"/>
                <w:sz w:val="16"/>
                <w:szCs w:val="20"/>
                <w:lang w:val="en-US"/>
              </w:rPr>
            </w:pPr>
            <w:ins w:id="9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9" w:author="Автор"/>
                <w:b/>
                <w:color w:val="A6A6A6"/>
                <w:sz w:val="16"/>
                <w:szCs w:val="20"/>
                <w:lang w:val="en-US"/>
              </w:rPr>
            </w:pPr>
            <w:ins w:id="9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1" w:author="Автор"/>
                <w:b/>
                <w:color w:val="A6A6A6"/>
                <w:sz w:val="16"/>
                <w:szCs w:val="20"/>
                <w:lang w:val="en-US"/>
              </w:rPr>
            </w:pPr>
            <w:ins w:id="9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3" w:author="Автор"/>
                <w:b/>
                <w:color w:val="A6A6A6"/>
                <w:sz w:val="16"/>
                <w:szCs w:val="20"/>
                <w:lang w:val="en-US"/>
              </w:rPr>
            </w:pPr>
            <w:ins w:id="9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5" w:author="Автор"/>
                <w:b/>
                <w:color w:val="A6A6A6"/>
                <w:sz w:val="16"/>
                <w:szCs w:val="20"/>
                <w:lang w:val="en-US"/>
              </w:rPr>
            </w:pPr>
            <w:ins w:id="9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7" w:author="Автор"/>
                <w:b/>
                <w:color w:val="A6A6A6"/>
                <w:sz w:val="16"/>
                <w:szCs w:val="20"/>
                <w:lang w:val="en-US"/>
              </w:rPr>
            </w:pPr>
            <w:ins w:id="9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9" w:author="Автор"/>
                <w:b/>
                <w:color w:val="A6A6A6"/>
                <w:sz w:val="16"/>
                <w:szCs w:val="20"/>
                <w:lang w:val="en-US"/>
              </w:rPr>
            </w:pPr>
            <w:ins w:id="9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1" w:author="Автор"/>
                <w:b/>
                <w:color w:val="A6A6A6"/>
                <w:sz w:val="16"/>
                <w:szCs w:val="20"/>
                <w:lang w:val="en-US"/>
              </w:rPr>
            </w:pPr>
            <w:ins w:id="9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type="tns:visitorsSummaryResult"/&gt;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3" w:author="Автор"/>
                <w:b/>
                <w:color w:val="A6A6A6"/>
                <w:sz w:val="16"/>
                <w:szCs w:val="20"/>
                <w:lang w:val="en-US"/>
              </w:rPr>
            </w:pPr>
            <w:ins w:id="9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5" w:author="Автор"/>
                <w:b/>
                <w:color w:val="A6A6A6"/>
                <w:sz w:val="16"/>
                <w:szCs w:val="20"/>
                <w:lang w:val="en-US"/>
              </w:rPr>
            </w:pPr>
            <w:ins w:id="9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7" w:author="Автор"/>
                <w:b/>
                <w:color w:val="A6A6A6"/>
                <w:sz w:val="16"/>
                <w:szCs w:val="20"/>
                <w:lang w:val="en-US"/>
              </w:rPr>
            </w:pPr>
            <w:ins w:id="9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9" w:author="Автор"/>
                <w:b/>
                <w:color w:val="A6A6A6"/>
                <w:sz w:val="16"/>
                <w:szCs w:val="20"/>
                <w:lang w:val="en-US"/>
              </w:rPr>
            </w:pPr>
            <w:ins w:id="9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1" w:author="Автор"/>
                <w:b/>
                <w:color w:val="A6A6A6"/>
                <w:sz w:val="16"/>
                <w:szCs w:val="20"/>
                <w:lang w:val="en-US"/>
              </w:rPr>
            </w:pPr>
            <w:ins w:id="9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3" w:author="Автор"/>
                <w:b/>
                <w:color w:val="A6A6A6"/>
                <w:sz w:val="16"/>
                <w:szCs w:val="20"/>
                <w:lang w:val="en-US"/>
              </w:rPr>
            </w:pPr>
            <w:ins w:id="9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5" w:author="Автор"/>
                <w:b/>
                <w:color w:val="A6A6A6"/>
                <w:sz w:val="16"/>
                <w:szCs w:val="20"/>
                <w:lang w:val="en-US"/>
              </w:rPr>
            </w:pPr>
            <w:ins w:id="9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name="orgsList" type="tns:visitorsSummaryList"/&gt;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7" w:author="Автор"/>
                <w:b/>
                <w:color w:val="A6A6A6"/>
                <w:sz w:val="16"/>
                <w:szCs w:val="20"/>
                <w:lang w:val="en-US"/>
              </w:rPr>
            </w:pPr>
            <w:ins w:id="9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9" w:author="Автор"/>
                <w:b/>
                <w:color w:val="A6A6A6"/>
                <w:sz w:val="16"/>
                <w:szCs w:val="20"/>
                <w:lang w:val="en-US"/>
              </w:rPr>
            </w:pPr>
            <w:ins w:id="9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1" w:author="Автор"/>
                <w:b/>
                <w:color w:val="A6A6A6"/>
                <w:sz w:val="16"/>
                <w:szCs w:val="20"/>
                <w:lang w:val="en-US"/>
              </w:rPr>
            </w:pPr>
            <w:ins w:id="9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3" w:author="Автор"/>
                <w:b/>
                <w:color w:val="A6A6A6"/>
                <w:sz w:val="16"/>
                <w:szCs w:val="20"/>
                <w:lang w:val="en-US"/>
              </w:rPr>
            </w:pPr>
            <w:ins w:id="9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5" w:author="Автор"/>
                <w:b/>
                <w:color w:val="A6A6A6"/>
                <w:sz w:val="16"/>
                <w:szCs w:val="20"/>
                <w:lang w:val="en-US"/>
              </w:rPr>
            </w:pPr>
            <w:ins w:id="9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7" w:author="Автор"/>
                <w:b/>
                <w:color w:val="A6A6A6"/>
                <w:sz w:val="16"/>
                <w:szCs w:val="20"/>
                <w:lang w:val="en-US"/>
              </w:rPr>
            </w:pPr>
            <w:ins w:id="9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9" w:author="Автор"/>
                <w:b/>
                <w:color w:val="A6A6A6"/>
                <w:sz w:val="16"/>
                <w:szCs w:val="20"/>
                <w:lang w:val="en-US"/>
              </w:rPr>
            </w:pPr>
            <w:ins w:id="9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name="org" nillable="true" type="tns:visitorsSummary"/&gt;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1" w:author="Автор"/>
                <w:b/>
                <w:color w:val="A6A6A6"/>
                <w:sz w:val="16"/>
                <w:szCs w:val="20"/>
                <w:lang w:val="en-US"/>
              </w:rPr>
            </w:pPr>
            <w:ins w:id="9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3" w:author="Автор"/>
                <w:b/>
                <w:color w:val="A6A6A6"/>
                <w:sz w:val="16"/>
                <w:szCs w:val="20"/>
                <w:lang w:val="en-US"/>
              </w:rPr>
            </w:pPr>
            <w:ins w:id="9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name="orgsInList" type="xs:int"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5" w:author="Автор"/>
                <w:b/>
                <w:color w:val="A6A6A6"/>
                <w:sz w:val="16"/>
                <w:szCs w:val="20"/>
                <w:lang w:val="en-US"/>
              </w:rPr>
            </w:pPr>
            <w:ins w:id="9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7" w:author="Автор"/>
                <w:b/>
                <w:color w:val="A6A6A6"/>
                <w:sz w:val="16"/>
                <w:szCs w:val="20"/>
                <w:lang w:val="en-US"/>
              </w:rPr>
            </w:pPr>
            <w:ins w:id="9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9" w:author="Автор"/>
                <w:b/>
                <w:color w:val="A6A6A6"/>
                <w:sz w:val="16"/>
                <w:szCs w:val="20"/>
                <w:lang w:val="en-US"/>
              </w:rPr>
            </w:pPr>
            <w:ins w:id="9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1" w:author="Автор"/>
                <w:b/>
                <w:color w:val="A6A6A6"/>
                <w:sz w:val="16"/>
                <w:szCs w:val="20"/>
                <w:lang w:val="en-US"/>
              </w:rPr>
            </w:pPr>
            <w:ins w:id="9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3" w:author="Автор"/>
                <w:b/>
                <w:color w:val="A6A6A6"/>
                <w:sz w:val="16"/>
                <w:szCs w:val="20"/>
                <w:lang w:val="en-US"/>
              </w:rPr>
            </w:pPr>
            <w:ins w:id="9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name="studentsTotal" type="xs:int" use="required"/&gt;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5" w:author="Автор"/>
                <w:b/>
                <w:color w:val="A6A6A6"/>
                <w:sz w:val="16"/>
                <w:szCs w:val="20"/>
                <w:lang w:val="en-US"/>
              </w:rPr>
            </w:pPr>
            <w:ins w:id="9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name="studentsInside"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7" w:author="Автор"/>
                <w:b/>
                <w:color w:val="A6A6A6"/>
                <w:sz w:val="16"/>
                <w:szCs w:val="20"/>
                <w:lang w:val="en-US"/>
              </w:rPr>
            </w:pPr>
            <w:ins w:id="9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name="employee"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9" w:author="Автор"/>
                <w:b/>
                <w:color w:val="A6A6A6"/>
                <w:sz w:val="16"/>
                <w:szCs w:val="20"/>
                <w:lang w:val="en-US"/>
              </w:rPr>
            </w:pPr>
            <w:ins w:id="9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name="others1"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1" w:author="Автор"/>
                <w:b/>
                <w:color w:val="A6A6A6"/>
                <w:sz w:val="16"/>
                <w:szCs w:val="20"/>
                <w:lang w:val="en-US"/>
              </w:rPr>
            </w:pPr>
            <w:ins w:id="9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name="others2"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3" w:author="Автор"/>
                <w:b/>
                <w:color w:val="A6A6A6"/>
                <w:sz w:val="16"/>
                <w:szCs w:val="20"/>
                <w:lang w:val="en-US"/>
              </w:rPr>
            </w:pPr>
            <w:ins w:id="9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name="others3"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5" w:author="Автор"/>
                <w:b/>
                <w:color w:val="A6A6A6"/>
                <w:sz w:val="16"/>
                <w:szCs w:val="20"/>
                <w:lang w:val="en-US"/>
              </w:rPr>
            </w:pPr>
            <w:ins w:id="9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name="cardless"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7" w:author="Автор"/>
                <w:b/>
                <w:color w:val="A6A6A6"/>
                <w:sz w:val="16"/>
                <w:szCs w:val="20"/>
                <w:lang w:val="en-US"/>
              </w:rPr>
            </w:pPr>
            <w:ins w:id="9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name="exitsCardless"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9" w:author="Автор"/>
                <w:b/>
                <w:color w:val="A6A6A6"/>
                <w:sz w:val="16"/>
                <w:szCs w:val="20"/>
                <w:lang w:val="en-US"/>
              </w:rPr>
            </w:pPr>
            <w:ins w:id="9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1" w:author="Автор"/>
                <w:b/>
                <w:color w:val="A6A6A6"/>
                <w:sz w:val="16"/>
                <w:szCs w:val="20"/>
                <w:lang w:val="en-US"/>
              </w:rPr>
            </w:pPr>
            <w:ins w:id="9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3" w:author="Автор"/>
                <w:b/>
                <w:color w:val="A6A6A6"/>
                <w:sz w:val="16"/>
                <w:szCs w:val="20"/>
                <w:lang w:val="en-US"/>
              </w:rPr>
            </w:pPr>
            <w:ins w:id="9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5" w:author="Автор"/>
                <w:b/>
                <w:color w:val="A6A6A6"/>
                <w:sz w:val="16"/>
                <w:szCs w:val="20"/>
                <w:lang w:val="en-US"/>
              </w:rPr>
            </w:pPr>
            <w:ins w:id="9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7" w:author="Автор"/>
                <w:b/>
                <w:color w:val="A6A6A6"/>
                <w:sz w:val="16"/>
                <w:szCs w:val="20"/>
                <w:lang w:val="en-US"/>
              </w:rPr>
            </w:pPr>
            <w:ins w:id="9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9" w:author="Автор"/>
                <w:b/>
                <w:color w:val="A6A6A6"/>
                <w:sz w:val="16"/>
                <w:szCs w:val="20"/>
                <w:lang w:val="en-US"/>
              </w:rPr>
            </w:pPr>
            <w:ins w:id="9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1" w:author="Автор"/>
                <w:b/>
                <w:color w:val="A6A6A6"/>
                <w:sz w:val="16"/>
                <w:szCs w:val="20"/>
                <w:lang w:val="en-US"/>
              </w:rPr>
            </w:pPr>
            <w:ins w:id="9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3" w:author="Автор"/>
                <w:b/>
                <w:color w:val="A6A6A6"/>
                <w:sz w:val="16"/>
                <w:szCs w:val="20"/>
                <w:lang w:val="en-US"/>
              </w:rPr>
            </w:pPr>
            <w:ins w:id="9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5" w:author="Автор"/>
                <w:b/>
                <w:color w:val="A6A6A6"/>
                <w:sz w:val="16"/>
                <w:szCs w:val="20"/>
                <w:lang w:val="en-US"/>
              </w:rPr>
            </w:pPr>
            <w:ins w:id="9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7" w:author="Автор"/>
                <w:b/>
                <w:color w:val="A6A6A6"/>
                <w:sz w:val="16"/>
                <w:szCs w:val="20"/>
                <w:lang w:val="en-US"/>
              </w:rPr>
            </w:pPr>
            <w:ins w:id="9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9" w:author="Автор"/>
                <w:b/>
                <w:color w:val="A6A6A6"/>
                <w:sz w:val="16"/>
                <w:szCs w:val="20"/>
                <w:lang w:val="en-US"/>
              </w:rPr>
            </w:pPr>
            <w:ins w:id="9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1" w:author="Автор"/>
                <w:b/>
                <w:color w:val="A6A6A6"/>
                <w:sz w:val="16"/>
                <w:szCs w:val="20"/>
                <w:lang w:val="en-US"/>
              </w:rPr>
            </w:pPr>
            <w:ins w:id="9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3" w:author="Автор"/>
                <w:b/>
                <w:color w:val="A6A6A6"/>
                <w:sz w:val="16"/>
                <w:szCs w:val="20"/>
                <w:lang w:val="en-US"/>
              </w:rPr>
            </w:pPr>
            <w:ins w:id="9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5" w:author="Автор"/>
                <w:b/>
                <w:color w:val="A6A6A6"/>
                <w:sz w:val="16"/>
                <w:szCs w:val="20"/>
                <w:lang w:val="en-US"/>
              </w:rPr>
            </w:pPr>
            <w:ins w:id="9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7" w:author="Автор"/>
                <w:b/>
                <w:color w:val="A6A6A6"/>
                <w:sz w:val="16"/>
                <w:szCs w:val="20"/>
                <w:lang w:val="en-US"/>
              </w:rPr>
            </w:pPr>
            <w:ins w:id="9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9" w:author="Автор"/>
                <w:b/>
                <w:color w:val="A6A6A6"/>
                <w:sz w:val="16"/>
                <w:szCs w:val="20"/>
                <w:lang w:val="en-US"/>
              </w:rPr>
            </w:pPr>
            <w:ins w:id="9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1" w:author="Автор"/>
                <w:b/>
                <w:color w:val="A6A6A6"/>
                <w:sz w:val="16"/>
                <w:szCs w:val="20"/>
                <w:lang w:val="en-US"/>
              </w:rPr>
            </w:pPr>
            <w:ins w:id="9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3" w:author="Автор"/>
                <w:b/>
                <w:color w:val="A6A6A6"/>
                <w:sz w:val="16"/>
                <w:szCs w:val="20"/>
                <w:lang w:val="en-US"/>
              </w:rPr>
            </w:pPr>
            <w:ins w:id="9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5" w:author="Автор"/>
                <w:b/>
                <w:color w:val="A6A6A6"/>
                <w:sz w:val="16"/>
                <w:szCs w:val="20"/>
                <w:lang w:val="en-US"/>
              </w:rPr>
            </w:pPr>
            <w:ins w:id="9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7" w:author="Автор"/>
                <w:b/>
                <w:color w:val="A6A6A6"/>
                <w:sz w:val="16"/>
                <w:szCs w:val="20"/>
                <w:lang w:val="en-US"/>
              </w:rPr>
            </w:pPr>
            <w:ins w:id="9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type="tns:sendResult"/&gt;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9" w:author="Автор"/>
                <w:b/>
                <w:color w:val="A6A6A6"/>
                <w:sz w:val="16"/>
                <w:szCs w:val="20"/>
                <w:lang w:val="en-US"/>
              </w:rPr>
            </w:pPr>
            <w:ins w:id="9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1" w:author="Автор"/>
                <w:b/>
                <w:color w:val="A6A6A6"/>
                <w:sz w:val="16"/>
                <w:szCs w:val="20"/>
                <w:lang w:val="en-US"/>
              </w:rPr>
            </w:pPr>
            <w:ins w:id="9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3" w:author="Автор"/>
                <w:b/>
                <w:color w:val="A6A6A6"/>
                <w:sz w:val="16"/>
                <w:szCs w:val="20"/>
                <w:lang w:val="en-US"/>
              </w:rPr>
            </w:pPr>
            <w:ins w:id="9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5" w:author="Автор"/>
                <w:b/>
                <w:color w:val="A6A6A6"/>
                <w:sz w:val="16"/>
                <w:szCs w:val="20"/>
                <w:lang w:val="en-US"/>
              </w:rPr>
            </w:pPr>
            <w:ins w:id="9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7" w:author="Автор"/>
                <w:b/>
                <w:color w:val="A6A6A6"/>
                <w:sz w:val="16"/>
                <w:szCs w:val="20"/>
                <w:lang w:val="en-US"/>
              </w:rPr>
            </w:pPr>
            <w:ins w:id="9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name="recoverStatus"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9" w:author="Автор"/>
                <w:b/>
                <w:color w:val="A6A6A6"/>
                <w:sz w:val="16"/>
                <w:szCs w:val="20"/>
                <w:lang w:val="en-US"/>
              </w:rPr>
            </w:pPr>
            <w:ins w:id="9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1" w:author="Автор"/>
                <w:b/>
                <w:color w:val="A6A6A6"/>
                <w:sz w:val="16"/>
                <w:szCs w:val="20"/>
                <w:lang w:val="en-US"/>
              </w:rPr>
            </w:pPr>
            <w:ins w:id="9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3" w:author="Автор"/>
                <w:b/>
                <w:color w:val="A6A6A6"/>
                <w:sz w:val="16"/>
                <w:szCs w:val="20"/>
                <w:lang w:val="en-US"/>
              </w:rPr>
            </w:pPr>
            <w:ins w:id="9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5" w:author="Автор"/>
                <w:b/>
                <w:color w:val="A6A6A6"/>
                <w:sz w:val="16"/>
                <w:szCs w:val="20"/>
                <w:lang w:val="en-US"/>
              </w:rPr>
            </w:pPr>
            <w:ins w:id="9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7" w:author="Автор"/>
                <w:b/>
                <w:color w:val="A6A6A6"/>
                <w:sz w:val="16"/>
                <w:szCs w:val="20"/>
                <w:lang w:val="en-US"/>
              </w:rPr>
            </w:pPr>
            <w:ins w:id="9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9" w:author="Автор"/>
                <w:b/>
                <w:color w:val="A6A6A6"/>
                <w:sz w:val="16"/>
                <w:szCs w:val="20"/>
                <w:lang w:val="en-US"/>
              </w:rPr>
            </w:pPr>
            <w:ins w:id="9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1" w:author="Автор"/>
                <w:b/>
                <w:color w:val="A6A6A6"/>
                <w:sz w:val="16"/>
                <w:szCs w:val="20"/>
                <w:lang w:val="en-US"/>
              </w:rPr>
            </w:pPr>
            <w:ins w:id="9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3" w:author="Автор"/>
                <w:b/>
                <w:color w:val="A6A6A6"/>
                <w:sz w:val="16"/>
                <w:szCs w:val="20"/>
                <w:lang w:val="en-US"/>
              </w:rPr>
            </w:pPr>
            <w:ins w:id="9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5" w:author="Автор"/>
                <w:b/>
                <w:color w:val="A6A6A6"/>
                <w:sz w:val="16"/>
                <w:szCs w:val="20"/>
                <w:lang w:val="en-US"/>
              </w:rPr>
            </w:pPr>
            <w:ins w:id="9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name="idOfOrderDetail"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7" w:author="Автор"/>
                <w:b/>
                <w:color w:val="A6A6A6"/>
                <w:sz w:val="16"/>
                <w:szCs w:val="20"/>
                <w:lang w:val="en-US"/>
              </w:rPr>
            </w:pPr>
            <w:ins w:id="9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name="causeNumber"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9" w:author="Автор"/>
                <w:b/>
                <w:color w:val="A6A6A6"/>
                <w:sz w:val="16"/>
                <w:szCs w:val="20"/>
                <w:lang w:val="en-US"/>
              </w:rPr>
            </w:pPr>
            <w:ins w:id="9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1" w:author="Автор"/>
                <w:b/>
                <w:color w:val="A6A6A6"/>
                <w:sz w:val="16"/>
                <w:szCs w:val="20"/>
                <w:lang w:val="en-US"/>
              </w:rPr>
            </w:pPr>
            <w:ins w:id="9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3" w:author="Автор"/>
                <w:b/>
                <w:color w:val="A6A6A6"/>
                <w:sz w:val="16"/>
                <w:szCs w:val="20"/>
                <w:lang w:val="en-US"/>
              </w:rPr>
            </w:pPr>
            <w:ins w:id="9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5" w:author="Автор"/>
                <w:b/>
                <w:color w:val="A6A6A6"/>
                <w:sz w:val="16"/>
                <w:szCs w:val="20"/>
                <w:lang w:val="en-US"/>
              </w:rPr>
            </w:pPr>
            <w:ins w:id="9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7" w:author="Автор"/>
                <w:b/>
                <w:color w:val="A6A6A6"/>
                <w:sz w:val="16"/>
                <w:szCs w:val="20"/>
                <w:lang w:val="en-US"/>
              </w:rPr>
            </w:pPr>
            <w:ins w:id="9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9" w:author="Автор"/>
                <w:b/>
                <w:color w:val="A6A6A6"/>
                <w:sz w:val="16"/>
                <w:szCs w:val="20"/>
                <w:lang w:val="en-US"/>
              </w:rPr>
            </w:pPr>
            <w:ins w:id="9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1" w:author="Автор"/>
                <w:b/>
                <w:color w:val="A6A6A6"/>
                <w:sz w:val="16"/>
                <w:szCs w:val="20"/>
                <w:lang w:val="en-US"/>
              </w:rPr>
            </w:pPr>
            <w:ins w:id="9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3" w:author="Автор"/>
                <w:b/>
                <w:color w:val="A6A6A6"/>
                <w:sz w:val="16"/>
                <w:szCs w:val="20"/>
                <w:lang w:val="en-US"/>
              </w:rPr>
            </w:pPr>
            <w:ins w:id="9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5" w:author="Автор"/>
                <w:b/>
                <w:color w:val="A6A6A6"/>
                <w:sz w:val="16"/>
                <w:szCs w:val="20"/>
                <w:lang w:val="en-US"/>
              </w:rPr>
            </w:pPr>
            <w:ins w:id="9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7" w:author="Автор"/>
                <w:b/>
                <w:color w:val="A6A6A6"/>
                <w:sz w:val="16"/>
                <w:szCs w:val="20"/>
                <w:lang w:val="en-US"/>
              </w:rPr>
            </w:pPr>
            <w:ins w:id="9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9" w:author="Автор"/>
                <w:b/>
                <w:color w:val="A6A6A6"/>
                <w:sz w:val="16"/>
                <w:szCs w:val="20"/>
                <w:lang w:val="en-US"/>
              </w:rPr>
            </w:pPr>
            <w:ins w:id="9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1" w:author="Автор"/>
                <w:b/>
                <w:color w:val="A6A6A6"/>
                <w:sz w:val="16"/>
                <w:szCs w:val="20"/>
                <w:lang w:val="en-US"/>
              </w:rPr>
            </w:pPr>
            <w:ins w:id="9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3" w:author="Автор"/>
                <w:b/>
                <w:color w:val="A6A6A6"/>
                <w:sz w:val="16"/>
                <w:szCs w:val="20"/>
                <w:lang w:val="en-US"/>
              </w:rPr>
            </w:pPr>
            <w:ins w:id="9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5" w:author="Автор"/>
                <w:b/>
                <w:color w:val="A6A6A6"/>
                <w:sz w:val="16"/>
                <w:szCs w:val="20"/>
                <w:lang w:val="en-US"/>
              </w:rPr>
            </w:pPr>
            <w:ins w:id="9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type="tns:rbkMoneyConfigResult"/&gt;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7" w:author="Автор"/>
                <w:b/>
                <w:color w:val="A6A6A6"/>
                <w:sz w:val="16"/>
                <w:szCs w:val="20"/>
                <w:lang w:val="en-US"/>
              </w:rPr>
            </w:pPr>
            <w:ins w:id="9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9" w:author="Автор"/>
                <w:b/>
                <w:color w:val="A6A6A6"/>
                <w:sz w:val="16"/>
                <w:szCs w:val="20"/>
                <w:lang w:val="en-US"/>
              </w:rPr>
            </w:pPr>
            <w:ins w:id="9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1" w:author="Автор"/>
                <w:b/>
                <w:color w:val="A6A6A6"/>
                <w:sz w:val="16"/>
                <w:szCs w:val="20"/>
                <w:lang w:val="en-US"/>
              </w:rPr>
            </w:pPr>
            <w:ins w:id="9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3" w:author="Автор"/>
                <w:b/>
                <w:color w:val="A6A6A6"/>
                <w:sz w:val="16"/>
                <w:szCs w:val="20"/>
                <w:lang w:val="en-US"/>
              </w:rPr>
            </w:pPr>
            <w:ins w:id="9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5" w:author="Автор"/>
                <w:b/>
                <w:color w:val="A6A6A6"/>
                <w:sz w:val="16"/>
                <w:szCs w:val="20"/>
                <w:lang w:val="en-US"/>
              </w:rPr>
            </w:pPr>
            <w:ins w:id="9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name="rbkConfig" type="tns:RBKMoneyConfigExt"/&gt;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7" w:author="Автор"/>
                <w:b/>
                <w:color w:val="A6A6A6"/>
                <w:sz w:val="16"/>
                <w:szCs w:val="20"/>
                <w:lang w:val="en-US"/>
              </w:rPr>
            </w:pPr>
            <w:ins w:id="9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9" w:author="Автор"/>
                <w:b/>
                <w:color w:val="A6A6A6"/>
                <w:sz w:val="16"/>
                <w:szCs w:val="20"/>
                <w:lang w:val="en-US"/>
              </w:rPr>
            </w:pPr>
            <w:ins w:id="9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1" w:author="Автор"/>
                <w:b/>
                <w:color w:val="A6A6A6"/>
                <w:sz w:val="16"/>
                <w:szCs w:val="20"/>
                <w:lang w:val="en-US"/>
              </w:rPr>
            </w:pPr>
            <w:ins w:id="9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3" w:author="Автор"/>
                <w:b/>
                <w:color w:val="A6A6A6"/>
                <w:sz w:val="16"/>
                <w:szCs w:val="20"/>
                <w:lang w:val="en-US"/>
              </w:rPr>
            </w:pPr>
            <w:ins w:id="9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5" w:author="Автор"/>
                <w:b/>
                <w:color w:val="A6A6A6"/>
                <w:sz w:val="16"/>
                <w:szCs w:val="20"/>
                <w:lang w:val="en-US"/>
              </w:rPr>
            </w:pPr>
            <w:ins w:id="9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name="RBKMoneyConfigExt"&gt;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7" w:author="Автор"/>
                <w:b/>
                <w:color w:val="A6A6A6"/>
                <w:sz w:val="16"/>
                <w:szCs w:val="20"/>
                <w:lang w:val="en-US"/>
              </w:rPr>
            </w:pPr>
            <w:ins w:id="9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9" w:author="Автор"/>
                <w:b/>
                <w:color w:val="A6A6A6"/>
                <w:sz w:val="16"/>
                <w:szCs w:val="20"/>
                <w:lang w:val="en-US"/>
              </w:rPr>
            </w:pPr>
            <w:ins w:id="9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name="EshopId"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1" w:author="Автор"/>
                <w:b/>
                <w:color w:val="A6A6A6"/>
                <w:sz w:val="16"/>
                <w:szCs w:val="20"/>
                <w:lang w:val="en-US"/>
              </w:rPr>
            </w:pPr>
            <w:ins w:id="9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3" w:author="Автор"/>
                <w:b/>
                <w:color w:val="A6A6A6"/>
                <w:sz w:val="16"/>
                <w:szCs w:val="20"/>
                <w:lang w:val="en-US"/>
              </w:rPr>
            </w:pPr>
            <w:ins w:id="9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5" w:author="Автор"/>
                <w:b/>
                <w:color w:val="A6A6A6"/>
                <w:sz w:val="16"/>
                <w:szCs w:val="20"/>
                <w:lang w:val="en-US"/>
              </w:rPr>
            </w:pPr>
            <w:ins w:id="9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7" w:author="Автор"/>
                <w:b/>
                <w:color w:val="A6A6A6"/>
                <w:sz w:val="16"/>
                <w:szCs w:val="20"/>
                <w:lang w:val="en-US"/>
              </w:rPr>
            </w:pPr>
            <w:ins w:id="9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name="SecretKey"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9" w:author="Автор"/>
                <w:b/>
                <w:color w:val="A6A6A6"/>
                <w:sz w:val="16"/>
                <w:szCs w:val="20"/>
                <w:lang w:val="en-US"/>
              </w:rPr>
            </w:pPr>
            <w:ins w:id="9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1" w:author="Автор"/>
                <w:b/>
                <w:color w:val="A6A6A6"/>
                <w:sz w:val="16"/>
                <w:szCs w:val="20"/>
                <w:lang w:val="en-US"/>
              </w:rPr>
            </w:pPr>
            <w:ins w:id="9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3" w:author="Автор"/>
                <w:b/>
                <w:color w:val="A6A6A6"/>
                <w:sz w:val="16"/>
                <w:szCs w:val="20"/>
                <w:lang w:val="en-US"/>
              </w:rPr>
            </w:pPr>
            <w:ins w:id="9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5" w:author="Автор"/>
                <w:b/>
                <w:color w:val="A6A6A6"/>
                <w:sz w:val="16"/>
                <w:szCs w:val="20"/>
                <w:lang w:val="en-US"/>
              </w:rPr>
            </w:pPr>
            <w:ins w:id="9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7" w:author="Автор"/>
                <w:b/>
                <w:color w:val="A6A6A6"/>
                <w:sz w:val="16"/>
                <w:szCs w:val="20"/>
                <w:lang w:val="en-US"/>
              </w:rPr>
            </w:pPr>
            <w:ins w:id="9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9" w:author="Автор"/>
                <w:b/>
                <w:color w:val="A6A6A6"/>
                <w:sz w:val="16"/>
                <w:szCs w:val="20"/>
                <w:lang w:val="en-US"/>
              </w:rPr>
            </w:pPr>
            <w:ins w:id="9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1" w:author="Автор"/>
                <w:b/>
                <w:color w:val="A6A6A6"/>
                <w:sz w:val="16"/>
                <w:szCs w:val="20"/>
                <w:lang w:val="en-US"/>
              </w:rPr>
            </w:pPr>
            <w:ins w:id="9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name="token"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3" w:author="Автор"/>
                <w:b/>
                <w:color w:val="A6A6A6"/>
                <w:sz w:val="16"/>
                <w:szCs w:val="20"/>
                <w:lang w:val="en-US"/>
              </w:rPr>
            </w:pPr>
            <w:ins w:id="9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5" w:author="Автор"/>
                <w:b/>
                <w:color w:val="A6A6A6"/>
                <w:sz w:val="16"/>
                <w:szCs w:val="20"/>
                <w:lang w:val="en-US"/>
              </w:rPr>
            </w:pPr>
            <w:ins w:id="9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7" w:author="Автор"/>
                <w:b/>
                <w:color w:val="A6A6A6"/>
                <w:sz w:val="16"/>
                <w:szCs w:val="20"/>
                <w:lang w:val="en-US"/>
              </w:rPr>
            </w:pPr>
            <w:ins w:id="9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9" w:author="Автор"/>
                <w:b/>
                <w:color w:val="A6A6A6"/>
                <w:sz w:val="16"/>
                <w:szCs w:val="20"/>
                <w:lang w:val="en-US"/>
              </w:rPr>
            </w:pPr>
            <w:ins w:id="9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1" w:author="Автор"/>
                <w:b/>
                <w:color w:val="A6A6A6"/>
                <w:sz w:val="16"/>
                <w:szCs w:val="20"/>
                <w:lang w:val="en-US"/>
              </w:rPr>
            </w:pPr>
            <w:ins w:id="9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3" w:author="Автор"/>
                <w:b/>
                <w:color w:val="A6A6A6"/>
                <w:sz w:val="16"/>
                <w:szCs w:val="20"/>
                <w:lang w:val="en-US"/>
              </w:rPr>
            </w:pPr>
            <w:ins w:id="9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5" w:author="Автор"/>
                <w:b/>
                <w:color w:val="A6A6A6"/>
                <w:sz w:val="16"/>
                <w:szCs w:val="20"/>
                <w:lang w:val="en-US"/>
              </w:rPr>
            </w:pPr>
            <w:ins w:id="9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7" w:author="Автор"/>
                <w:b/>
                <w:color w:val="A6A6A6"/>
                <w:sz w:val="16"/>
                <w:szCs w:val="20"/>
                <w:lang w:val="en-US"/>
              </w:rPr>
            </w:pPr>
            <w:ins w:id="9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9" w:author="Автор"/>
                <w:b/>
                <w:color w:val="A6A6A6"/>
                <w:sz w:val="16"/>
                <w:szCs w:val="20"/>
                <w:lang w:val="en-US"/>
              </w:rPr>
            </w:pPr>
            <w:ins w:id="9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1" w:author="Автор"/>
                <w:b/>
                <w:color w:val="A6A6A6"/>
                <w:sz w:val="16"/>
                <w:szCs w:val="20"/>
                <w:lang w:val="en-US"/>
              </w:rPr>
            </w:pPr>
            <w:ins w:id="9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3" w:author="Автор"/>
                <w:b/>
                <w:color w:val="A6A6A6"/>
                <w:sz w:val="16"/>
                <w:szCs w:val="20"/>
                <w:lang w:val="en-US"/>
              </w:rPr>
            </w:pPr>
            <w:ins w:id="9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5" w:author="Автор"/>
                <w:b/>
                <w:color w:val="A6A6A6"/>
                <w:sz w:val="16"/>
                <w:szCs w:val="20"/>
                <w:lang w:val="en-US"/>
              </w:rPr>
            </w:pPr>
            <w:ins w:id="9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7" w:author="Автор"/>
                <w:b/>
                <w:color w:val="A6A6A6"/>
                <w:sz w:val="16"/>
                <w:szCs w:val="20"/>
                <w:lang w:val="en-US"/>
              </w:rPr>
            </w:pPr>
            <w:ins w:id="9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9" w:author="Автор"/>
                <w:b/>
                <w:color w:val="A6A6A6"/>
                <w:sz w:val="16"/>
                <w:szCs w:val="20"/>
                <w:lang w:val="en-US"/>
              </w:rPr>
            </w:pPr>
            <w:ins w:id="9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1" w:author="Автор"/>
                <w:b/>
                <w:color w:val="A6A6A6"/>
                <w:sz w:val="16"/>
                <w:szCs w:val="20"/>
                <w:lang w:val="en-US"/>
              </w:rPr>
            </w:pPr>
            <w:ins w:id="9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3" w:author="Автор"/>
                <w:b/>
                <w:color w:val="A6A6A6"/>
                <w:sz w:val="16"/>
                <w:szCs w:val="20"/>
                <w:lang w:val="en-US"/>
              </w:rPr>
            </w:pPr>
            <w:ins w:id="9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5" w:author="Автор"/>
                <w:b/>
                <w:color w:val="A6A6A6"/>
                <w:sz w:val="16"/>
                <w:szCs w:val="20"/>
                <w:lang w:val="en-US"/>
              </w:rPr>
            </w:pPr>
            <w:ins w:id="9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7" w:author="Автор"/>
                <w:b/>
                <w:color w:val="A6A6A6"/>
                <w:sz w:val="16"/>
                <w:szCs w:val="20"/>
                <w:lang w:val="en-US"/>
              </w:rPr>
            </w:pPr>
            <w:ins w:id="9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9" w:author="Автор"/>
                <w:b/>
                <w:color w:val="A6A6A6"/>
                <w:sz w:val="16"/>
                <w:szCs w:val="20"/>
                <w:lang w:val="en-US"/>
              </w:rPr>
            </w:pPr>
            <w:ins w:id="9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1" w:author="Автор"/>
                <w:b/>
                <w:color w:val="A6A6A6"/>
                <w:sz w:val="16"/>
                <w:szCs w:val="20"/>
                <w:lang w:val="en-US"/>
              </w:rPr>
            </w:pPr>
            <w:ins w:id="9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3" w:author="Автор"/>
                <w:b/>
                <w:color w:val="A6A6A6"/>
                <w:sz w:val="16"/>
                <w:szCs w:val="20"/>
                <w:lang w:val="en-US"/>
              </w:rPr>
            </w:pPr>
            <w:ins w:id="9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5" w:author="Автор"/>
                <w:b/>
                <w:color w:val="A6A6A6"/>
                <w:sz w:val="16"/>
                <w:szCs w:val="20"/>
                <w:lang w:val="en-US"/>
              </w:rPr>
            </w:pPr>
            <w:ins w:id="9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7" w:author="Автор"/>
                <w:b/>
                <w:color w:val="A6A6A6"/>
                <w:sz w:val="16"/>
                <w:szCs w:val="20"/>
                <w:lang w:val="en-US"/>
              </w:rPr>
            </w:pPr>
            <w:ins w:id="9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9" w:author="Автор"/>
                <w:b/>
                <w:color w:val="A6A6A6"/>
                <w:sz w:val="16"/>
                <w:szCs w:val="20"/>
                <w:lang w:val="en-US"/>
              </w:rPr>
            </w:pPr>
            <w:ins w:id="9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1" w:author="Автор"/>
                <w:b/>
                <w:color w:val="A6A6A6"/>
                <w:sz w:val="16"/>
                <w:szCs w:val="20"/>
                <w:lang w:val="en-US"/>
              </w:rPr>
            </w:pPr>
            <w:ins w:id="9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3" w:author="Автор"/>
                <w:b/>
                <w:color w:val="A6A6A6"/>
                <w:sz w:val="16"/>
                <w:szCs w:val="20"/>
                <w:lang w:val="en-US"/>
              </w:rPr>
            </w:pPr>
            <w:ins w:id="9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5" w:author="Автор"/>
                <w:b/>
                <w:color w:val="A6A6A6"/>
                <w:sz w:val="16"/>
                <w:szCs w:val="20"/>
                <w:lang w:val="en-US"/>
              </w:rPr>
            </w:pPr>
            <w:ins w:id="9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type="tns:circulationListResult"/&gt;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7" w:author="Автор"/>
                <w:b/>
                <w:color w:val="A6A6A6"/>
                <w:sz w:val="16"/>
                <w:szCs w:val="20"/>
                <w:lang w:val="en-US"/>
              </w:rPr>
            </w:pPr>
            <w:ins w:id="9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9" w:author="Автор"/>
                <w:b/>
                <w:color w:val="A6A6A6"/>
                <w:sz w:val="16"/>
                <w:szCs w:val="20"/>
                <w:lang w:val="en-US"/>
              </w:rPr>
            </w:pPr>
            <w:ins w:id="9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1" w:author="Автор"/>
                <w:b/>
                <w:color w:val="A6A6A6"/>
                <w:sz w:val="16"/>
                <w:szCs w:val="20"/>
                <w:lang w:val="en-US"/>
              </w:rPr>
            </w:pPr>
            <w:ins w:id="9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3" w:author="Автор"/>
                <w:b/>
                <w:color w:val="A6A6A6"/>
                <w:sz w:val="16"/>
                <w:szCs w:val="20"/>
                <w:lang w:val="en-US"/>
              </w:rPr>
            </w:pPr>
            <w:ins w:id="9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5" w:author="Автор"/>
                <w:b/>
                <w:color w:val="A6A6A6"/>
                <w:sz w:val="16"/>
                <w:szCs w:val="20"/>
                <w:lang w:val="en-US"/>
              </w:rPr>
            </w:pPr>
            <w:ins w:id="9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name="circulationList" type="tns:CirculationItemList"/&gt;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7" w:author="Автор"/>
                <w:b/>
                <w:color w:val="A6A6A6"/>
                <w:sz w:val="16"/>
                <w:szCs w:val="20"/>
                <w:lang w:val="en-US"/>
              </w:rPr>
            </w:pPr>
            <w:ins w:id="9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9" w:author="Автор"/>
                <w:b/>
                <w:color w:val="A6A6A6"/>
                <w:sz w:val="16"/>
                <w:szCs w:val="20"/>
                <w:lang w:val="en-US"/>
              </w:rPr>
            </w:pPr>
            <w:ins w:id="9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1" w:author="Автор"/>
                <w:b/>
                <w:color w:val="A6A6A6"/>
                <w:sz w:val="16"/>
                <w:szCs w:val="20"/>
                <w:lang w:val="en-US"/>
              </w:rPr>
            </w:pPr>
            <w:ins w:id="9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3" w:author="Автор"/>
                <w:b/>
                <w:color w:val="A6A6A6"/>
                <w:sz w:val="16"/>
                <w:szCs w:val="20"/>
                <w:lang w:val="en-US"/>
              </w:rPr>
            </w:pPr>
            <w:ins w:id="9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5" w:author="Автор"/>
                <w:b/>
                <w:color w:val="A6A6A6"/>
                <w:sz w:val="16"/>
                <w:szCs w:val="20"/>
                <w:lang w:val="en-US"/>
              </w:rPr>
            </w:pPr>
            <w:ins w:id="9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7" w:author="Автор"/>
                <w:b/>
                <w:color w:val="A6A6A6"/>
                <w:sz w:val="16"/>
                <w:szCs w:val="20"/>
                <w:lang w:val="en-US"/>
              </w:rPr>
            </w:pPr>
            <w:ins w:id="9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9" w:author="Автор"/>
                <w:b/>
                <w:color w:val="A6A6A6"/>
                <w:sz w:val="16"/>
                <w:szCs w:val="20"/>
                <w:lang w:val="en-US"/>
              </w:rPr>
            </w:pPr>
            <w:ins w:id="9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type="tns:CirculationItem"/&gt;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1" w:author="Автор"/>
                <w:b/>
                <w:color w:val="A6A6A6"/>
                <w:sz w:val="16"/>
                <w:szCs w:val="20"/>
                <w:lang w:val="en-US"/>
              </w:rPr>
            </w:pPr>
            <w:ins w:id="9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3" w:author="Автор"/>
                <w:b/>
                <w:color w:val="A6A6A6"/>
                <w:sz w:val="16"/>
                <w:szCs w:val="20"/>
                <w:lang w:val="en-US"/>
              </w:rPr>
            </w:pPr>
            <w:ins w:id="9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5" w:author="Автор"/>
                <w:b/>
                <w:color w:val="A6A6A6"/>
                <w:sz w:val="16"/>
                <w:szCs w:val="20"/>
                <w:lang w:val="en-US"/>
              </w:rPr>
            </w:pPr>
            <w:ins w:id="9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7" w:author="Автор"/>
                <w:b/>
                <w:color w:val="A6A6A6"/>
                <w:sz w:val="16"/>
                <w:szCs w:val="20"/>
                <w:lang w:val="en-US"/>
              </w:rPr>
            </w:pPr>
            <w:ins w:id="9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9" w:author="Автор"/>
                <w:b/>
                <w:color w:val="A6A6A6"/>
                <w:sz w:val="16"/>
                <w:szCs w:val="20"/>
                <w:lang w:val="en-US"/>
              </w:rPr>
            </w:pPr>
            <w:ins w:id="9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1" w:author="Автор"/>
                <w:b/>
                <w:color w:val="A6A6A6"/>
                <w:sz w:val="16"/>
                <w:szCs w:val="20"/>
                <w:lang w:val="en-US"/>
              </w:rPr>
            </w:pPr>
            <w:ins w:id="9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3" w:author="Автор"/>
                <w:b/>
                <w:color w:val="A6A6A6"/>
                <w:sz w:val="16"/>
                <w:szCs w:val="20"/>
                <w:lang w:val="en-US"/>
              </w:rPr>
            </w:pPr>
            <w:ins w:id="9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name="IssuanceDate"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5" w:author="Автор"/>
                <w:b/>
                <w:color w:val="A6A6A6"/>
                <w:sz w:val="16"/>
                <w:szCs w:val="20"/>
                <w:lang w:val="en-US"/>
              </w:rPr>
            </w:pPr>
            <w:ins w:id="9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name="RefundDate"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7" w:author="Автор"/>
                <w:b/>
                <w:color w:val="A6A6A6"/>
                <w:sz w:val="16"/>
                <w:szCs w:val="20"/>
                <w:lang w:val="en-US"/>
              </w:rPr>
            </w:pPr>
            <w:ins w:id="9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name="RealRefundDate"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9" w:author="Автор"/>
                <w:b/>
                <w:color w:val="A6A6A6"/>
                <w:sz w:val="16"/>
                <w:szCs w:val="20"/>
                <w:lang w:val="en-US"/>
              </w:rPr>
            </w:pPr>
            <w:ins w:id="9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1" w:author="Автор"/>
                <w:b/>
                <w:color w:val="A6A6A6"/>
                <w:sz w:val="16"/>
                <w:szCs w:val="20"/>
                <w:lang w:val="en-US"/>
              </w:rPr>
            </w:pPr>
            <w:ins w:id="9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3" w:author="Автор"/>
                <w:b/>
                <w:color w:val="A6A6A6"/>
                <w:sz w:val="16"/>
                <w:szCs w:val="20"/>
                <w:lang w:val="en-US"/>
              </w:rPr>
            </w:pPr>
            <w:ins w:id="9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5" w:author="Автор"/>
                <w:b/>
                <w:color w:val="A6A6A6"/>
                <w:sz w:val="16"/>
                <w:szCs w:val="20"/>
                <w:lang w:val="en-US"/>
              </w:rPr>
            </w:pPr>
            <w:ins w:id="9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7" w:author="Автор"/>
                <w:b/>
                <w:color w:val="A6A6A6"/>
                <w:sz w:val="16"/>
                <w:szCs w:val="20"/>
                <w:lang w:val="en-US"/>
              </w:rPr>
            </w:pPr>
            <w:ins w:id="9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9" w:author="Автор"/>
                <w:b/>
                <w:color w:val="A6A6A6"/>
                <w:sz w:val="16"/>
                <w:szCs w:val="20"/>
                <w:lang w:val="en-US"/>
              </w:rPr>
            </w:pPr>
            <w:ins w:id="9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1" w:author="Автор"/>
                <w:b/>
                <w:color w:val="A6A6A6"/>
                <w:sz w:val="16"/>
                <w:szCs w:val="20"/>
                <w:lang w:val="en-US"/>
              </w:rPr>
            </w:pPr>
            <w:ins w:id="9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3" w:author="Автор"/>
                <w:b/>
                <w:color w:val="A6A6A6"/>
                <w:sz w:val="16"/>
                <w:szCs w:val="20"/>
                <w:lang w:val="en-US"/>
              </w:rPr>
            </w:pPr>
            <w:ins w:id="9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5" w:author="Автор"/>
                <w:b/>
                <w:color w:val="A6A6A6"/>
                <w:sz w:val="16"/>
                <w:szCs w:val="20"/>
                <w:lang w:val="en-US"/>
              </w:rPr>
            </w:pPr>
            <w:ins w:id="9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7" w:author="Автор"/>
                <w:b/>
                <w:color w:val="A6A6A6"/>
                <w:sz w:val="16"/>
                <w:szCs w:val="20"/>
                <w:lang w:val="en-US"/>
              </w:rPr>
            </w:pPr>
            <w:ins w:id="9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9" w:author="Автор"/>
                <w:b/>
                <w:color w:val="A6A6A6"/>
                <w:sz w:val="16"/>
                <w:szCs w:val="20"/>
                <w:lang w:val="en-US"/>
              </w:rPr>
            </w:pPr>
            <w:ins w:id="9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1" w:author="Автор"/>
                <w:b/>
                <w:color w:val="A6A6A6"/>
                <w:sz w:val="16"/>
                <w:szCs w:val="20"/>
                <w:lang w:val="en-US"/>
              </w:rPr>
            </w:pPr>
            <w:ins w:id="9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3" w:author="Автор"/>
                <w:b/>
                <w:color w:val="A6A6A6"/>
                <w:sz w:val="16"/>
                <w:szCs w:val="20"/>
                <w:lang w:val="en-US"/>
              </w:rPr>
            </w:pPr>
            <w:ins w:id="9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5" w:author="Автор"/>
                <w:b/>
                <w:color w:val="A6A6A6"/>
                <w:sz w:val="16"/>
                <w:szCs w:val="20"/>
                <w:lang w:val="en-US"/>
              </w:rPr>
            </w:pPr>
            <w:ins w:id="9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7" w:author="Автор"/>
                <w:b/>
                <w:color w:val="A6A6A6"/>
                <w:sz w:val="16"/>
                <w:szCs w:val="20"/>
                <w:lang w:val="en-US"/>
              </w:rPr>
            </w:pPr>
            <w:ins w:id="9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9" w:author="Автор"/>
                <w:b/>
                <w:color w:val="A6A6A6"/>
                <w:sz w:val="16"/>
                <w:szCs w:val="20"/>
                <w:lang w:val="en-US"/>
              </w:rPr>
            </w:pPr>
            <w:ins w:id="9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name="base64passwordHash"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1" w:author="Автор"/>
                <w:b/>
                <w:color w:val="A6A6A6"/>
                <w:sz w:val="16"/>
                <w:szCs w:val="20"/>
                <w:lang w:val="en-US"/>
              </w:rPr>
            </w:pPr>
            <w:ins w:id="9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3" w:author="Автор"/>
                <w:b/>
                <w:color w:val="A6A6A6"/>
                <w:sz w:val="16"/>
                <w:szCs w:val="20"/>
                <w:lang w:val="en-US"/>
              </w:rPr>
            </w:pPr>
            <w:ins w:id="9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5" w:author="Автор"/>
                <w:b/>
                <w:color w:val="A6A6A6"/>
                <w:sz w:val="16"/>
                <w:szCs w:val="20"/>
                <w:lang w:val="en-US"/>
              </w:rPr>
            </w:pPr>
            <w:ins w:id="9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7" w:author="Автор"/>
                <w:b/>
                <w:color w:val="A6A6A6"/>
                <w:sz w:val="16"/>
                <w:szCs w:val="20"/>
                <w:lang w:val="en-US"/>
              </w:rPr>
            </w:pPr>
            <w:ins w:id="9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9" w:author="Автор"/>
                <w:b/>
                <w:color w:val="A6A6A6"/>
                <w:sz w:val="16"/>
                <w:szCs w:val="20"/>
                <w:lang w:val="en-US"/>
              </w:rPr>
            </w:pPr>
            <w:ins w:id="9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1" w:author="Автор"/>
                <w:b/>
                <w:color w:val="A6A6A6"/>
                <w:sz w:val="16"/>
                <w:szCs w:val="20"/>
                <w:lang w:val="en-US"/>
              </w:rPr>
            </w:pPr>
            <w:ins w:id="9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3" w:author="Автор"/>
                <w:b/>
                <w:color w:val="A6A6A6"/>
                <w:sz w:val="16"/>
                <w:szCs w:val="20"/>
                <w:lang w:val="en-US"/>
              </w:rPr>
            </w:pPr>
            <w:ins w:id="9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5" w:author="Автор"/>
                <w:b/>
                <w:color w:val="A6A6A6"/>
                <w:sz w:val="16"/>
                <w:szCs w:val="20"/>
                <w:lang w:val="en-US"/>
              </w:rPr>
            </w:pPr>
            <w:ins w:id="9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7" w:author="Автор"/>
                <w:b/>
                <w:color w:val="A6A6A6"/>
                <w:sz w:val="16"/>
                <w:szCs w:val="20"/>
                <w:lang w:val="en-US"/>
              </w:rPr>
            </w:pPr>
            <w:ins w:id="9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9" w:author="Автор"/>
                <w:b/>
                <w:color w:val="A6A6A6"/>
                <w:sz w:val="16"/>
                <w:szCs w:val="20"/>
                <w:lang w:val="en-US"/>
              </w:rPr>
            </w:pPr>
            <w:ins w:id="9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1" w:author="Автор"/>
                <w:b/>
                <w:color w:val="A6A6A6"/>
                <w:sz w:val="16"/>
                <w:szCs w:val="20"/>
                <w:lang w:val="en-US"/>
              </w:rPr>
            </w:pPr>
            <w:ins w:id="9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3" w:author="Автор"/>
                <w:b/>
                <w:color w:val="A6A6A6"/>
                <w:sz w:val="16"/>
                <w:szCs w:val="20"/>
                <w:lang w:val="en-US"/>
              </w:rPr>
            </w:pPr>
            <w:ins w:id="9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5" w:author="Автор"/>
                <w:b/>
                <w:color w:val="A6A6A6"/>
                <w:sz w:val="16"/>
                <w:szCs w:val="20"/>
                <w:lang w:val="en-US"/>
              </w:rPr>
            </w:pPr>
            <w:ins w:id="9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7" w:author="Автор"/>
                <w:b/>
                <w:color w:val="A6A6A6"/>
                <w:sz w:val="16"/>
                <w:szCs w:val="20"/>
                <w:lang w:val="en-US"/>
              </w:rPr>
            </w:pPr>
            <w:ins w:id="9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9" w:author="Автор"/>
                <w:b/>
                <w:color w:val="A6A6A6"/>
                <w:sz w:val="16"/>
                <w:szCs w:val="20"/>
                <w:lang w:val="en-US"/>
              </w:rPr>
            </w:pPr>
            <w:ins w:id="9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1" w:author="Автор"/>
                <w:b/>
                <w:color w:val="A6A6A6"/>
                <w:sz w:val="16"/>
                <w:szCs w:val="20"/>
                <w:lang w:val="en-US"/>
              </w:rPr>
            </w:pPr>
            <w:ins w:id="9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3" w:author="Автор"/>
                <w:b/>
                <w:color w:val="A6A6A6"/>
                <w:sz w:val="16"/>
                <w:szCs w:val="20"/>
                <w:lang w:val="en-US"/>
              </w:rPr>
            </w:pPr>
            <w:ins w:id="9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5" w:author="Автор"/>
                <w:b/>
                <w:color w:val="A6A6A6"/>
                <w:sz w:val="16"/>
                <w:szCs w:val="20"/>
                <w:lang w:val="en-US"/>
              </w:rPr>
            </w:pPr>
            <w:ins w:id="9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7" w:author="Автор"/>
                <w:b/>
                <w:color w:val="A6A6A6"/>
                <w:sz w:val="16"/>
                <w:szCs w:val="20"/>
                <w:lang w:val="en-US"/>
              </w:rPr>
            </w:pPr>
            <w:ins w:id="9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9" w:author="Автор"/>
                <w:b/>
                <w:color w:val="A6A6A6"/>
                <w:sz w:val="16"/>
                <w:szCs w:val="20"/>
                <w:lang w:val="en-US"/>
              </w:rPr>
            </w:pPr>
            <w:ins w:id="9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1" w:author="Автор"/>
                <w:b/>
                <w:color w:val="A6A6A6"/>
                <w:sz w:val="16"/>
                <w:szCs w:val="20"/>
                <w:lang w:val="en-US"/>
              </w:rPr>
            </w:pPr>
            <w:ins w:id="9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3" w:author="Автор"/>
                <w:b/>
                <w:color w:val="A6A6A6"/>
                <w:sz w:val="16"/>
                <w:szCs w:val="20"/>
                <w:lang w:val="en-US"/>
              </w:rPr>
            </w:pPr>
            <w:ins w:id="9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5" w:author="Автор"/>
                <w:b/>
                <w:color w:val="A6A6A6"/>
                <w:sz w:val="16"/>
                <w:szCs w:val="20"/>
                <w:lang w:val="en-US"/>
              </w:rPr>
            </w:pPr>
            <w:ins w:id="9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7" w:author="Автор"/>
                <w:b/>
                <w:color w:val="A6A6A6"/>
                <w:sz w:val="16"/>
                <w:szCs w:val="20"/>
                <w:lang w:val="en-US"/>
              </w:rPr>
            </w:pPr>
            <w:ins w:id="9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9" w:author="Автор"/>
                <w:b/>
                <w:color w:val="A6A6A6"/>
                <w:sz w:val="16"/>
                <w:szCs w:val="20"/>
                <w:lang w:val="en-US"/>
              </w:rPr>
            </w:pPr>
            <w:ins w:id="9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1" w:author="Автор"/>
                <w:b/>
                <w:color w:val="A6A6A6"/>
                <w:sz w:val="16"/>
                <w:szCs w:val="20"/>
                <w:lang w:val="en-US"/>
              </w:rPr>
            </w:pPr>
            <w:ins w:id="9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3" w:author="Автор"/>
                <w:b/>
                <w:color w:val="A6A6A6"/>
                <w:sz w:val="16"/>
                <w:szCs w:val="20"/>
                <w:lang w:val="en-US"/>
              </w:rPr>
            </w:pPr>
            <w:ins w:id="9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5" w:author="Автор"/>
                <w:b/>
                <w:color w:val="A6A6A6"/>
                <w:sz w:val="16"/>
                <w:szCs w:val="20"/>
                <w:lang w:val="en-US"/>
              </w:rPr>
            </w:pPr>
            <w:ins w:id="9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7" w:author="Автор"/>
                <w:b/>
                <w:color w:val="A6A6A6"/>
                <w:sz w:val="16"/>
                <w:szCs w:val="20"/>
                <w:lang w:val="en-US"/>
              </w:rPr>
            </w:pPr>
            <w:ins w:id="9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9" w:author="Автор"/>
                <w:b/>
                <w:color w:val="A6A6A6"/>
                <w:sz w:val="16"/>
                <w:szCs w:val="20"/>
                <w:lang w:val="en-US"/>
              </w:rPr>
            </w:pPr>
            <w:ins w:id="9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1" w:author="Автор"/>
                <w:b/>
                <w:color w:val="A6A6A6"/>
                <w:sz w:val="16"/>
                <w:szCs w:val="20"/>
                <w:lang w:val="en-US"/>
              </w:rPr>
            </w:pPr>
            <w:ins w:id="9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3" w:author="Автор"/>
                <w:b/>
                <w:color w:val="A6A6A6"/>
                <w:sz w:val="16"/>
                <w:szCs w:val="20"/>
                <w:lang w:val="en-US"/>
              </w:rPr>
            </w:pPr>
            <w:ins w:id="9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5" w:author="Автор"/>
                <w:b/>
                <w:color w:val="A6A6A6"/>
                <w:sz w:val="16"/>
                <w:szCs w:val="20"/>
                <w:lang w:val="en-US"/>
              </w:rPr>
            </w:pPr>
            <w:ins w:id="9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7" w:author="Автор"/>
                <w:b/>
                <w:color w:val="A6A6A6"/>
                <w:sz w:val="16"/>
                <w:szCs w:val="20"/>
                <w:lang w:val="en-US"/>
              </w:rPr>
            </w:pPr>
            <w:ins w:id="9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9" w:author="Автор"/>
                <w:b/>
                <w:color w:val="A6A6A6"/>
                <w:sz w:val="16"/>
                <w:szCs w:val="20"/>
                <w:lang w:val="en-US"/>
              </w:rPr>
            </w:pPr>
            <w:ins w:id="9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1" w:author="Автор"/>
                <w:b/>
                <w:color w:val="A6A6A6"/>
                <w:sz w:val="16"/>
                <w:szCs w:val="20"/>
                <w:lang w:val="en-US"/>
              </w:rPr>
            </w:pPr>
            <w:ins w:id="9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3" w:author="Автор"/>
                <w:b/>
                <w:color w:val="A6A6A6"/>
                <w:sz w:val="16"/>
                <w:szCs w:val="20"/>
                <w:lang w:val="en-US"/>
              </w:rPr>
            </w:pPr>
            <w:ins w:id="9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5" w:author="Автор"/>
                <w:b/>
                <w:color w:val="A6A6A6"/>
                <w:sz w:val="16"/>
                <w:szCs w:val="20"/>
                <w:lang w:val="en-US"/>
              </w:rPr>
            </w:pPr>
            <w:ins w:id="9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7" w:author="Автор"/>
                <w:b/>
                <w:color w:val="A6A6A6"/>
                <w:sz w:val="16"/>
                <w:szCs w:val="20"/>
                <w:lang w:val="en-US"/>
              </w:rPr>
            </w:pPr>
            <w:ins w:id="9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9" w:author="Автор"/>
                <w:b/>
                <w:color w:val="A6A6A6"/>
                <w:sz w:val="16"/>
                <w:szCs w:val="20"/>
                <w:lang w:val="en-US"/>
              </w:rPr>
            </w:pPr>
            <w:ins w:id="9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1" w:author="Автор"/>
                <w:b/>
                <w:color w:val="A6A6A6"/>
                <w:sz w:val="16"/>
                <w:szCs w:val="20"/>
                <w:lang w:val="en-US"/>
              </w:rPr>
            </w:pPr>
            <w:ins w:id="9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3" w:author="Автор"/>
                <w:b/>
                <w:color w:val="A6A6A6"/>
                <w:sz w:val="16"/>
                <w:szCs w:val="20"/>
                <w:lang w:val="en-US"/>
              </w:rPr>
            </w:pPr>
            <w:ins w:id="9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5" w:author="Автор"/>
                <w:b/>
                <w:color w:val="A6A6A6"/>
                <w:sz w:val="16"/>
                <w:szCs w:val="20"/>
                <w:lang w:val="en-US"/>
              </w:rPr>
            </w:pPr>
            <w:ins w:id="9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7" w:author="Автор"/>
                <w:b/>
                <w:color w:val="A6A6A6"/>
                <w:sz w:val="16"/>
                <w:szCs w:val="20"/>
                <w:lang w:val="en-US"/>
              </w:rPr>
            </w:pPr>
            <w:ins w:id="9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9" w:author="Автор"/>
                <w:b/>
                <w:color w:val="A6A6A6"/>
                <w:sz w:val="16"/>
                <w:szCs w:val="20"/>
                <w:lang w:val="en-US"/>
              </w:rPr>
            </w:pPr>
            <w:ins w:id="9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1" w:author="Автор"/>
                <w:b/>
                <w:color w:val="A6A6A6"/>
                <w:sz w:val="16"/>
                <w:szCs w:val="20"/>
                <w:lang w:val="en-US"/>
              </w:rPr>
            </w:pPr>
            <w:ins w:id="9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3" w:author="Автор"/>
                <w:b/>
                <w:color w:val="A6A6A6"/>
                <w:sz w:val="16"/>
                <w:szCs w:val="20"/>
                <w:lang w:val="en-US"/>
              </w:rPr>
            </w:pPr>
            <w:ins w:id="9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5" w:author="Автор"/>
                <w:b/>
                <w:color w:val="A6A6A6"/>
                <w:sz w:val="16"/>
                <w:szCs w:val="20"/>
                <w:lang w:val="en-US"/>
              </w:rPr>
            </w:pPr>
            <w:ins w:id="9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7" w:author="Автор"/>
                <w:b/>
                <w:color w:val="A6A6A6"/>
                <w:sz w:val="16"/>
                <w:szCs w:val="20"/>
                <w:lang w:val="en-US"/>
              </w:rPr>
            </w:pPr>
            <w:ins w:id="9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9" w:author="Автор"/>
                <w:b/>
                <w:color w:val="A6A6A6"/>
                <w:sz w:val="16"/>
                <w:szCs w:val="20"/>
                <w:lang w:val="en-US"/>
              </w:rPr>
            </w:pPr>
            <w:ins w:id="9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1" w:author="Автор"/>
                <w:b/>
                <w:color w:val="A6A6A6"/>
                <w:sz w:val="16"/>
                <w:szCs w:val="20"/>
                <w:lang w:val="en-US"/>
              </w:rPr>
            </w:pPr>
            <w:ins w:id="9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name="getVisitorsSummaryByDate"&gt;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3" w:author="Автор"/>
                <w:b/>
                <w:color w:val="A6A6A6"/>
                <w:sz w:val="16"/>
                <w:szCs w:val="20"/>
                <w:lang w:val="en-US"/>
              </w:rPr>
            </w:pPr>
            <w:ins w:id="9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5" w:author="Автор"/>
                <w:b/>
                <w:color w:val="A6A6A6"/>
                <w:sz w:val="16"/>
                <w:szCs w:val="20"/>
                <w:lang w:val="en-US"/>
              </w:rPr>
            </w:pPr>
            <w:ins w:id="9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name="dateTime"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7" w:author="Автор"/>
                <w:b/>
                <w:color w:val="A6A6A6"/>
                <w:sz w:val="16"/>
                <w:szCs w:val="20"/>
                <w:lang w:val="en-US"/>
              </w:rPr>
            </w:pPr>
            <w:ins w:id="9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9" w:author="Автор"/>
                <w:b/>
                <w:color w:val="A6A6A6"/>
                <w:sz w:val="16"/>
                <w:szCs w:val="20"/>
                <w:lang w:val="en-US"/>
              </w:rPr>
            </w:pPr>
            <w:ins w:id="9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1" w:author="Автор"/>
                <w:b/>
                <w:color w:val="A6A6A6"/>
                <w:sz w:val="16"/>
                <w:szCs w:val="20"/>
                <w:lang w:val="en-US"/>
              </w:rPr>
            </w:pPr>
            <w:ins w:id="9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name="getVisitorsSummaryByDateResponse"&gt;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3" w:author="Автор"/>
                <w:b/>
                <w:color w:val="A6A6A6"/>
                <w:sz w:val="16"/>
                <w:szCs w:val="20"/>
                <w:lang w:val="en-US"/>
              </w:rPr>
            </w:pPr>
            <w:ins w:id="9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5" w:author="Автор"/>
                <w:b/>
                <w:color w:val="A6A6A6"/>
                <w:sz w:val="16"/>
                <w:szCs w:val="20"/>
                <w:lang w:val="en-US"/>
              </w:rPr>
            </w:pPr>
            <w:ins w:id="9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type="tns:visitorsSummaryResult"/&gt;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7" w:author="Автор"/>
                <w:b/>
                <w:color w:val="A6A6A6"/>
                <w:sz w:val="16"/>
                <w:szCs w:val="20"/>
                <w:lang w:val="en-US"/>
              </w:rPr>
            </w:pPr>
            <w:ins w:id="9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9" w:author="Автор"/>
                <w:b/>
                <w:color w:val="A6A6A6"/>
                <w:sz w:val="16"/>
                <w:szCs w:val="20"/>
                <w:lang w:val="en-US"/>
              </w:rPr>
            </w:pPr>
            <w:ins w:id="9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1" w:author="Автор"/>
                <w:b/>
                <w:color w:val="A6A6A6"/>
                <w:sz w:val="16"/>
                <w:szCs w:val="20"/>
                <w:lang w:val="en-US"/>
              </w:rPr>
            </w:pPr>
            <w:ins w:id="9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3" w:author="Автор"/>
                <w:b/>
                <w:color w:val="A6A6A6"/>
                <w:sz w:val="16"/>
                <w:szCs w:val="20"/>
                <w:lang w:val="en-US"/>
              </w:rPr>
            </w:pPr>
            <w:ins w:id="9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5" w:author="Автор"/>
                <w:b/>
                <w:color w:val="A6A6A6"/>
                <w:sz w:val="16"/>
                <w:szCs w:val="20"/>
                <w:lang w:val="en-US"/>
              </w:rPr>
            </w:pPr>
            <w:ins w:id="9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7" w:author="Автор"/>
                <w:b/>
                <w:color w:val="A6A6A6"/>
                <w:sz w:val="16"/>
                <w:szCs w:val="20"/>
                <w:lang w:val="en-US"/>
              </w:rPr>
            </w:pPr>
            <w:ins w:id="9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9" w:author="Автор"/>
                <w:b/>
                <w:color w:val="A6A6A6"/>
                <w:sz w:val="16"/>
                <w:szCs w:val="20"/>
                <w:lang w:val="en-US"/>
              </w:rPr>
            </w:pPr>
            <w:ins w:id="9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1" w:author="Автор"/>
                <w:b/>
                <w:color w:val="A6A6A6"/>
                <w:sz w:val="16"/>
                <w:szCs w:val="20"/>
                <w:lang w:val="en-US"/>
              </w:rPr>
            </w:pPr>
            <w:ins w:id="9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3" w:author="Автор"/>
                <w:b/>
                <w:color w:val="A6A6A6"/>
                <w:sz w:val="16"/>
                <w:szCs w:val="20"/>
                <w:lang w:val="en-US"/>
              </w:rPr>
            </w:pPr>
            <w:ins w:id="9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5" w:author="Автор"/>
                <w:b/>
                <w:color w:val="A6A6A6"/>
                <w:sz w:val="16"/>
                <w:szCs w:val="20"/>
                <w:lang w:val="en-US"/>
              </w:rPr>
            </w:pPr>
            <w:ins w:id="9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7" w:author="Автор"/>
                <w:b/>
                <w:color w:val="A6A6A6"/>
                <w:sz w:val="16"/>
                <w:szCs w:val="20"/>
                <w:lang w:val="en-US"/>
              </w:rPr>
            </w:pPr>
            <w:ins w:id="9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9" w:author="Автор"/>
                <w:b/>
                <w:color w:val="A6A6A6"/>
                <w:sz w:val="16"/>
                <w:szCs w:val="20"/>
                <w:lang w:val="en-US"/>
              </w:rPr>
            </w:pPr>
            <w:ins w:id="9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1" w:author="Автор"/>
                <w:b/>
                <w:color w:val="A6A6A6"/>
                <w:sz w:val="16"/>
                <w:szCs w:val="20"/>
                <w:lang w:val="en-US"/>
              </w:rPr>
            </w:pPr>
            <w:ins w:id="9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3" w:author="Автор"/>
                <w:b/>
                <w:color w:val="A6A6A6"/>
                <w:sz w:val="16"/>
                <w:szCs w:val="20"/>
                <w:lang w:val="en-US"/>
              </w:rPr>
            </w:pPr>
            <w:ins w:id="9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5" w:author="Автор"/>
                <w:b/>
                <w:color w:val="A6A6A6"/>
                <w:sz w:val="16"/>
                <w:szCs w:val="20"/>
                <w:lang w:val="en-US"/>
              </w:rPr>
            </w:pPr>
            <w:ins w:id="9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7" w:author="Автор"/>
                <w:b/>
                <w:color w:val="A6A6A6"/>
                <w:sz w:val="16"/>
                <w:szCs w:val="20"/>
                <w:lang w:val="en-US"/>
              </w:rPr>
            </w:pPr>
            <w:ins w:id="9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9" w:author="Автор"/>
                <w:b/>
                <w:color w:val="A6A6A6"/>
                <w:sz w:val="16"/>
                <w:szCs w:val="20"/>
                <w:lang w:val="en-US"/>
              </w:rPr>
            </w:pPr>
            <w:ins w:id="9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1" w:author="Автор"/>
                <w:b/>
                <w:color w:val="A6A6A6"/>
                <w:sz w:val="16"/>
                <w:szCs w:val="20"/>
                <w:lang w:val="en-US"/>
              </w:rPr>
            </w:pPr>
            <w:ins w:id="9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3" w:author="Автор"/>
                <w:b/>
                <w:color w:val="A6A6A6"/>
                <w:sz w:val="16"/>
                <w:szCs w:val="20"/>
                <w:lang w:val="en-US"/>
              </w:rPr>
            </w:pPr>
            <w:ins w:id="9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5" w:author="Автор"/>
                <w:b/>
                <w:color w:val="A6A6A6"/>
                <w:sz w:val="16"/>
                <w:szCs w:val="20"/>
                <w:lang w:val="en-US"/>
              </w:rPr>
            </w:pPr>
            <w:ins w:id="9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7" w:author="Автор"/>
                <w:b/>
                <w:color w:val="A6A6A6"/>
                <w:sz w:val="16"/>
                <w:szCs w:val="20"/>
                <w:lang w:val="en-US"/>
              </w:rPr>
            </w:pPr>
            <w:ins w:id="9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9" w:author="Автор"/>
                <w:b/>
                <w:color w:val="A6A6A6"/>
                <w:sz w:val="16"/>
                <w:szCs w:val="20"/>
                <w:lang w:val="en-US"/>
              </w:rPr>
            </w:pPr>
            <w:ins w:id="9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1" w:author="Автор"/>
                <w:b/>
                <w:color w:val="A6A6A6"/>
                <w:sz w:val="16"/>
                <w:szCs w:val="20"/>
                <w:lang w:val="en-US"/>
              </w:rPr>
            </w:pPr>
            <w:ins w:id="9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3" w:author="Автор"/>
                <w:b/>
                <w:color w:val="A6A6A6"/>
                <w:sz w:val="16"/>
                <w:szCs w:val="20"/>
                <w:lang w:val="en-US"/>
              </w:rPr>
            </w:pPr>
            <w:ins w:id="9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5" w:author="Автор"/>
                <w:b/>
                <w:color w:val="A6A6A6"/>
                <w:sz w:val="16"/>
                <w:szCs w:val="20"/>
                <w:lang w:val="en-US"/>
              </w:rPr>
            </w:pPr>
            <w:ins w:id="9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7" w:author="Автор"/>
                <w:b/>
                <w:color w:val="A6A6A6"/>
                <w:sz w:val="16"/>
                <w:szCs w:val="20"/>
                <w:lang w:val="en-US"/>
              </w:rPr>
            </w:pPr>
            <w:ins w:id="9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9" w:author="Автор"/>
                <w:b/>
                <w:color w:val="A6A6A6"/>
                <w:sz w:val="16"/>
                <w:szCs w:val="20"/>
                <w:lang w:val="en-US"/>
              </w:rPr>
            </w:pPr>
            <w:ins w:id="9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1" w:author="Автор"/>
                <w:b/>
                <w:color w:val="A6A6A6"/>
                <w:sz w:val="16"/>
                <w:szCs w:val="20"/>
                <w:lang w:val="en-US"/>
              </w:rPr>
            </w:pPr>
            <w:ins w:id="9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name="arg1"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3" w:author="Автор"/>
                <w:b/>
                <w:color w:val="A6A6A6"/>
                <w:sz w:val="16"/>
                <w:szCs w:val="20"/>
                <w:lang w:val="en-US"/>
              </w:rPr>
            </w:pPr>
            <w:ins w:id="9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name="arg2"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5" w:author="Автор"/>
                <w:b/>
                <w:color w:val="A6A6A6"/>
                <w:sz w:val="16"/>
                <w:szCs w:val="20"/>
                <w:lang w:val="en-US"/>
              </w:rPr>
            </w:pPr>
            <w:ins w:id="9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7" w:author="Автор"/>
                <w:b/>
                <w:color w:val="A6A6A6"/>
                <w:sz w:val="16"/>
                <w:szCs w:val="20"/>
                <w:lang w:val="en-US"/>
              </w:rPr>
            </w:pPr>
            <w:ins w:id="9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9" w:author="Автор"/>
                <w:b/>
                <w:color w:val="A6A6A6"/>
                <w:sz w:val="16"/>
                <w:szCs w:val="20"/>
                <w:lang w:val="en-US"/>
              </w:rPr>
            </w:pPr>
            <w:ins w:id="9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1" w:author="Автор"/>
                <w:b/>
                <w:color w:val="A6A6A6"/>
                <w:sz w:val="16"/>
                <w:szCs w:val="20"/>
                <w:lang w:val="en-US"/>
              </w:rPr>
            </w:pPr>
            <w:ins w:id="9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3" w:author="Автор"/>
                <w:b/>
                <w:color w:val="A6A6A6"/>
                <w:sz w:val="16"/>
                <w:szCs w:val="20"/>
                <w:lang w:val="en-US"/>
              </w:rPr>
            </w:pPr>
            <w:ins w:id="9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5" w:author="Автор"/>
                <w:b/>
                <w:color w:val="A6A6A6"/>
                <w:sz w:val="16"/>
                <w:szCs w:val="20"/>
                <w:lang w:val="en-US"/>
              </w:rPr>
            </w:pPr>
            <w:ins w:id="9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7" w:author="Автор"/>
                <w:b/>
                <w:color w:val="A6A6A6"/>
                <w:sz w:val="16"/>
                <w:szCs w:val="20"/>
                <w:lang w:val="en-US"/>
              </w:rPr>
            </w:pPr>
            <w:ins w:id="9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9" w:author="Автор"/>
                <w:b/>
                <w:color w:val="A6A6A6"/>
                <w:sz w:val="16"/>
                <w:szCs w:val="20"/>
                <w:lang w:val="en-US"/>
              </w:rPr>
            </w:pPr>
            <w:ins w:id="9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name="complexListResult"&gt;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1" w:author="Автор"/>
                <w:b/>
                <w:color w:val="A6A6A6"/>
                <w:sz w:val="16"/>
                <w:szCs w:val="20"/>
                <w:lang w:val="en-US"/>
              </w:rPr>
            </w:pPr>
            <w:ins w:id="9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3" w:author="Автор"/>
                <w:b/>
                <w:color w:val="A6A6A6"/>
                <w:sz w:val="16"/>
                <w:szCs w:val="20"/>
                <w:lang w:val="en-US"/>
              </w:rPr>
            </w:pPr>
            <w:ins w:id="9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5" w:author="Автор"/>
                <w:b/>
                <w:color w:val="A6A6A6"/>
                <w:sz w:val="16"/>
                <w:szCs w:val="20"/>
                <w:lang w:val="en-US"/>
              </w:rPr>
            </w:pPr>
            <w:ins w:id="9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7" w:author="Автор"/>
                <w:b/>
                <w:color w:val="A6A6A6"/>
                <w:sz w:val="16"/>
                <w:szCs w:val="20"/>
                <w:lang w:val="en-US"/>
              </w:rPr>
            </w:pPr>
            <w:ins w:id="9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9" w:author="Автор"/>
                <w:b/>
                <w:color w:val="A6A6A6"/>
                <w:sz w:val="16"/>
                <w:szCs w:val="20"/>
                <w:lang w:val="en-US"/>
              </w:rPr>
            </w:pPr>
            <w:ins w:id="9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1" w:author="Автор"/>
                <w:b/>
                <w:color w:val="A6A6A6"/>
                <w:sz w:val="16"/>
                <w:szCs w:val="20"/>
                <w:lang w:val="en-US"/>
              </w:rPr>
            </w:pPr>
            <w:ins w:id="9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3" w:author="Автор"/>
                <w:b/>
                <w:color w:val="A6A6A6"/>
                <w:sz w:val="16"/>
                <w:szCs w:val="20"/>
                <w:lang w:val="en-US"/>
              </w:rPr>
            </w:pPr>
            <w:ins w:id="9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5" w:author="Автор"/>
                <w:b/>
                <w:color w:val="A6A6A6"/>
                <w:sz w:val="16"/>
                <w:szCs w:val="20"/>
                <w:lang w:val="en-US"/>
              </w:rPr>
            </w:pPr>
            <w:ins w:id="9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7" w:author="Автор"/>
                <w:b/>
                <w:color w:val="A6A6A6"/>
                <w:sz w:val="16"/>
                <w:szCs w:val="20"/>
                <w:lang w:val="en-US"/>
              </w:rPr>
            </w:pPr>
            <w:ins w:id="9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9" w:author="Автор"/>
                <w:b/>
                <w:color w:val="A6A6A6"/>
                <w:sz w:val="16"/>
                <w:szCs w:val="20"/>
                <w:lang w:val="en-US"/>
              </w:rPr>
            </w:pPr>
            <w:ins w:id="9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1" w:author="Автор"/>
                <w:b/>
                <w:color w:val="A6A6A6"/>
                <w:sz w:val="16"/>
                <w:szCs w:val="20"/>
                <w:lang w:val="en-US"/>
              </w:rPr>
            </w:pPr>
            <w:ins w:id="9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3" w:author="Автор"/>
                <w:b/>
                <w:color w:val="A6A6A6"/>
                <w:sz w:val="16"/>
                <w:szCs w:val="20"/>
                <w:lang w:val="en-US"/>
              </w:rPr>
            </w:pPr>
            <w:ins w:id="9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5" w:author="Автор"/>
                <w:b/>
                <w:color w:val="A6A6A6"/>
                <w:sz w:val="16"/>
                <w:szCs w:val="20"/>
                <w:lang w:val="en-US"/>
              </w:rPr>
            </w:pPr>
            <w:ins w:id="9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7" w:author="Автор"/>
                <w:b/>
                <w:color w:val="A6A6A6"/>
                <w:sz w:val="16"/>
                <w:szCs w:val="20"/>
                <w:lang w:val="en-US"/>
              </w:rPr>
            </w:pPr>
            <w:ins w:id="9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9" w:author="Автор"/>
                <w:b/>
                <w:color w:val="A6A6A6"/>
                <w:sz w:val="16"/>
                <w:szCs w:val="20"/>
                <w:lang w:val="en-US"/>
              </w:rPr>
            </w:pPr>
            <w:ins w:id="9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1" w:author="Автор"/>
                <w:b/>
                <w:color w:val="A6A6A6"/>
                <w:sz w:val="16"/>
                <w:szCs w:val="20"/>
                <w:lang w:val="en-US"/>
              </w:rPr>
            </w:pPr>
            <w:ins w:id="9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3" w:author="Автор"/>
                <w:b/>
                <w:color w:val="A6A6A6"/>
                <w:sz w:val="16"/>
                <w:szCs w:val="20"/>
                <w:lang w:val="en-US"/>
              </w:rPr>
            </w:pPr>
            <w:ins w:id="9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5" w:author="Автор"/>
                <w:b/>
                <w:color w:val="A6A6A6"/>
                <w:sz w:val="16"/>
                <w:szCs w:val="20"/>
                <w:lang w:val="en-US"/>
              </w:rPr>
            </w:pPr>
            <w:ins w:id="9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7" w:author="Автор"/>
                <w:b/>
                <w:color w:val="A6A6A6"/>
                <w:sz w:val="16"/>
                <w:szCs w:val="20"/>
                <w:lang w:val="en-US"/>
              </w:rPr>
            </w:pPr>
            <w:ins w:id="9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9" w:author="Автор"/>
                <w:b/>
                <w:color w:val="A6A6A6"/>
                <w:sz w:val="16"/>
                <w:szCs w:val="20"/>
                <w:lang w:val="en-US"/>
              </w:rPr>
            </w:pPr>
            <w:ins w:id="9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type="tns:ComplexDetail"/&gt;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1" w:author="Автор"/>
                <w:b/>
                <w:color w:val="A6A6A6"/>
                <w:sz w:val="16"/>
                <w:szCs w:val="20"/>
                <w:lang w:val="en-US"/>
              </w:rPr>
            </w:pPr>
            <w:ins w:id="9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3" w:author="Автор"/>
                <w:b/>
                <w:color w:val="A6A6A6"/>
                <w:sz w:val="16"/>
                <w:szCs w:val="20"/>
                <w:lang w:val="en-US"/>
              </w:rPr>
            </w:pPr>
            <w:ins w:id="9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5" w:author="Автор"/>
                <w:b/>
                <w:color w:val="A6A6A6"/>
                <w:sz w:val="16"/>
                <w:szCs w:val="20"/>
                <w:lang w:val="en-US"/>
              </w:rPr>
            </w:pPr>
            <w:ins w:id="9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7" w:author="Автор"/>
                <w:b/>
                <w:color w:val="A6A6A6"/>
                <w:sz w:val="16"/>
                <w:szCs w:val="20"/>
                <w:lang w:val="en-US"/>
              </w:rPr>
            </w:pPr>
            <w:ins w:id="9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name="ComplexDetail"&gt;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9" w:author="Автор"/>
                <w:b/>
                <w:color w:val="A6A6A6"/>
                <w:sz w:val="16"/>
                <w:szCs w:val="20"/>
                <w:lang w:val="en-US"/>
              </w:rPr>
            </w:pPr>
            <w:ins w:id="9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1" w:author="Автор"/>
                <w:b/>
                <w:color w:val="A6A6A6"/>
                <w:sz w:val="16"/>
                <w:szCs w:val="20"/>
                <w:lang w:val="en-US"/>
              </w:rPr>
            </w:pPr>
            <w:ins w:id="9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3" w:author="Автор"/>
                <w:b/>
                <w:color w:val="A6A6A6"/>
                <w:sz w:val="16"/>
                <w:szCs w:val="20"/>
                <w:lang w:val="en-US"/>
              </w:rPr>
            </w:pPr>
            <w:ins w:id="9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5" w:author="Автор"/>
                <w:b/>
                <w:color w:val="A6A6A6"/>
                <w:sz w:val="16"/>
                <w:szCs w:val="20"/>
                <w:lang w:val="en-US"/>
              </w:rPr>
            </w:pPr>
            <w:ins w:id="9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7" w:author="Автор"/>
                <w:b/>
                <w:color w:val="A6A6A6"/>
                <w:sz w:val="16"/>
                <w:szCs w:val="20"/>
                <w:lang w:val="en-US"/>
              </w:rPr>
            </w:pPr>
            <w:ins w:id="9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9" w:author="Автор"/>
                <w:b/>
                <w:color w:val="A6A6A6"/>
                <w:sz w:val="16"/>
                <w:szCs w:val="20"/>
                <w:lang w:val="en-US"/>
              </w:rPr>
            </w:pPr>
            <w:ins w:id="9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1" w:author="Автор"/>
                <w:b/>
                <w:color w:val="A6A6A6"/>
                <w:sz w:val="16"/>
                <w:szCs w:val="20"/>
                <w:lang w:val="en-US"/>
              </w:rPr>
            </w:pPr>
            <w:ins w:id="9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3" w:author="Автор"/>
                <w:b/>
                <w:color w:val="A6A6A6"/>
                <w:sz w:val="16"/>
                <w:szCs w:val="20"/>
                <w:lang w:val="en-US"/>
              </w:rPr>
            </w:pPr>
            <w:ins w:id="9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5" w:author="Автор"/>
                <w:b/>
                <w:color w:val="A6A6A6"/>
                <w:sz w:val="16"/>
                <w:szCs w:val="20"/>
                <w:lang w:val="en-US"/>
              </w:rPr>
            </w:pPr>
            <w:ins w:id="9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7" w:author="Автор"/>
                <w:b/>
                <w:color w:val="A6A6A6"/>
                <w:sz w:val="16"/>
                <w:szCs w:val="20"/>
                <w:lang w:val="en-US"/>
              </w:rPr>
            </w:pPr>
            <w:ins w:id="9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9" w:author="Автор"/>
                <w:b/>
                <w:color w:val="A6A6A6"/>
                <w:sz w:val="16"/>
                <w:szCs w:val="20"/>
                <w:lang w:val="en-US"/>
              </w:rPr>
            </w:pPr>
            <w:ins w:id="9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1" w:author="Автор"/>
                <w:b/>
                <w:color w:val="A6A6A6"/>
                <w:sz w:val="16"/>
                <w:szCs w:val="20"/>
                <w:lang w:val="en-US"/>
              </w:rPr>
            </w:pPr>
            <w:ins w:id="9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3" w:author="Автор"/>
                <w:b/>
                <w:color w:val="A6A6A6"/>
                <w:sz w:val="16"/>
                <w:szCs w:val="20"/>
                <w:lang w:val="en-US"/>
              </w:rPr>
            </w:pPr>
            <w:ins w:id="9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5" w:author="Автор"/>
                <w:b/>
                <w:color w:val="A6A6A6"/>
                <w:sz w:val="16"/>
                <w:szCs w:val="20"/>
                <w:lang w:val="en-US"/>
              </w:rPr>
            </w:pPr>
            <w:ins w:id="9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7" w:author="Автор"/>
                <w:b/>
                <w:color w:val="A6A6A6"/>
                <w:sz w:val="16"/>
                <w:szCs w:val="20"/>
                <w:lang w:val="en-US"/>
              </w:rPr>
            </w:pPr>
            <w:ins w:id="9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9" w:author="Автор"/>
                <w:b/>
                <w:color w:val="A6A6A6"/>
                <w:sz w:val="16"/>
                <w:szCs w:val="20"/>
                <w:lang w:val="en-US"/>
              </w:rPr>
            </w:pPr>
            <w:ins w:id="9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1" w:author="Автор"/>
                <w:b/>
                <w:color w:val="A6A6A6"/>
                <w:sz w:val="16"/>
                <w:szCs w:val="20"/>
                <w:lang w:val="en-US"/>
              </w:rPr>
            </w:pPr>
            <w:ins w:id="9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3" w:author="Автор"/>
                <w:b/>
                <w:color w:val="A6A6A6"/>
                <w:sz w:val="16"/>
                <w:szCs w:val="20"/>
                <w:lang w:val="en-US"/>
              </w:rPr>
            </w:pPr>
            <w:ins w:id="9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5" w:author="Автор"/>
                <w:b/>
                <w:color w:val="A6A6A6"/>
                <w:sz w:val="16"/>
                <w:szCs w:val="20"/>
                <w:lang w:val="en-US"/>
              </w:rPr>
            </w:pPr>
            <w:ins w:id="9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7" w:author="Автор"/>
                <w:b/>
                <w:color w:val="A6A6A6"/>
                <w:sz w:val="16"/>
                <w:szCs w:val="20"/>
                <w:lang w:val="en-US"/>
              </w:rPr>
            </w:pPr>
            <w:ins w:id="9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9" w:author="Автор"/>
                <w:b/>
                <w:color w:val="A6A6A6"/>
                <w:sz w:val="16"/>
                <w:szCs w:val="20"/>
                <w:lang w:val="en-US"/>
              </w:rPr>
            </w:pPr>
            <w:ins w:id="9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1" w:author="Автор"/>
                <w:b/>
                <w:color w:val="A6A6A6"/>
                <w:sz w:val="16"/>
                <w:szCs w:val="20"/>
                <w:lang w:val="en-US"/>
              </w:rPr>
            </w:pPr>
            <w:ins w:id="9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3" w:author="Автор"/>
                <w:b/>
                <w:color w:val="A6A6A6"/>
                <w:sz w:val="16"/>
                <w:szCs w:val="20"/>
                <w:lang w:val="en-US"/>
              </w:rPr>
            </w:pPr>
            <w:ins w:id="9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5" w:author="Автор"/>
                <w:b/>
                <w:color w:val="A6A6A6"/>
                <w:sz w:val="16"/>
                <w:szCs w:val="20"/>
                <w:lang w:val="en-US"/>
              </w:rPr>
            </w:pPr>
            <w:ins w:id="9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7" w:author="Автор"/>
                <w:b/>
                <w:color w:val="A6A6A6"/>
                <w:sz w:val="16"/>
                <w:szCs w:val="20"/>
                <w:lang w:val="en-US"/>
              </w:rPr>
            </w:pPr>
            <w:ins w:id="9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9" w:author="Автор"/>
                <w:b/>
                <w:color w:val="A6A6A6"/>
                <w:sz w:val="16"/>
                <w:szCs w:val="20"/>
                <w:lang w:val="en-US"/>
              </w:rPr>
            </w:pPr>
            <w:ins w:id="9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1" w:author="Автор"/>
                <w:b/>
                <w:color w:val="A6A6A6"/>
                <w:sz w:val="16"/>
                <w:szCs w:val="20"/>
                <w:lang w:val="en-US"/>
              </w:rPr>
            </w:pPr>
            <w:ins w:id="9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3" w:author="Автор"/>
                <w:b/>
                <w:color w:val="A6A6A6"/>
                <w:sz w:val="16"/>
                <w:szCs w:val="20"/>
                <w:lang w:val="en-US"/>
              </w:rPr>
            </w:pPr>
            <w:ins w:id="9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5" w:author="Автор"/>
                <w:b/>
                <w:color w:val="A6A6A6"/>
                <w:sz w:val="16"/>
                <w:szCs w:val="20"/>
                <w:lang w:val="en-US"/>
              </w:rPr>
            </w:pPr>
            <w:ins w:id="9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7" w:author="Автор"/>
                <w:b/>
                <w:color w:val="A6A6A6"/>
                <w:sz w:val="16"/>
                <w:szCs w:val="20"/>
                <w:lang w:val="en-US"/>
              </w:rPr>
            </w:pPr>
            <w:ins w:id="9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9" w:author="Автор"/>
                <w:b/>
                <w:color w:val="A6A6A6"/>
                <w:sz w:val="16"/>
                <w:szCs w:val="20"/>
                <w:lang w:val="en-US"/>
              </w:rPr>
            </w:pPr>
            <w:ins w:id="9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1" w:author="Автор"/>
                <w:b/>
                <w:color w:val="A6A6A6"/>
                <w:sz w:val="16"/>
                <w:szCs w:val="20"/>
                <w:lang w:val="en-US"/>
              </w:rPr>
            </w:pPr>
            <w:ins w:id="9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3" w:author="Автор"/>
                <w:b/>
                <w:color w:val="A6A6A6"/>
                <w:sz w:val="16"/>
                <w:szCs w:val="20"/>
                <w:lang w:val="en-US"/>
              </w:rPr>
            </w:pPr>
            <w:ins w:id="9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5" w:author="Автор"/>
                <w:b/>
                <w:color w:val="A6A6A6"/>
                <w:sz w:val="16"/>
                <w:szCs w:val="20"/>
                <w:lang w:val="en-US"/>
              </w:rPr>
            </w:pPr>
            <w:ins w:id="9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7" w:author="Автор"/>
                <w:b/>
                <w:color w:val="A6A6A6"/>
                <w:sz w:val="16"/>
                <w:szCs w:val="20"/>
                <w:lang w:val="en-US"/>
              </w:rPr>
            </w:pPr>
            <w:ins w:id="9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9" w:author="Автор"/>
                <w:b/>
                <w:color w:val="A6A6A6"/>
                <w:sz w:val="16"/>
                <w:szCs w:val="20"/>
                <w:lang w:val="en-US"/>
              </w:rPr>
            </w:pPr>
            <w:ins w:id="9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1" w:author="Автор"/>
                <w:b/>
                <w:color w:val="A6A6A6"/>
                <w:sz w:val="16"/>
                <w:szCs w:val="20"/>
                <w:lang w:val="en-US"/>
              </w:rPr>
            </w:pPr>
            <w:ins w:id="9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3" w:author="Автор"/>
                <w:b/>
                <w:color w:val="A6A6A6"/>
                <w:sz w:val="16"/>
                <w:szCs w:val="20"/>
                <w:lang w:val="en-US"/>
              </w:rPr>
            </w:pPr>
            <w:ins w:id="9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5" w:author="Автор"/>
                <w:b/>
                <w:color w:val="A6A6A6"/>
                <w:sz w:val="16"/>
                <w:szCs w:val="20"/>
                <w:lang w:val="en-US"/>
              </w:rPr>
            </w:pPr>
            <w:ins w:id="9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7" w:author="Автор"/>
                <w:b/>
                <w:color w:val="A6A6A6"/>
                <w:sz w:val="16"/>
                <w:szCs w:val="20"/>
                <w:lang w:val="en-US"/>
              </w:rPr>
            </w:pPr>
            <w:ins w:id="9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9" w:author="Автор"/>
                <w:b/>
                <w:color w:val="A6A6A6"/>
                <w:sz w:val="16"/>
                <w:szCs w:val="20"/>
                <w:lang w:val="en-US"/>
              </w:rPr>
            </w:pPr>
            <w:ins w:id="9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1" w:author="Автор"/>
                <w:b/>
                <w:color w:val="A6A6A6"/>
                <w:sz w:val="16"/>
                <w:szCs w:val="20"/>
                <w:lang w:val="en-US"/>
              </w:rPr>
            </w:pPr>
            <w:ins w:id="9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3" w:author="Автор"/>
                <w:b/>
                <w:color w:val="A6A6A6"/>
                <w:sz w:val="16"/>
                <w:szCs w:val="20"/>
                <w:lang w:val="en-US"/>
              </w:rPr>
            </w:pPr>
            <w:ins w:id="9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5" w:author="Автор"/>
                <w:b/>
                <w:color w:val="A6A6A6"/>
                <w:sz w:val="16"/>
                <w:szCs w:val="20"/>
                <w:lang w:val="en-US"/>
              </w:rPr>
            </w:pPr>
            <w:ins w:id="9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7" w:author="Автор"/>
                <w:b/>
                <w:color w:val="A6A6A6"/>
                <w:sz w:val="16"/>
                <w:szCs w:val="20"/>
                <w:lang w:val="en-US"/>
              </w:rPr>
            </w:pPr>
            <w:ins w:id="9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9" w:author="Автор"/>
                <w:b/>
                <w:color w:val="A6A6A6"/>
                <w:sz w:val="16"/>
                <w:szCs w:val="20"/>
                <w:lang w:val="en-US"/>
              </w:rPr>
            </w:pPr>
            <w:ins w:id="9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1" w:author="Автор"/>
                <w:b/>
                <w:color w:val="A6A6A6"/>
                <w:sz w:val="16"/>
                <w:szCs w:val="20"/>
                <w:lang w:val="en-US"/>
              </w:rPr>
            </w:pPr>
            <w:ins w:id="9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3" w:author="Автор"/>
                <w:b/>
                <w:color w:val="A6A6A6"/>
                <w:sz w:val="16"/>
                <w:szCs w:val="20"/>
                <w:lang w:val="en-US"/>
              </w:rPr>
            </w:pPr>
            <w:ins w:id="9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5" w:author="Автор"/>
                <w:b/>
                <w:color w:val="A6A6A6"/>
                <w:sz w:val="16"/>
                <w:szCs w:val="20"/>
                <w:lang w:val="en-US"/>
              </w:rPr>
            </w:pPr>
            <w:ins w:id="9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7" w:author="Автор"/>
                <w:b/>
                <w:color w:val="A6A6A6"/>
                <w:sz w:val="16"/>
                <w:szCs w:val="20"/>
                <w:lang w:val="en-US"/>
              </w:rPr>
            </w:pPr>
            <w:ins w:id="9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9" w:author="Автор"/>
                <w:b/>
                <w:color w:val="A6A6A6"/>
                <w:sz w:val="16"/>
                <w:szCs w:val="20"/>
                <w:lang w:val="en-US"/>
              </w:rPr>
            </w:pPr>
            <w:ins w:id="9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1" w:author="Автор"/>
                <w:b/>
                <w:color w:val="A6A6A6"/>
                <w:sz w:val="16"/>
                <w:szCs w:val="20"/>
                <w:lang w:val="en-US"/>
              </w:rPr>
            </w:pPr>
            <w:ins w:id="9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3" w:author="Автор"/>
                <w:b/>
                <w:color w:val="A6A6A6"/>
                <w:sz w:val="16"/>
                <w:szCs w:val="20"/>
                <w:lang w:val="en-US"/>
              </w:rPr>
            </w:pPr>
            <w:ins w:id="9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5" w:author="Автор"/>
                <w:b/>
                <w:color w:val="A6A6A6"/>
                <w:sz w:val="16"/>
                <w:szCs w:val="20"/>
                <w:lang w:val="en-US"/>
              </w:rPr>
            </w:pPr>
            <w:ins w:id="9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7" w:author="Автор"/>
                <w:b/>
                <w:color w:val="A6A6A6"/>
                <w:sz w:val="16"/>
                <w:szCs w:val="20"/>
                <w:lang w:val="en-US"/>
              </w:rPr>
            </w:pPr>
            <w:ins w:id="9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9" w:author="Автор"/>
                <w:b/>
                <w:color w:val="A6A6A6"/>
                <w:sz w:val="16"/>
                <w:szCs w:val="20"/>
                <w:lang w:val="en-US"/>
              </w:rPr>
            </w:pPr>
            <w:ins w:id="9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1" w:author="Автор"/>
                <w:b/>
                <w:color w:val="A6A6A6"/>
                <w:sz w:val="16"/>
                <w:szCs w:val="20"/>
                <w:lang w:val="en-US"/>
              </w:rPr>
            </w:pPr>
            <w:ins w:id="9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3" w:author="Автор"/>
                <w:b/>
                <w:color w:val="A6A6A6"/>
                <w:sz w:val="16"/>
                <w:szCs w:val="20"/>
                <w:lang w:val="en-US"/>
              </w:rPr>
            </w:pPr>
            <w:ins w:id="9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5" w:author="Автор"/>
                <w:b/>
                <w:color w:val="A6A6A6"/>
                <w:sz w:val="16"/>
                <w:szCs w:val="20"/>
                <w:lang w:val="en-US"/>
              </w:rPr>
            </w:pPr>
            <w:ins w:id="9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7" w:author="Автор"/>
                <w:b/>
                <w:color w:val="A6A6A6"/>
                <w:sz w:val="16"/>
                <w:szCs w:val="20"/>
                <w:lang w:val="en-US"/>
              </w:rPr>
            </w:pPr>
            <w:ins w:id="9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9" w:author="Автор"/>
                <w:b/>
                <w:color w:val="A6A6A6"/>
                <w:sz w:val="16"/>
                <w:szCs w:val="20"/>
                <w:lang w:val="en-US"/>
              </w:rPr>
            </w:pPr>
            <w:ins w:id="9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1" w:author="Автор"/>
                <w:b/>
                <w:color w:val="A6A6A6"/>
                <w:sz w:val="16"/>
                <w:szCs w:val="20"/>
                <w:lang w:val="en-US"/>
              </w:rPr>
            </w:pPr>
            <w:ins w:id="9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3" w:author="Автор"/>
                <w:b/>
                <w:color w:val="A6A6A6"/>
                <w:sz w:val="16"/>
                <w:szCs w:val="20"/>
                <w:lang w:val="en-US"/>
              </w:rPr>
            </w:pPr>
            <w:ins w:id="9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5" w:author="Автор"/>
                <w:b/>
                <w:color w:val="A6A6A6"/>
                <w:sz w:val="16"/>
                <w:szCs w:val="20"/>
                <w:lang w:val="en-US"/>
              </w:rPr>
            </w:pPr>
            <w:ins w:id="9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7" w:author="Автор"/>
                <w:b/>
                <w:color w:val="A6A6A6"/>
                <w:sz w:val="16"/>
                <w:szCs w:val="20"/>
                <w:lang w:val="en-US"/>
              </w:rPr>
            </w:pPr>
            <w:ins w:id="9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9" w:author="Автор"/>
                <w:b/>
                <w:color w:val="A6A6A6"/>
                <w:sz w:val="16"/>
                <w:szCs w:val="20"/>
                <w:lang w:val="en-US"/>
              </w:rPr>
            </w:pPr>
            <w:ins w:id="9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1" w:author="Автор"/>
                <w:b/>
                <w:color w:val="A6A6A6"/>
                <w:sz w:val="16"/>
                <w:szCs w:val="20"/>
                <w:lang w:val="en-US"/>
              </w:rPr>
            </w:pPr>
            <w:ins w:id="9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3" w:author="Автор"/>
                <w:b/>
                <w:color w:val="A6A6A6"/>
                <w:sz w:val="16"/>
                <w:szCs w:val="20"/>
                <w:lang w:val="en-US"/>
              </w:rPr>
            </w:pPr>
            <w:ins w:id="9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5" w:author="Автор"/>
                <w:b/>
                <w:color w:val="A6A6A6"/>
                <w:sz w:val="16"/>
                <w:szCs w:val="20"/>
                <w:lang w:val="en-US"/>
              </w:rPr>
            </w:pPr>
            <w:ins w:id="9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7" w:author="Автор"/>
                <w:b/>
                <w:color w:val="A6A6A6"/>
                <w:sz w:val="16"/>
                <w:szCs w:val="20"/>
                <w:lang w:val="en-US"/>
              </w:rPr>
            </w:pPr>
            <w:ins w:id="9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9" w:author="Автор"/>
                <w:b/>
                <w:color w:val="A6A6A6"/>
                <w:sz w:val="16"/>
                <w:szCs w:val="20"/>
                <w:lang w:val="en-US"/>
              </w:rPr>
            </w:pPr>
            <w:ins w:id="10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1" w:author="Автор"/>
                <w:b/>
                <w:color w:val="A6A6A6"/>
                <w:sz w:val="16"/>
                <w:szCs w:val="20"/>
                <w:lang w:val="en-US"/>
              </w:rPr>
            </w:pPr>
            <w:ins w:id="10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3" w:author="Автор"/>
                <w:b/>
                <w:color w:val="A6A6A6"/>
                <w:sz w:val="16"/>
                <w:szCs w:val="20"/>
                <w:lang w:val="en-US"/>
              </w:rPr>
            </w:pPr>
            <w:ins w:id="10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5" w:author="Автор"/>
                <w:b/>
                <w:color w:val="A6A6A6"/>
                <w:sz w:val="16"/>
                <w:szCs w:val="20"/>
                <w:lang w:val="en-US"/>
              </w:rPr>
            </w:pPr>
            <w:ins w:id="10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7" w:author="Автор"/>
                <w:b/>
                <w:color w:val="A6A6A6"/>
                <w:sz w:val="16"/>
                <w:szCs w:val="20"/>
                <w:lang w:val="en-US"/>
              </w:rPr>
            </w:pPr>
            <w:ins w:id="10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9" w:author="Автор"/>
                <w:b/>
                <w:color w:val="A6A6A6"/>
                <w:sz w:val="16"/>
                <w:szCs w:val="20"/>
                <w:lang w:val="en-US"/>
              </w:rPr>
            </w:pPr>
            <w:ins w:id="10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1" w:author="Автор"/>
                <w:b/>
                <w:color w:val="A6A6A6"/>
                <w:sz w:val="16"/>
                <w:szCs w:val="20"/>
                <w:lang w:val="en-US"/>
              </w:rPr>
            </w:pPr>
            <w:ins w:id="10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3" w:author="Автор"/>
                <w:b/>
                <w:color w:val="A6A6A6"/>
                <w:sz w:val="16"/>
                <w:szCs w:val="20"/>
                <w:lang w:val="en-US"/>
              </w:rPr>
            </w:pPr>
            <w:ins w:id="10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5" w:author="Автор"/>
                <w:b/>
                <w:color w:val="A6A6A6"/>
                <w:sz w:val="16"/>
                <w:szCs w:val="20"/>
                <w:lang w:val="en-US"/>
              </w:rPr>
            </w:pPr>
            <w:ins w:id="10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7" w:author="Автор"/>
                <w:b/>
                <w:color w:val="A6A6A6"/>
                <w:sz w:val="16"/>
                <w:szCs w:val="20"/>
                <w:lang w:val="en-US"/>
              </w:rPr>
            </w:pPr>
            <w:ins w:id="10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9" w:author="Автор"/>
                <w:b/>
                <w:color w:val="A6A6A6"/>
                <w:sz w:val="16"/>
                <w:szCs w:val="20"/>
                <w:lang w:val="en-US"/>
              </w:rPr>
            </w:pPr>
            <w:ins w:id="10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1" w:author="Автор"/>
                <w:b/>
                <w:color w:val="A6A6A6"/>
                <w:sz w:val="16"/>
                <w:szCs w:val="20"/>
                <w:lang w:val="en-US"/>
              </w:rPr>
            </w:pPr>
            <w:ins w:id="10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3" w:author="Автор"/>
                <w:b/>
                <w:color w:val="A6A6A6"/>
                <w:sz w:val="16"/>
                <w:szCs w:val="20"/>
                <w:lang w:val="en-US"/>
              </w:rPr>
            </w:pPr>
            <w:ins w:id="10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5" w:author="Автор"/>
                <w:b/>
                <w:color w:val="A6A6A6"/>
                <w:sz w:val="16"/>
                <w:szCs w:val="20"/>
                <w:lang w:val="en-US"/>
              </w:rPr>
            </w:pPr>
            <w:ins w:id="10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7" w:author="Автор"/>
                <w:b/>
                <w:color w:val="A6A6A6"/>
                <w:sz w:val="16"/>
                <w:szCs w:val="20"/>
                <w:lang w:val="en-US"/>
              </w:rPr>
            </w:pPr>
            <w:ins w:id="10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9" w:author="Автор"/>
                <w:b/>
                <w:color w:val="A6A6A6"/>
                <w:sz w:val="16"/>
                <w:szCs w:val="20"/>
                <w:lang w:val="en-US"/>
              </w:rPr>
            </w:pPr>
            <w:ins w:id="10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1" w:author="Автор"/>
                <w:b/>
                <w:color w:val="A6A6A6"/>
                <w:sz w:val="16"/>
                <w:szCs w:val="20"/>
                <w:lang w:val="en-US"/>
              </w:rPr>
            </w:pPr>
            <w:ins w:id="10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3" w:author="Автор"/>
                <w:b/>
                <w:color w:val="A6A6A6"/>
                <w:sz w:val="16"/>
                <w:szCs w:val="20"/>
                <w:lang w:val="en-US"/>
              </w:rPr>
            </w:pPr>
            <w:ins w:id="10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5" w:author="Автор"/>
                <w:b/>
                <w:color w:val="A6A6A6"/>
                <w:sz w:val="16"/>
                <w:szCs w:val="20"/>
                <w:lang w:val="en-US"/>
              </w:rPr>
            </w:pPr>
            <w:ins w:id="10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7" w:author="Автор"/>
                <w:b/>
                <w:color w:val="A6A6A6"/>
                <w:sz w:val="16"/>
                <w:szCs w:val="20"/>
                <w:lang w:val="en-US"/>
              </w:rPr>
            </w:pPr>
            <w:ins w:id="10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9" w:author="Автор"/>
                <w:b/>
                <w:color w:val="A6A6A6"/>
                <w:sz w:val="16"/>
                <w:szCs w:val="20"/>
                <w:lang w:val="en-US"/>
              </w:rPr>
            </w:pPr>
            <w:ins w:id="10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1" w:author="Автор"/>
                <w:b/>
                <w:color w:val="A6A6A6"/>
                <w:sz w:val="16"/>
                <w:szCs w:val="20"/>
                <w:lang w:val="en-US"/>
              </w:rPr>
            </w:pPr>
            <w:ins w:id="10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3" w:author="Автор"/>
                <w:b/>
                <w:color w:val="A6A6A6"/>
                <w:sz w:val="16"/>
                <w:szCs w:val="20"/>
                <w:lang w:val="en-US"/>
              </w:rPr>
            </w:pPr>
            <w:ins w:id="10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5" w:author="Автор"/>
                <w:b/>
                <w:color w:val="A6A6A6"/>
                <w:sz w:val="16"/>
                <w:szCs w:val="20"/>
                <w:lang w:val="en-US"/>
              </w:rPr>
            </w:pPr>
            <w:ins w:id="10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7" w:author="Автор"/>
                <w:b/>
                <w:color w:val="A6A6A6"/>
                <w:sz w:val="16"/>
                <w:szCs w:val="20"/>
                <w:lang w:val="en-US"/>
              </w:rPr>
            </w:pPr>
            <w:ins w:id="10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9" w:author="Автор"/>
                <w:b/>
                <w:color w:val="A6A6A6"/>
                <w:sz w:val="16"/>
                <w:szCs w:val="20"/>
                <w:lang w:val="en-US"/>
              </w:rPr>
            </w:pPr>
            <w:ins w:id="10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1" w:author="Автор"/>
                <w:b/>
                <w:color w:val="A6A6A6"/>
                <w:sz w:val="16"/>
                <w:szCs w:val="20"/>
                <w:lang w:val="en-US"/>
              </w:rPr>
            </w:pPr>
            <w:ins w:id="10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3" w:author="Автор"/>
                <w:b/>
                <w:color w:val="A6A6A6"/>
                <w:sz w:val="16"/>
                <w:szCs w:val="20"/>
                <w:lang w:val="en-US"/>
              </w:rPr>
            </w:pPr>
            <w:ins w:id="10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5" w:author="Автор"/>
                <w:b/>
                <w:color w:val="A6A6A6"/>
                <w:sz w:val="16"/>
                <w:szCs w:val="20"/>
                <w:lang w:val="en-US"/>
              </w:rPr>
            </w:pPr>
            <w:ins w:id="10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7" w:author="Автор"/>
                <w:b/>
                <w:color w:val="A6A6A6"/>
                <w:sz w:val="16"/>
                <w:szCs w:val="20"/>
                <w:lang w:val="en-US"/>
              </w:rPr>
            </w:pPr>
            <w:ins w:id="10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9" w:author="Автор"/>
                <w:b/>
                <w:color w:val="A6A6A6"/>
                <w:sz w:val="16"/>
                <w:szCs w:val="20"/>
                <w:lang w:val="en-US"/>
              </w:rPr>
            </w:pPr>
            <w:ins w:id="10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1" w:author="Автор"/>
                <w:b/>
                <w:color w:val="A6A6A6"/>
                <w:sz w:val="16"/>
                <w:szCs w:val="20"/>
                <w:lang w:val="en-US"/>
              </w:rPr>
            </w:pPr>
            <w:ins w:id="10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3" w:author="Автор"/>
                <w:b/>
                <w:color w:val="A6A6A6"/>
                <w:sz w:val="16"/>
                <w:szCs w:val="20"/>
                <w:lang w:val="en-US"/>
              </w:rPr>
            </w:pPr>
            <w:ins w:id="10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5" w:author="Автор"/>
                <w:b/>
                <w:color w:val="A6A6A6"/>
                <w:sz w:val="16"/>
                <w:szCs w:val="20"/>
                <w:lang w:val="en-US"/>
              </w:rPr>
            </w:pPr>
            <w:ins w:id="10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7" w:author="Автор"/>
                <w:b/>
                <w:color w:val="A6A6A6"/>
                <w:sz w:val="16"/>
                <w:szCs w:val="20"/>
                <w:lang w:val="en-US"/>
              </w:rPr>
            </w:pPr>
            <w:ins w:id="10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9" w:author="Автор"/>
                <w:b/>
                <w:color w:val="A6A6A6"/>
                <w:sz w:val="16"/>
                <w:szCs w:val="20"/>
                <w:lang w:val="en-US"/>
              </w:rPr>
            </w:pPr>
            <w:ins w:id="10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&lt;/xs:schema&gt;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1" w:author="Автор"/>
                <w:b/>
                <w:color w:val="A6A6A6"/>
                <w:sz w:val="16"/>
                <w:szCs w:val="20"/>
                <w:lang w:val="en-US"/>
              </w:rPr>
            </w:pPr>
            <w:ins w:id="10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&lt;/wsdl:types&gt;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3" w:author="Автор"/>
                <w:b/>
                <w:color w:val="A6A6A6"/>
                <w:sz w:val="16"/>
                <w:szCs w:val="20"/>
                <w:lang w:val="en-US"/>
              </w:rPr>
            </w:pPr>
            <w:ins w:id="10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5" w:author="Автор"/>
                <w:b/>
                <w:color w:val="A6A6A6"/>
                <w:sz w:val="16"/>
                <w:szCs w:val="20"/>
                <w:lang w:val="en-US"/>
              </w:rPr>
            </w:pPr>
            <w:ins w:id="10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7" w:author="Автор"/>
                <w:b/>
                <w:color w:val="A6A6A6"/>
                <w:sz w:val="16"/>
                <w:szCs w:val="20"/>
                <w:lang w:val="en-US"/>
              </w:rPr>
            </w:pPr>
            <w:ins w:id="10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9" w:author="Автор"/>
                <w:b/>
                <w:color w:val="A6A6A6"/>
                <w:sz w:val="16"/>
                <w:szCs w:val="20"/>
                <w:lang w:val="en-US"/>
              </w:rPr>
            </w:pPr>
            <w:ins w:id="10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1" w:author="Автор"/>
                <w:b/>
                <w:color w:val="A6A6A6"/>
                <w:sz w:val="16"/>
                <w:szCs w:val="20"/>
                <w:lang w:val="en-US"/>
              </w:rPr>
            </w:pPr>
            <w:ins w:id="10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3" w:author="Автор"/>
                <w:b/>
                <w:color w:val="A6A6A6"/>
                <w:sz w:val="16"/>
                <w:szCs w:val="20"/>
                <w:lang w:val="en-US"/>
              </w:rPr>
            </w:pPr>
            <w:ins w:id="10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5" w:author="Автор"/>
                <w:b/>
                <w:color w:val="A6A6A6"/>
                <w:sz w:val="16"/>
                <w:szCs w:val="20"/>
                <w:lang w:val="en-US"/>
              </w:rPr>
            </w:pPr>
            <w:ins w:id="10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7" w:author="Автор"/>
                <w:b/>
                <w:color w:val="A6A6A6"/>
                <w:sz w:val="16"/>
                <w:szCs w:val="20"/>
                <w:lang w:val="en-US"/>
              </w:rPr>
            </w:pPr>
            <w:ins w:id="10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9" w:author="Автор"/>
                <w:b/>
                <w:color w:val="A6A6A6"/>
                <w:sz w:val="16"/>
                <w:szCs w:val="20"/>
                <w:lang w:val="en-US"/>
              </w:rPr>
            </w:pPr>
            <w:ins w:id="10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name="getPublicationListAdvancedResponse"&gt;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1" w:author="Автор"/>
                <w:b/>
                <w:color w:val="A6A6A6"/>
                <w:sz w:val="16"/>
                <w:szCs w:val="20"/>
                <w:lang w:val="en-US"/>
              </w:rPr>
            </w:pPr>
            <w:ins w:id="10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element="tns:getPublicationListAdvancedResponse"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3" w:author="Автор"/>
                <w:b/>
                <w:color w:val="A6A6A6"/>
                <w:sz w:val="16"/>
                <w:szCs w:val="20"/>
                <w:lang w:val="en-US"/>
              </w:rPr>
            </w:pPr>
            <w:ins w:id="10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5" w:author="Автор"/>
                <w:b/>
                <w:color w:val="A6A6A6"/>
                <w:sz w:val="16"/>
                <w:szCs w:val="20"/>
                <w:lang w:val="en-US"/>
              </w:rPr>
            </w:pPr>
            <w:ins w:id="10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7" w:author="Автор"/>
                <w:b/>
                <w:color w:val="A6A6A6"/>
                <w:sz w:val="16"/>
                <w:szCs w:val="20"/>
                <w:lang w:val="en-US"/>
              </w:rPr>
            </w:pPr>
            <w:ins w:id="10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9" w:author="Автор"/>
                <w:b/>
                <w:color w:val="A6A6A6"/>
                <w:sz w:val="16"/>
                <w:szCs w:val="20"/>
                <w:lang w:val="en-US"/>
              </w:rPr>
            </w:pPr>
            <w:ins w:id="10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1" w:author="Автор"/>
                <w:b/>
                <w:color w:val="A6A6A6"/>
                <w:sz w:val="16"/>
                <w:szCs w:val="20"/>
                <w:lang w:val="en-US"/>
              </w:rPr>
            </w:pPr>
            <w:ins w:id="10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3" w:author="Автор"/>
                <w:b/>
                <w:color w:val="A6A6A6"/>
                <w:sz w:val="16"/>
                <w:szCs w:val="20"/>
                <w:lang w:val="en-US"/>
              </w:rPr>
            </w:pPr>
            <w:ins w:id="10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5" w:author="Автор"/>
                <w:b/>
                <w:color w:val="A6A6A6"/>
                <w:sz w:val="16"/>
                <w:szCs w:val="20"/>
                <w:lang w:val="en-US"/>
              </w:rPr>
            </w:pPr>
            <w:ins w:id="10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7" w:author="Автор"/>
                <w:b/>
                <w:color w:val="A6A6A6"/>
                <w:sz w:val="16"/>
                <w:szCs w:val="20"/>
                <w:lang w:val="en-US"/>
              </w:rPr>
            </w:pPr>
            <w:ins w:id="10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9" w:author="Автор"/>
                <w:b/>
                <w:color w:val="A6A6A6"/>
                <w:sz w:val="16"/>
                <w:szCs w:val="20"/>
                <w:lang w:val="en-US"/>
              </w:rPr>
            </w:pPr>
            <w:ins w:id="10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1" w:author="Автор"/>
                <w:b/>
                <w:color w:val="A6A6A6"/>
                <w:sz w:val="16"/>
                <w:szCs w:val="20"/>
                <w:lang w:val="en-US"/>
              </w:rPr>
            </w:pPr>
            <w:ins w:id="10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3" w:author="Автор"/>
                <w:b/>
                <w:color w:val="A6A6A6"/>
                <w:sz w:val="16"/>
                <w:szCs w:val="20"/>
                <w:lang w:val="en-US"/>
              </w:rPr>
            </w:pPr>
            <w:ins w:id="10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5" w:author="Автор"/>
                <w:b/>
                <w:color w:val="A6A6A6"/>
                <w:sz w:val="16"/>
                <w:szCs w:val="20"/>
                <w:lang w:val="en-US"/>
              </w:rPr>
            </w:pPr>
            <w:ins w:id="10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7" w:author="Автор"/>
                <w:b/>
                <w:color w:val="A6A6A6"/>
                <w:sz w:val="16"/>
                <w:szCs w:val="20"/>
                <w:lang w:val="en-US"/>
              </w:rPr>
            </w:pPr>
            <w:ins w:id="10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9" w:author="Автор"/>
                <w:b/>
                <w:color w:val="A6A6A6"/>
                <w:sz w:val="16"/>
                <w:szCs w:val="20"/>
                <w:lang w:val="en-US"/>
              </w:rPr>
            </w:pPr>
            <w:ins w:id="10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1" w:author="Автор"/>
                <w:b/>
                <w:color w:val="A6A6A6"/>
                <w:sz w:val="16"/>
                <w:szCs w:val="20"/>
                <w:lang w:val="en-US"/>
              </w:rPr>
            </w:pPr>
            <w:ins w:id="10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3" w:author="Автор"/>
                <w:b/>
                <w:color w:val="A6A6A6"/>
                <w:sz w:val="16"/>
                <w:szCs w:val="20"/>
                <w:lang w:val="en-US"/>
              </w:rPr>
            </w:pPr>
            <w:ins w:id="10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5" w:author="Автор"/>
                <w:b/>
                <w:color w:val="A6A6A6"/>
                <w:sz w:val="16"/>
                <w:szCs w:val="20"/>
                <w:lang w:val="en-US"/>
              </w:rPr>
            </w:pPr>
            <w:ins w:id="10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7" w:author="Автор"/>
                <w:b/>
                <w:color w:val="A6A6A6"/>
                <w:sz w:val="16"/>
                <w:szCs w:val="20"/>
                <w:lang w:val="en-US"/>
              </w:rPr>
            </w:pPr>
            <w:ins w:id="10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9" w:author="Автор"/>
                <w:b/>
                <w:color w:val="A6A6A6"/>
                <w:sz w:val="16"/>
                <w:szCs w:val="20"/>
                <w:lang w:val="en-US"/>
              </w:rPr>
            </w:pPr>
            <w:ins w:id="10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1" w:author="Автор"/>
                <w:b/>
                <w:color w:val="A6A6A6"/>
                <w:sz w:val="16"/>
                <w:szCs w:val="20"/>
                <w:lang w:val="en-US"/>
              </w:rPr>
            </w:pPr>
            <w:ins w:id="10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3" w:author="Автор"/>
                <w:b/>
                <w:color w:val="A6A6A6"/>
                <w:sz w:val="16"/>
                <w:szCs w:val="20"/>
                <w:lang w:val="en-US"/>
              </w:rPr>
            </w:pPr>
            <w:ins w:id="10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5" w:author="Автор"/>
                <w:b/>
                <w:color w:val="A6A6A6"/>
                <w:sz w:val="16"/>
                <w:szCs w:val="20"/>
                <w:lang w:val="en-US"/>
              </w:rPr>
            </w:pPr>
            <w:ins w:id="10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7" w:author="Автор"/>
                <w:b/>
                <w:color w:val="A6A6A6"/>
                <w:sz w:val="16"/>
                <w:szCs w:val="20"/>
                <w:lang w:val="en-US"/>
              </w:rPr>
            </w:pPr>
            <w:ins w:id="10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9" w:author="Автор"/>
                <w:b/>
                <w:color w:val="A6A6A6"/>
                <w:sz w:val="16"/>
                <w:szCs w:val="20"/>
                <w:lang w:val="en-US"/>
              </w:rPr>
            </w:pPr>
            <w:ins w:id="10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1" w:author="Автор"/>
                <w:b/>
                <w:color w:val="A6A6A6"/>
                <w:sz w:val="16"/>
                <w:szCs w:val="20"/>
                <w:lang w:val="en-US"/>
              </w:rPr>
            </w:pPr>
            <w:ins w:id="10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3" w:author="Автор"/>
                <w:b/>
                <w:color w:val="A6A6A6"/>
                <w:sz w:val="16"/>
                <w:szCs w:val="20"/>
                <w:lang w:val="en-US"/>
              </w:rPr>
            </w:pPr>
            <w:ins w:id="10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5" w:author="Автор"/>
                <w:b/>
                <w:color w:val="A6A6A6"/>
                <w:sz w:val="16"/>
                <w:szCs w:val="20"/>
                <w:lang w:val="en-US"/>
              </w:rPr>
            </w:pPr>
            <w:ins w:id="10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7" w:author="Автор"/>
                <w:b/>
                <w:color w:val="A6A6A6"/>
                <w:sz w:val="16"/>
                <w:szCs w:val="20"/>
                <w:lang w:val="en-US"/>
              </w:rPr>
            </w:pPr>
            <w:ins w:id="10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9" w:author="Автор"/>
                <w:b/>
                <w:color w:val="A6A6A6"/>
                <w:sz w:val="16"/>
                <w:szCs w:val="20"/>
                <w:lang w:val="en-US"/>
              </w:rPr>
            </w:pPr>
            <w:ins w:id="10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1" w:author="Автор"/>
                <w:b/>
                <w:color w:val="A6A6A6"/>
                <w:sz w:val="16"/>
                <w:szCs w:val="20"/>
                <w:lang w:val="en-US"/>
              </w:rPr>
            </w:pPr>
            <w:ins w:id="10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3" w:author="Автор"/>
                <w:b/>
                <w:color w:val="A6A6A6"/>
                <w:sz w:val="16"/>
                <w:szCs w:val="20"/>
                <w:lang w:val="en-US"/>
              </w:rPr>
            </w:pPr>
            <w:ins w:id="10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5" w:author="Автор"/>
                <w:b/>
                <w:color w:val="A6A6A6"/>
                <w:sz w:val="16"/>
                <w:szCs w:val="20"/>
                <w:lang w:val="en-US"/>
              </w:rPr>
            </w:pPr>
            <w:ins w:id="10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7" w:author="Автор"/>
                <w:b/>
                <w:color w:val="A6A6A6"/>
                <w:sz w:val="16"/>
                <w:szCs w:val="20"/>
                <w:lang w:val="en-US"/>
              </w:rPr>
            </w:pPr>
            <w:ins w:id="10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9" w:author="Автор"/>
                <w:b/>
                <w:color w:val="A6A6A6"/>
                <w:sz w:val="16"/>
                <w:szCs w:val="20"/>
                <w:lang w:val="en-US"/>
              </w:rPr>
            </w:pPr>
            <w:ins w:id="10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1" w:author="Автор"/>
                <w:b/>
                <w:color w:val="A6A6A6"/>
                <w:sz w:val="16"/>
                <w:szCs w:val="20"/>
                <w:lang w:val="en-US"/>
              </w:rPr>
            </w:pPr>
            <w:ins w:id="10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3" w:author="Автор"/>
                <w:b/>
                <w:color w:val="A6A6A6"/>
                <w:sz w:val="16"/>
                <w:szCs w:val="20"/>
                <w:lang w:val="en-US"/>
              </w:rPr>
            </w:pPr>
            <w:ins w:id="10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5" w:author="Автор"/>
                <w:b/>
                <w:color w:val="A6A6A6"/>
                <w:sz w:val="16"/>
                <w:szCs w:val="20"/>
                <w:lang w:val="en-US"/>
              </w:rPr>
            </w:pPr>
            <w:ins w:id="10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7" w:author="Автор"/>
                <w:b/>
                <w:color w:val="A6A6A6"/>
                <w:sz w:val="16"/>
                <w:szCs w:val="20"/>
                <w:lang w:val="en-US"/>
              </w:rPr>
            </w:pPr>
            <w:ins w:id="10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9" w:author="Автор"/>
                <w:b/>
                <w:color w:val="A6A6A6"/>
                <w:sz w:val="16"/>
                <w:szCs w:val="20"/>
                <w:lang w:val="en-US"/>
              </w:rPr>
            </w:pPr>
            <w:ins w:id="10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1" w:author="Автор"/>
                <w:b/>
                <w:color w:val="A6A6A6"/>
                <w:sz w:val="16"/>
                <w:szCs w:val="20"/>
                <w:lang w:val="en-US"/>
              </w:rPr>
            </w:pPr>
            <w:ins w:id="10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3" w:author="Автор"/>
                <w:b/>
                <w:color w:val="A6A6A6"/>
                <w:sz w:val="16"/>
                <w:szCs w:val="20"/>
                <w:lang w:val="en-US"/>
              </w:rPr>
            </w:pPr>
            <w:ins w:id="10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5" w:author="Автор"/>
                <w:b/>
                <w:color w:val="A6A6A6"/>
                <w:sz w:val="16"/>
                <w:szCs w:val="20"/>
                <w:lang w:val="en-US"/>
              </w:rPr>
            </w:pPr>
            <w:ins w:id="10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7" w:author="Автор"/>
                <w:b/>
                <w:color w:val="A6A6A6"/>
                <w:sz w:val="16"/>
                <w:szCs w:val="20"/>
                <w:lang w:val="en-US"/>
              </w:rPr>
            </w:pPr>
            <w:ins w:id="10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9" w:author="Автор"/>
                <w:b/>
                <w:color w:val="A6A6A6"/>
                <w:sz w:val="16"/>
                <w:szCs w:val="20"/>
                <w:lang w:val="en-US"/>
              </w:rPr>
            </w:pPr>
            <w:ins w:id="10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1" w:author="Автор"/>
                <w:b/>
                <w:color w:val="A6A6A6"/>
                <w:sz w:val="16"/>
                <w:szCs w:val="20"/>
                <w:lang w:val="en-US"/>
              </w:rPr>
            </w:pPr>
            <w:ins w:id="10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3" w:author="Автор"/>
                <w:b/>
                <w:color w:val="A6A6A6"/>
                <w:sz w:val="16"/>
                <w:szCs w:val="20"/>
                <w:lang w:val="en-US"/>
              </w:rPr>
            </w:pPr>
            <w:ins w:id="10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5" w:author="Автор"/>
                <w:b/>
                <w:color w:val="A6A6A6"/>
                <w:sz w:val="16"/>
                <w:szCs w:val="20"/>
                <w:lang w:val="en-US"/>
              </w:rPr>
            </w:pPr>
            <w:ins w:id="10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7" w:author="Автор"/>
                <w:b/>
                <w:color w:val="A6A6A6"/>
                <w:sz w:val="16"/>
                <w:szCs w:val="20"/>
                <w:lang w:val="en-US"/>
              </w:rPr>
            </w:pPr>
            <w:ins w:id="10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9" w:author="Автор"/>
                <w:b/>
                <w:color w:val="A6A6A6"/>
                <w:sz w:val="16"/>
                <w:szCs w:val="20"/>
                <w:lang w:val="en-US"/>
              </w:rPr>
            </w:pPr>
            <w:ins w:id="10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1" w:author="Автор"/>
                <w:b/>
                <w:color w:val="A6A6A6"/>
                <w:sz w:val="16"/>
                <w:szCs w:val="20"/>
                <w:lang w:val="en-US"/>
              </w:rPr>
            </w:pPr>
            <w:ins w:id="10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3" w:author="Автор"/>
                <w:b/>
                <w:color w:val="A6A6A6"/>
                <w:sz w:val="16"/>
                <w:szCs w:val="20"/>
                <w:lang w:val="en-US"/>
              </w:rPr>
            </w:pPr>
            <w:ins w:id="10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5" w:author="Автор"/>
                <w:b/>
                <w:color w:val="A6A6A6"/>
                <w:sz w:val="16"/>
                <w:szCs w:val="20"/>
                <w:lang w:val="en-US"/>
              </w:rPr>
            </w:pPr>
            <w:ins w:id="10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7" w:author="Автор"/>
                <w:b/>
                <w:color w:val="A6A6A6"/>
                <w:sz w:val="16"/>
                <w:szCs w:val="20"/>
                <w:lang w:val="en-US"/>
              </w:rPr>
            </w:pPr>
            <w:ins w:id="10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9" w:author="Автор"/>
                <w:b/>
                <w:color w:val="A6A6A6"/>
                <w:sz w:val="16"/>
                <w:szCs w:val="20"/>
                <w:lang w:val="en-US"/>
              </w:rPr>
            </w:pPr>
            <w:ins w:id="10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1" w:author="Автор"/>
                <w:b/>
                <w:color w:val="A6A6A6"/>
                <w:sz w:val="16"/>
                <w:szCs w:val="20"/>
                <w:lang w:val="en-US"/>
              </w:rPr>
            </w:pPr>
            <w:ins w:id="10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3" w:author="Автор"/>
                <w:b/>
                <w:color w:val="A6A6A6"/>
                <w:sz w:val="16"/>
                <w:szCs w:val="20"/>
                <w:lang w:val="en-US"/>
              </w:rPr>
            </w:pPr>
            <w:ins w:id="10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5" w:author="Автор"/>
                <w:b/>
                <w:color w:val="A6A6A6"/>
                <w:sz w:val="16"/>
                <w:szCs w:val="20"/>
                <w:lang w:val="en-US"/>
              </w:rPr>
            </w:pPr>
            <w:ins w:id="10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7" w:author="Автор"/>
                <w:b/>
                <w:color w:val="A6A6A6"/>
                <w:sz w:val="16"/>
                <w:szCs w:val="20"/>
                <w:lang w:val="en-US"/>
              </w:rPr>
            </w:pPr>
            <w:ins w:id="10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9" w:author="Автор"/>
                <w:b/>
                <w:color w:val="A6A6A6"/>
                <w:sz w:val="16"/>
                <w:szCs w:val="20"/>
                <w:lang w:val="en-US"/>
              </w:rPr>
            </w:pPr>
            <w:ins w:id="10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1" w:author="Автор"/>
                <w:b/>
                <w:color w:val="A6A6A6"/>
                <w:sz w:val="16"/>
                <w:szCs w:val="20"/>
                <w:lang w:val="en-US"/>
              </w:rPr>
            </w:pPr>
            <w:ins w:id="10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3" w:author="Автор"/>
                <w:b/>
                <w:color w:val="A6A6A6"/>
                <w:sz w:val="16"/>
                <w:szCs w:val="20"/>
                <w:lang w:val="en-US"/>
              </w:rPr>
            </w:pPr>
            <w:ins w:id="10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5" w:author="Автор"/>
                <w:b/>
                <w:color w:val="A6A6A6"/>
                <w:sz w:val="16"/>
                <w:szCs w:val="20"/>
                <w:lang w:val="en-US"/>
              </w:rPr>
            </w:pPr>
            <w:ins w:id="10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7" w:author="Автор"/>
                <w:b/>
                <w:color w:val="A6A6A6"/>
                <w:sz w:val="16"/>
                <w:szCs w:val="20"/>
                <w:lang w:val="en-US"/>
              </w:rPr>
            </w:pPr>
            <w:ins w:id="10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9" w:author="Автор"/>
                <w:b/>
                <w:color w:val="A6A6A6"/>
                <w:sz w:val="16"/>
                <w:szCs w:val="20"/>
                <w:lang w:val="en-US"/>
              </w:rPr>
            </w:pPr>
            <w:ins w:id="10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1" w:author="Автор"/>
                <w:b/>
                <w:color w:val="A6A6A6"/>
                <w:sz w:val="16"/>
                <w:szCs w:val="20"/>
                <w:lang w:val="en-US"/>
              </w:rPr>
            </w:pPr>
            <w:ins w:id="10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3" w:author="Автор"/>
                <w:b/>
                <w:color w:val="A6A6A6"/>
                <w:sz w:val="16"/>
                <w:szCs w:val="20"/>
                <w:lang w:val="en-US"/>
              </w:rPr>
            </w:pPr>
            <w:ins w:id="10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5" w:author="Автор"/>
                <w:b/>
                <w:color w:val="A6A6A6"/>
                <w:sz w:val="16"/>
                <w:szCs w:val="20"/>
                <w:lang w:val="en-US"/>
              </w:rPr>
            </w:pPr>
            <w:ins w:id="10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7" w:author="Автор"/>
                <w:b/>
                <w:color w:val="A6A6A6"/>
                <w:sz w:val="16"/>
                <w:szCs w:val="20"/>
                <w:lang w:val="en-US"/>
              </w:rPr>
            </w:pPr>
            <w:ins w:id="10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9" w:author="Автор"/>
                <w:b/>
                <w:color w:val="A6A6A6"/>
                <w:sz w:val="16"/>
                <w:szCs w:val="20"/>
                <w:lang w:val="en-US"/>
              </w:rPr>
            </w:pPr>
            <w:ins w:id="10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1" w:author="Автор"/>
                <w:b/>
                <w:color w:val="A6A6A6"/>
                <w:sz w:val="16"/>
                <w:szCs w:val="20"/>
                <w:lang w:val="en-US"/>
              </w:rPr>
            </w:pPr>
            <w:ins w:id="10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3" w:author="Автор"/>
                <w:b/>
                <w:color w:val="A6A6A6"/>
                <w:sz w:val="16"/>
                <w:szCs w:val="20"/>
                <w:lang w:val="en-US"/>
              </w:rPr>
            </w:pPr>
            <w:ins w:id="10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5" w:author="Автор"/>
                <w:b/>
                <w:color w:val="A6A6A6"/>
                <w:sz w:val="16"/>
                <w:szCs w:val="20"/>
                <w:lang w:val="en-US"/>
              </w:rPr>
            </w:pPr>
            <w:ins w:id="10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7" w:author="Автор"/>
                <w:b/>
                <w:color w:val="A6A6A6"/>
                <w:sz w:val="16"/>
                <w:szCs w:val="20"/>
                <w:lang w:val="en-US"/>
              </w:rPr>
            </w:pPr>
            <w:ins w:id="10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9" w:author="Автор"/>
                <w:b/>
                <w:color w:val="A6A6A6"/>
                <w:sz w:val="16"/>
                <w:szCs w:val="20"/>
                <w:lang w:val="en-US"/>
              </w:rPr>
            </w:pPr>
            <w:ins w:id="10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1" w:author="Автор"/>
                <w:b/>
                <w:color w:val="A6A6A6"/>
                <w:sz w:val="16"/>
                <w:szCs w:val="20"/>
                <w:lang w:val="en-US"/>
              </w:rPr>
            </w:pPr>
            <w:ins w:id="10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3" w:author="Автор"/>
                <w:b/>
                <w:color w:val="A6A6A6"/>
                <w:sz w:val="16"/>
                <w:szCs w:val="20"/>
                <w:lang w:val="en-US"/>
              </w:rPr>
            </w:pPr>
            <w:ins w:id="10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5" w:author="Автор"/>
                <w:b/>
                <w:color w:val="A6A6A6"/>
                <w:sz w:val="16"/>
                <w:szCs w:val="20"/>
                <w:lang w:val="en-US"/>
              </w:rPr>
            </w:pPr>
            <w:ins w:id="10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7" w:author="Автор"/>
                <w:b/>
                <w:color w:val="A6A6A6"/>
                <w:sz w:val="16"/>
                <w:szCs w:val="20"/>
                <w:lang w:val="en-US"/>
              </w:rPr>
            </w:pPr>
            <w:ins w:id="10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9" w:author="Автор"/>
                <w:b/>
                <w:color w:val="A6A6A6"/>
                <w:sz w:val="16"/>
                <w:szCs w:val="20"/>
                <w:lang w:val="en-US"/>
              </w:rPr>
            </w:pPr>
            <w:ins w:id="10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1" w:author="Автор"/>
                <w:b/>
                <w:color w:val="A6A6A6"/>
                <w:sz w:val="16"/>
                <w:szCs w:val="20"/>
                <w:lang w:val="en-US"/>
              </w:rPr>
            </w:pPr>
            <w:ins w:id="10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3" w:author="Автор"/>
                <w:b/>
                <w:color w:val="A6A6A6"/>
                <w:sz w:val="16"/>
                <w:szCs w:val="20"/>
                <w:lang w:val="en-US"/>
              </w:rPr>
            </w:pPr>
            <w:ins w:id="10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5" w:author="Автор"/>
                <w:b/>
                <w:color w:val="A6A6A6"/>
                <w:sz w:val="16"/>
                <w:szCs w:val="20"/>
                <w:lang w:val="en-US"/>
              </w:rPr>
            </w:pPr>
            <w:ins w:id="10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7" w:author="Автор"/>
                <w:b/>
                <w:color w:val="A6A6A6"/>
                <w:sz w:val="16"/>
                <w:szCs w:val="20"/>
                <w:lang w:val="en-US"/>
              </w:rPr>
            </w:pPr>
            <w:ins w:id="10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9" w:author="Автор"/>
                <w:b/>
                <w:color w:val="A6A6A6"/>
                <w:sz w:val="16"/>
                <w:szCs w:val="20"/>
                <w:lang w:val="en-US"/>
              </w:rPr>
            </w:pPr>
            <w:ins w:id="10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1" w:author="Автор"/>
                <w:b/>
                <w:color w:val="A6A6A6"/>
                <w:sz w:val="16"/>
                <w:szCs w:val="20"/>
                <w:lang w:val="en-US"/>
              </w:rPr>
            </w:pPr>
            <w:ins w:id="10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3" w:author="Автор"/>
                <w:b/>
                <w:color w:val="A6A6A6"/>
                <w:sz w:val="16"/>
                <w:szCs w:val="20"/>
                <w:lang w:val="en-US"/>
              </w:rPr>
            </w:pPr>
            <w:ins w:id="10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5" w:author="Автор"/>
                <w:b/>
                <w:color w:val="A6A6A6"/>
                <w:sz w:val="16"/>
                <w:szCs w:val="20"/>
                <w:lang w:val="en-US"/>
              </w:rPr>
            </w:pPr>
            <w:ins w:id="10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7" w:author="Автор"/>
                <w:b/>
                <w:color w:val="A6A6A6"/>
                <w:sz w:val="16"/>
                <w:szCs w:val="20"/>
                <w:lang w:val="en-US"/>
              </w:rPr>
            </w:pPr>
            <w:ins w:id="10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9" w:author="Автор"/>
                <w:b/>
                <w:color w:val="A6A6A6"/>
                <w:sz w:val="16"/>
                <w:szCs w:val="20"/>
                <w:lang w:val="en-US"/>
              </w:rPr>
            </w:pPr>
            <w:ins w:id="10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1" w:author="Автор"/>
                <w:b/>
                <w:color w:val="A6A6A6"/>
                <w:sz w:val="16"/>
                <w:szCs w:val="20"/>
                <w:lang w:val="en-US"/>
              </w:rPr>
            </w:pPr>
            <w:ins w:id="10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3" w:author="Автор"/>
                <w:b/>
                <w:color w:val="A6A6A6"/>
                <w:sz w:val="16"/>
                <w:szCs w:val="20"/>
                <w:lang w:val="en-US"/>
              </w:rPr>
            </w:pPr>
            <w:ins w:id="10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5" w:author="Автор"/>
                <w:b/>
                <w:color w:val="A6A6A6"/>
                <w:sz w:val="16"/>
                <w:szCs w:val="20"/>
                <w:lang w:val="en-US"/>
              </w:rPr>
            </w:pPr>
            <w:ins w:id="10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element="tns:orderPublicationResponse"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7" w:author="Автор"/>
                <w:b/>
                <w:color w:val="A6A6A6"/>
                <w:sz w:val="16"/>
                <w:szCs w:val="20"/>
                <w:lang w:val="en-US"/>
              </w:rPr>
            </w:pPr>
            <w:ins w:id="10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9" w:author="Автор"/>
                <w:b/>
                <w:color w:val="A6A6A6"/>
                <w:sz w:val="16"/>
                <w:szCs w:val="20"/>
                <w:lang w:val="en-US"/>
              </w:rPr>
            </w:pPr>
            <w:ins w:id="10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1" w:author="Автор"/>
                <w:b/>
                <w:color w:val="A6A6A6"/>
                <w:sz w:val="16"/>
                <w:szCs w:val="20"/>
                <w:lang w:val="en-US"/>
              </w:rPr>
            </w:pPr>
            <w:ins w:id="10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3" w:author="Автор"/>
                <w:b/>
                <w:color w:val="A6A6A6"/>
                <w:sz w:val="16"/>
                <w:szCs w:val="20"/>
                <w:lang w:val="en-US"/>
              </w:rPr>
            </w:pPr>
            <w:ins w:id="10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5" w:author="Автор"/>
                <w:b/>
                <w:color w:val="A6A6A6"/>
                <w:sz w:val="16"/>
                <w:szCs w:val="20"/>
                <w:lang w:val="en-US"/>
              </w:rPr>
            </w:pPr>
            <w:ins w:id="10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7" w:author="Автор"/>
                <w:b/>
                <w:color w:val="A6A6A6"/>
                <w:sz w:val="16"/>
                <w:szCs w:val="20"/>
                <w:lang w:val="en-US"/>
              </w:rPr>
            </w:pPr>
            <w:ins w:id="10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9" w:author="Автор"/>
                <w:b/>
                <w:color w:val="A6A6A6"/>
                <w:sz w:val="16"/>
                <w:szCs w:val="20"/>
                <w:lang w:val="en-US"/>
              </w:rPr>
            </w:pPr>
            <w:ins w:id="10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1" w:author="Автор"/>
                <w:b/>
                <w:color w:val="A6A6A6"/>
                <w:sz w:val="16"/>
                <w:szCs w:val="20"/>
                <w:lang w:val="en-US"/>
              </w:rPr>
            </w:pPr>
            <w:ins w:id="10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3" w:author="Автор"/>
                <w:b/>
                <w:color w:val="A6A6A6"/>
                <w:sz w:val="16"/>
                <w:szCs w:val="20"/>
                <w:lang w:val="en-US"/>
              </w:rPr>
            </w:pPr>
            <w:ins w:id="10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5" w:author="Автор"/>
                <w:b/>
                <w:color w:val="A6A6A6"/>
                <w:sz w:val="16"/>
                <w:szCs w:val="20"/>
                <w:lang w:val="en-US"/>
              </w:rPr>
            </w:pPr>
            <w:ins w:id="10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7" w:author="Автор"/>
                <w:b/>
                <w:color w:val="A6A6A6"/>
                <w:sz w:val="16"/>
                <w:szCs w:val="20"/>
                <w:lang w:val="en-US"/>
              </w:rPr>
            </w:pPr>
            <w:ins w:id="10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name="getVisitorsSummaryByDate"&gt;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9" w:author="Автор"/>
                <w:b/>
                <w:color w:val="A6A6A6"/>
                <w:sz w:val="16"/>
                <w:szCs w:val="20"/>
                <w:lang w:val="en-US"/>
              </w:rPr>
            </w:pPr>
            <w:ins w:id="10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element="tns:getVisitorsSummaryByDate"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1" w:author="Автор"/>
                <w:b/>
                <w:color w:val="A6A6A6"/>
                <w:sz w:val="16"/>
                <w:szCs w:val="20"/>
                <w:lang w:val="en-US"/>
              </w:rPr>
            </w:pPr>
            <w:ins w:id="10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3" w:author="Автор"/>
                <w:b/>
                <w:color w:val="A6A6A6"/>
                <w:sz w:val="16"/>
                <w:szCs w:val="20"/>
                <w:lang w:val="en-US"/>
              </w:rPr>
            </w:pPr>
            <w:ins w:id="10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5" w:author="Автор"/>
                <w:b/>
                <w:color w:val="A6A6A6"/>
                <w:sz w:val="16"/>
                <w:szCs w:val="20"/>
                <w:lang w:val="en-US"/>
              </w:rPr>
            </w:pPr>
            <w:ins w:id="10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7" w:author="Автор"/>
                <w:b/>
                <w:color w:val="A6A6A6"/>
                <w:sz w:val="16"/>
                <w:szCs w:val="20"/>
                <w:lang w:val="en-US"/>
              </w:rPr>
            </w:pPr>
            <w:ins w:id="10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9" w:author="Автор"/>
                <w:b/>
                <w:color w:val="A6A6A6"/>
                <w:sz w:val="16"/>
                <w:szCs w:val="20"/>
                <w:lang w:val="en-US"/>
              </w:rPr>
            </w:pPr>
            <w:ins w:id="10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1" w:author="Автор"/>
                <w:b/>
                <w:color w:val="A6A6A6"/>
                <w:sz w:val="16"/>
                <w:szCs w:val="20"/>
                <w:lang w:val="en-US"/>
              </w:rPr>
            </w:pPr>
            <w:ins w:id="10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3" w:author="Автор"/>
                <w:b/>
                <w:color w:val="A6A6A6"/>
                <w:sz w:val="16"/>
                <w:szCs w:val="20"/>
                <w:lang w:val="en-US"/>
              </w:rPr>
            </w:pPr>
            <w:ins w:id="10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5" w:author="Автор"/>
                <w:b/>
                <w:color w:val="A6A6A6"/>
                <w:sz w:val="16"/>
                <w:szCs w:val="20"/>
                <w:lang w:val="en-US"/>
              </w:rPr>
            </w:pPr>
            <w:ins w:id="10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7" w:author="Автор"/>
                <w:b/>
                <w:color w:val="A6A6A6"/>
                <w:sz w:val="16"/>
                <w:szCs w:val="20"/>
                <w:lang w:val="en-US"/>
              </w:rPr>
            </w:pPr>
            <w:ins w:id="10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9" w:author="Автор"/>
                <w:b/>
                <w:color w:val="A6A6A6"/>
                <w:sz w:val="16"/>
                <w:szCs w:val="20"/>
                <w:lang w:val="en-US"/>
              </w:rPr>
            </w:pPr>
            <w:ins w:id="10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1" w:author="Автор"/>
                <w:b/>
                <w:color w:val="A6A6A6"/>
                <w:sz w:val="16"/>
                <w:szCs w:val="20"/>
                <w:lang w:val="en-US"/>
              </w:rPr>
            </w:pPr>
            <w:ins w:id="10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3" w:author="Автор"/>
                <w:b/>
                <w:color w:val="A6A6A6"/>
                <w:sz w:val="16"/>
                <w:szCs w:val="20"/>
                <w:lang w:val="en-US"/>
              </w:rPr>
            </w:pPr>
            <w:ins w:id="10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5" w:author="Автор"/>
                <w:b/>
                <w:color w:val="A6A6A6"/>
                <w:sz w:val="16"/>
                <w:szCs w:val="20"/>
                <w:lang w:val="en-US"/>
              </w:rPr>
            </w:pPr>
            <w:ins w:id="10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7" w:author="Автор"/>
                <w:b/>
                <w:color w:val="A6A6A6"/>
                <w:sz w:val="16"/>
                <w:szCs w:val="20"/>
                <w:lang w:val="en-US"/>
              </w:rPr>
            </w:pPr>
            <w:ins w:id="10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9" w:author="Автор"/>
                <w:b/>
                <w:color w:val="A6A6A6"/>
                <w:sz w:val="16"/>
                <w:szCs w:val="20"/>
                <w:lang w:val="en-US"/>
              </w:rPr>
            </w:pPr>
            <w:ins w:id="10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1" w:author="Автор"/>
                <w:b/>
                <w:color w:val="A6A6A6"/>
                <w:sz w:val="16"/>
                <w:szCs w:val="20"/>
                <w:lang w:val="en-US"/>
              </w:rPr>
            </w:pPr>
            <w:ins w:id="10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3" w:author="Автор"/>
                <w:b/>
                <w:color w:val="A6A6A6"/>
                <w:sz w:val="16"/>
                <w:szCs w:val="20"/>
                <w:lang w:val="en-US"/>
              </w:rPr>
            </w:pPr>
            <w:ins w:id="10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5" w:author="Автор"/>
                <w:b/>
                <w:color w:val="A6A6A6"/>
                <w:sz w:val="16"/>
                <w:szCs w:val="20"/>
                <w:lang w:val="en-US"/>
              </w:rPr>
            </w:pPr>
            <w:ins w:id="10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7" w:author="Автор"/>
                <w:b/>
                <w:color w:val="A6A6A6"/>
                <w:sz w:val="16"/>
                <w:szCs w:val="20"/>
                <w:lang w:val="en-US"/>
              </w:rPr>
            </w:pPr>
            <w:ins w:id="10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9" w:author="Автор"/>
                <w:b/>
                <w:color w:val="A6A6A6"/>
                <w:sz w:val="16"/>
                <w:szCs w:val="20"/>
                <w:lang w:val="en-US"/>
              </w:rPr>
            </w:pPr>
            <w:ins w:id="10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1" w:author="Автор"/>
                <w:b/>
                <w:color w:val="A6A6A6"/>
                <w:sz w:val="16"/>
                <w:szCs w:val="20"/>
                <w:lang w:val="en-US"/>
              </w:rPr>
            </w:pPr>
            <w:ins w:id="10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3" w:author="Автор"/>
                <w:b/>
                <w:color w:val="A6A6A6"/>
                <w:sz w:val="16"/>
                <w:szCs w:val="20"/>
                <w:lang w:val="en-US"/>
              </w:rPr>
            </w:pPr>
            <w:ins w:id="10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5" w:author="Автор"/>
                <w:b/>
                <w:color w:val="A6A6A6"/>
                <w:sz w:val="16"/>
                <w:szCs w:val="20"/>
                <w:lang w:val="en-US"/>
              </w:rPr>
            </w:pPr>
            <w:ins w:id="10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7" w:author="Автор"/>
                <w:b/>
                <w:color w:val="A6A6A6"/>
                <w:sz w:val="16"/>
                <w:szCs w:val="20"/>
                <w:lang w:val="en-US"/>
              </w:rPr>
            </w:pPr>
            <w:ins w:id="10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9" w:author="Автор"/>
                <w:b/>
                <w:color w:val="A6A6A6"/>
                <w:sz w:val="16"/>
                <w:szCs w:val="20"/>
                <w:lang w:val="en-US"/>
              </w:rPr>
            </w:pPr>
            <w:ins w:id="10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1" w:author="Автор"/>
                <w:b/>
                <w:color w:val="A6A6A6"/>
                <w:sz w:val="16"/>
                <w:szCs w:val="20"/>
                <w:lang w:val="en-US"/>
              </w:rPr>
            </w:pPr>
            <w:ins w:id="10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3" w:author="Автор"/>
                <w:b/>
                <w:color w:val="A6A6A6"/>
                <w:sz w:val="16"/>
                <w:szCs w:val="20"/>
                <w:lang w:val="en-US"/>
              </w:rPr>
            </w:pPr>
            <w:ins w:id="10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5" w:author="Автор"/>
                <w:b/>
                <w:color w:val="A6A6A6"/>
                <w:sz w:val="16"/>
                <w:szCs w:val="20"/>
                <w:lang w:val="en-US"/>
              </w:rPr>
            </w:pPr>
            <w:ins w:id="10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7" w:author="Автор"/>
                <w:b/>
                <w:color w:val="A6A6A6"/>
                <w:sz w:val="16"/>
                <w:szCs w:val="20"/>
                <w:lang w:val="en-US"/>
              </w:rPr>
            </w:pPr>
            <w:ins w:id="10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9" w:author="Автор"/>
                <w:b/>
                <w:color w:val="A6A6A6"/>
                <w:sz w:val="16"/>
                <w:szCs w:val="20"/>
                <w:lang w:val="en-US"/>
              </w:rPr>
            </w:pPr>
            <w:ins w:id="10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1" w:author="Автор"/>
                <w:b/>
                <w:color w:val="A6A6A6"/>
                <w:sz w:val="16"/>
                <w:szCs w:val="20"/>
                <w:lang w:val="en-US"/>
              </w:rPr>
            </w:pPr>
            <w:ins w:id="10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3" w:author="Автор"/>
                <w:b/>
                <w:color w:val="A6A6A6"/>
                <w:sz w:val="16"/>
                <w:szCs w:val="20"/>
                <w:lang w:val="en-US"/>
              </w:rPr>
            </w:pPr>
            <w:ins w:id="10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5" w:author="Автор"/>
                <w:b/>
                <w:color w:val="A6A6A6"/>
                <w:sz w:val="16"/>
                <w:szCs w:val="20"/>
                <w:lang w:val="en-US"/>
              </w:rPr>
            </w:pPr>
            <w:ins w:id="10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7" w:author="Автор"/>
                <w:b/>
                <w:color w:val="A6A6A6"/>
                <w:sz w:val="16"/>
                <w:szCs w:val="20"/>
                <w:lang w:val="en-US"/>
              </w:rPr>
            </w:pPr>
            <w:ins w:id="10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9" w:author="Автор"/>
                <w:b/>
                <w:color w:val="A6A6A6"/>
                <w:sz w:val="16"/>
                <w:szCs w:val="20"/>
                <w:lang w:val="en-US"/>
              </w:rPr>
            </w:pPr>
            <w:ins w:id="10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1" w:author="Автор"/>
                <w:b/>
                <w:color w:val="A6A6A6"/>
                <w:sz w:val="16"/>
                <w:szCs w:val="20"/>
                <w:lang w:val="en-US"/>
              </w:rPr>
            </w:pPr>
            <w:ins w:id="10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3" w:author="Автор"/>
                <w:b/>
                <w:color w:val="A6A6A6"/>
                <w:sz w:val="16"/>
                <w:szCs w:val="20"/>
                <w:lang w:val="en-US"/>
              </w:rPr>
            </w:pPr>
            <w:ins w:id="10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5" w:author="Автор"/>
                <w:b/>
                <w:color w:val="A6A6A6"/>
                <w:sz w:val="16"/>
                <w:szCs w:val="20"/>
                <w:lang w:val="en-US"/>
              </w:rPr>
            </w:pPr>
            <w:ins w:id="10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7" w:author="Автор"/>
                <w:b/>
                <w:color w:val="A6A6A6"/>
                <w:sz w:val="16"/>
                <w:szCs w:val="20"/>
                <w:lang w:val="en-US"/>
              </w:rPr>
            </w:pPr>
            <w:ins w:id="10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9" w:author="Автор"/>
                <w:b/>
                <w:color w:val="A6A6A6"/>
                <w:sz w:val="16"/>
                <w:szCs w:val="20"/>
                <w:lang w:val="en-US"/>
              </w:rPr>
            </w:pPr>
            <w:ins w:id="10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1" w:author="Автор"/>
                <w:b/>
                <w:color w:val="A6A6A6"/>
                <w:sz w:val="16"/>
                <w:szCs w:val="20"/>
                <w:lang w:val="en-US"/>
              </w:rPr>
            </w:pPr>
            <w:ins w:id="10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3" w:author="Автор"/>
                <w:b/>
                <w:color w:val="A6A6A6"/>
                <w:sz w:val="16"/>
                <w:szCs w:val="20"/>
                <w:lang w:val="en-US"/>
              </w:rPr>
            </w:pPr>
            <w:ins w:id="10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5" w:author="Автор"/>
                <w:b/>
                <w:color w:val="A6A6A6"/>
                <w:sz w:val="16"/>
                <w:szCs w:val="20"/>
                <w:lang w:val="en-US"/>
              </w:rPr>
            </w:pPr>
            <w:ins w:id="10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7" w:author="Автор"/>
                <w:b/>
                <w:color w:val="A6A6A6"/>
                <w:sz w:val="16"/>
                <w:szCs w:val="20"/>
                <w:lang w:val="en-US"/>
              </w:rPr>
            </w:pPr>
            <w:ins w:id="10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9" w:author="Автор"/>
                <w:b/>
                <w:color w:val="A6A6A6"/>
                <w:sz w:val="16"/>
                <w:szCs w:val="20"/>
                <w:lang w:val="en-US"/>
              </w:rPr>
            </w:pPr>
            <w:ins w:id="10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1" w:author="Автор"/>
                <w:b/>
                <w:color w:val="A6A6A6"/>
                <w:sz w:val="16"/>
                <w:szCs w:val="20"/>
                <w:lang w:val="en-US"/>
              </w:rPr>
            </w:pPr>
            <w:ins w:id="10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3" w:author="Автор"/>
                <w:b/>
                <w:color w:val="A6A6A6"/>
                <w:sz w:val="16"/>
                <w:szCs w:val="20"/>
                <w:lang w:val="en-US"/>
              </w:rPr>
            </w:pPr>
            <w:ins w:id="10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5" w:author="Автор"/>
                <w:b/>
                <w:color w:val="A6A6A6"/>
                <w:sz w:val="16"/>
                <w:szCs w:val="20"/>
                <w:lang w:val="en-US"/>
              </w:rPr>
            </w:pPr>
            <w:ins w:id="10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element="tns:changePersonalInfoResponse"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7" w:author="Автор"/>
                <w:b/>
                <w:color w:val="A6A6A6"/>
                <w:sz w:val="16"/>
                <w:szCs w:val="20"/>
                <w:lang w:val="en-US"/>
              </w:rPr>
            </w:pPr>
            <w:ins w:id="10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9" w:author="Автор"/>
                <w:b/>
                <w:color w:val="A6A6A6"/>
                <w:sz w:val="16"/>
                <w:szCs w:val="20"/>
                <w:lang w:val="en-US"/>
              </w:rPr>
            </w:pPr>
            <w:ins w:id="10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1" w:author="Автор"/>
                <w:b/>
                <w:color w:val="A6A6A6"/>
                <w:sz w:val="16"/>
                <w:szCs w:val="20"/>
                <w:lang w:val="en-US"/>
              </w:rPr>
            </w:pPr>
            <w:ins w:id="10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3" w:author="Автор"/>
                <w:b/>
                <w:color w:val="A6A6A6"/>
                <w:sz w:val="16"/>
                <w:szCs w:val="20"/>
                <w:lang w:val="en-US"/>
              </w:rPr>
            </w:pPr>
            <w:ins w:id="10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5" w:author="Автор"/>
                <w:b/>
                <w:color w:val="A6A6A6"/>
                <w:sz w:val="16"/>
                <w:szCs w:val="20"/>
                <w:lang w:val="en-US"/>
              </w:rPr>
            </w:pPr>
            <w:ins w:id="10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7" w:author="Автор"/>
                <w:b/>
                <w:color w:val="A6A6A6"/>
                <w:sz w:val="16"/>
                <w:szCs w:val="20"/>
                <w:lang w:val="en-US"/>
              </w:rPr>
            </w:pPr>
            <w:ins w:id="10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9" w:author="Автор"/>
                <w:b/>
                <w:color w:val="A6A6A6"/>
                <w:sz w:val="16"/>
                <w:szCs w:val="20"/>
                <w:lang w:val="en-US"/>
              </w:rPr>
            </w:pPr>
            <w:ins w:id="10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1" w:author="Автор"/>
                <w:b/>
                <w:color w:val="A6A6A6"/>
                <w:sz w:val="16"/>
                <w:szCs w:val="20"/>
                <w:lang w:val="en-US"/>
              </w:rPr>
            </w:pPr>
            <w:ins w:id="10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3" w:author="Автор"/>
                <w:b/>
                <w:color w:val="A6A6A6"/>
                <w:sz w:val="16"/>
                <w:szCs w:val="20"/>
                <w:lang w:val="en-US"/>
              </w:rPr>
            </w:pPr>
            <w:ins w:id="10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5" w:author="Автор"/>
                <w:b/>
                <w:color w:val="A6A6A6"/>
                <w:sz w:val="16"/>
                <w:szCs w:val="20"/>
                <w:lang w:val="en-US"/>
              </w:rPr>
            </w:pPr>
            <w:ins w:id="10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7" w:author="Автор"/>
                <w:b/>
                <w:color w:val="A6A6A6"/>
                <w:sz w:val="16"/>
                <w:szCs w:val="20"/>
                <w:lang w:val="en-US"/>
              </w:rPr>
            </w:pPr>
            <w:ins w:id="10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9" w:author="Автор"/>
                <w:b/>
                <w:color w:val="A6A6A6"/>
                <w:sz w:val="16"/>
                <w:szCs w:val="20"/>
                <w:lang w:val="en-US"/>
              </w:rPr>
            </w:pPr>
            <w:ins w:id="10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1" w:author="Автор"/>
                <w:b/>
                <w:color w:val="A6A6A6"/>
                <w:sz w:val="16"/>
                <w:szCs w:val="20"/>
                <w:lang w:val="en-US"/>
              </w:rPr>
            </w:pPr>
            <w:ins w:id="10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3" w:author="Автор"/>
                <w:b/>
                <w:color w:val="A6A6A6"/>
                <w:sz w:val="16"/>
                <w:szCs w:val="20"/>
                <w:lang w:val="en-US"/>
              </w:rPr>
            </w:pPr>
            <w:ins w:id="10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5" w:author="Автор"/>
                <w:b/>
                <w:color w:val="A6A6A6"/>
                <w:sz w:val="16"/>
                <w:szCs w:val="20"/>
                <w:lang w:val="en-US"/>
              </w:rPr>
            </w:pPr>
            <w:ins w:id="10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7" w:author="Автор"/>
                <w:b/>
                <w:color w:val="A6A6A6"/>
                <w:sz w:val="16"/>
                <w:szCs w:val="20"/>
                <w:lang w:val="en-US"/>
              </w:rPr>
            </w:pPr>
            <w:ins w:id="10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9" w:author="Автор"/>
                <w:b/>
                <w:color w:val="A6A6A6"/>
                <w:sz w:val="16"/>
                <w:szCs w:val="20"/>
                <w:lang w:val="en-US"/>
              </w:rPr>
            </w:pPr>
            <w:ins w:id="10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1" w:author="Автор"/>
                <w:b/>
                <w:color w:val="A6A6A6"/>
                <w:sz w:val="16"/>
                <w:szCs w:val="20"/>
                <w:lang w:val="en-US"/>
              </w:rPr>
            </w:pPr>
            <w:ins w:id="10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3" w:author="Автор"/>
                <w:b/>
                <w:color w:val="A6A6A6"/>
                <w:sz w:val="16"/>
                <w:szCs w:val="20"/>
                <w:lang w:val="en-US"/>
              </w:rPr>
            </w:pPr>
            <w:ins w:id="10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5" w:author="Автор"/>
                <w:b/>
                <w:color w:val="A6A6A6"/>
                <w:sz w:val="16"/>
                <w:szCs w:val="20"/>
                <w:lang w:val="en-US"/>
              </w:rPr>
            </w:pPr>
            <w:ins w:id="10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7" w:author="Автор"/>
                <w:b/>
                <w:color w:val="A6A6A6"/>
                <w:sz w:val="16"/>
                <w:szCs w:val="20"/>
                <w:lang w:val="en-US"/>
              </w:rPr>
            </w:pPr>
            <w:ins w:id="10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9" w:author="Автор"/>
                <w:b/>
                <w:color w:val="A6A6A6"/>
                <w:sz w:val="16"/>
                <w:szCs w:val="20"/>
                <w:lang w:val="en-US"/>
              </w:rPr>
            </w:pPr>
            <w:ins w:id="10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1" w:author="Автор"/>
                <w:b/>
                <w:color w:val="A6A6A6"/>
                <w:sz w:val="16"/>
                <w:szCs w:val="20"/>
                <w:lang w:val="en-US"/>
              </w:rPr>
            </w:pPr>
            <w:ins w:id="10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3" w:author="Автор"/>
                <w:b/>
                <w:color w:val="A6A6A6"/>
                <w:sz w:val="16"/>
                <w:szCs w:val="20"/>
                <w:lang w:val="en-US"/>
              </w:rPr>
            </w:pPr>
            <w:ins w:id="10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5" w:author="Автор"/>
                <w:b/>
                <w:color w:val="A6A6A6"/>
                <w:sz w:val="16"/>
                <w:szCs w:val="20"/>
                <w:lang w:val="en-US"/>
              </w:rPr>
            </w:pPr>
            <w:ins w:id="10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7" w:author="Автор"/>
                <w:b/>
                <w:color w:val="A6A6A6"/>
                <w:sz w:val="16"/>
                <w:szCs w:val="20"/>
                <w:lang w:val="en-US"/>
              </w:rPr>
            </w:pPr>
            <w:ins w:id="10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9" w:author="Автор"/>
                <w:b/>
                <w:color w:val="A6A6A6"/>
                <w:sz w:val="16"/>
                <w:szCs w:val="20"/>
                <w:lang w:val="en-US"/>
              </w:rPr>
            </w:pPr>
            <w:ins w:id="10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1" w:author="Автор"/>
                <w:b/>
                <w:color w:val="A6A6A6"/>
                <w:sz w:val="16"/>
                <w:szCs w:val="20"/>
                <w:lang w:val="en-US"/>
              </w:rPr>
            </w:pPr>
            <w:ins w:id="10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3" w:author="Автор"/>
                <w:b/>
                <w:color w:val="A6A6A6"/>
                <w:sz w:val="16"/>
                <w:szCs w:val="20"/>
                <w:lang w:val="en-US"/>
              </w:rPr>
            </w:pPr>
            <w:ins w:id="10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5" w:author="Автор"/>
                <w:b/>
                <w:color w:val="A6A6A6"/>
                <w:sz w:val="16"/>
                <w:szCs w:val="20"/>
                <w:lang w:val="en-US"/>
              </w:rPr>
            </w:pPr>
            <w:ins w:id="10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7" w:author="Автор"/>
                <w:b/>
                <w:color w:val="A6A6A6"/>
                <w:sz w:val="16"/>
                <w:szCs w:val="20"/>
                <w:lang w:val="en-US"/>
              </w:rPr>
            </w:pPr>
            <w:ins w:id="10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9" w:author="Автор"/>
                <w:b/>
                <w:color w:val="A6A6A6"/>
                <w:sz w:val="16"/>
                <w:szCs w:val="20"/>
                <w:lang w:val="en-US"/>
              </w:rPr>
            </w:pPr>
            <w:ins w:id="10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1" w:author="Автор"/>
                <w:b/>
                <w:color w:val="A6A6A6"/>
                <w:sz w:val="16"/>
                <w:szCs w:val="20"/>
                <w:lang w:val="en-US"/>
              </w:rPr>
            </w:pPr>
            <w:ins w:id="10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3" w:author="Автор"/>
                <w:b/>
                <w:color w:val="A6A6A6"/>
                <w:sz w:val="16"/>
                <w:szCs w:val="20"/>
                <w:lang w:val="en-US"/>
              </w:rPr>
            </w:pPr>
            <w:ins w:id="10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5" w:author="Автор"/>
                <w:b/>
                <w:color w:val="A6A6A6"/>
                <w:sz w:val="16"/>
                <w:szCs w:val="20"/>
                <w:lang w:val="en-US"/>
              </w:rPr>
            </w:pPr>
            <w:ins w:id="10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7" w:author="Автор"/>
                <w:b/>
                <w:color w:val="A6A6A6"/>
                <w:sz w:val="16"/>
                <w:szCs w:val="20"/>
                <w:lang w:val="en-US"/>
              </w:rPr>
            </w:pPr>
            <w:ins w:id="10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9" w:author="Автор"/>
                <w:b/>
                <w:color w:val="A6A6A6"/>
                <w:sz w:val="16"/>
                <w:szCs w:val="20"/>
                <w:lang w:val="en-US"/>
              </w:rPr>
            </w:pPr>
            <w:ins w:id="10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1" w:author="Автор"/>
                <w:b/>
                <w:color w:val="A6A6A6"/>
                <w:sz w:val="16"/>
                <w:szCs w:val="20"/>
                <w:lang w:val="en-US"/>
              </w:rPr>
            </w:pPr>
            <w:ins w:id="10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3" w:author="Автор"/>
                <w:b/>
                <w:color w:val="A6A6A6"/>
                <w:sz w:val="16"/>
                <w:szCs w:val="20"/>
                <w:lang w:val="en-US"/>
              </w:rPr>
            </w:pPr>
            <w:ins w:id="10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name="getPublicationListSimpleResponse"&gt;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5" w:author="Автор"/>
                <w:b/>
                <w:color w:val="A6A6A6"/>
                <w:sz w:val="16"/>
                <w:szCs w:val="20"/>
                <w:lang w:val="en-US"/>
              </w:rPr>
            </w:pPr>
            <w:ins w:id="10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element="tns:getPublicationListSimpleResponse"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7" w:author="Автор"/>
                <w:b/>
                <w:color w:val="A6A6A6"/>
                <w:sz w:val="16"/>
                <w:szCs w:val="20"/>
                <w:lang w:val="en-US"/>
              </w:rPr>
            </w:pPr>
            <w:ins w:id="10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9" w:author="Автор"/>
                <w:b/>
                <w:color w:val="A6A6A6"/>
                <w:sz w:val="16"/>
                <w:szCs w:val="20"/>
                <w:lang w:val="en-US"/>
              </w:rPr>
            </w:pPr>
            <w:ins w:id="10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1" w:author="Автор"/>
                <w:b/>
                <w:color w:val="A6A6A6"/>
                <w:sz w:val="16"/>
                <w:szCs w:val="20"/>
                <w:lang w:val="en-US"/>
              </w:rPr>
            </w:pPr>
            <w:ins w:id="10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3" w:author="Автор"/>
                <w:b/>
                <w:color w:val="A6A6A6"/>
                <w:sz w:val="16"/>
                <w:szCs w:val="20"/>
                <w:lang w:val="en-US"/>
              </w:rPr>
            </w:pPr>
            <w:ins w:id="10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5" w:author="Автор"/>
                <w:b/>
                <w:color w:val="A6A6A6"/>
                <w:sz w:val="16"/>
                <w:szCs w:val="20"/>
                <w:lang w:val="en-US"/>
              </w:rPr>
            </w:pPr>
            <w:ins w:id="10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7" w:author="Автор"/>
                <w:b/>
                <w:color w:val="A6A6A6"/>
                <w:sz w:val="16"/>
                <w:szCs w:val="20"/>
                <w:lang w:val="en-US"/>
              </w:rPr>
            </w:pPr>
            <w:ins w:id="10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9" w:author="Автор"/>
                <w:b/>
                <w:color w:val="A6A6A6"/>
                <w:sz w:val="16"/>
                <w:szCs w:val="20"/>
                <w:lang w:val="en-US"/>
              </w:rPr>
            </w:pPr>
            <w:ins w:id="10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1" w:author="Автор"/>
                <w:b/>
                <w:color w:val="A6A6A6"/>
                <w:sz w:val="16"/>
                <w:szCs w:val="20"/>
                <w:lang w:val="en-US"/>
              </w:rPr>
            </w:pPr>
            <w:ins w:id="10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3" w:author="Автор"/>
                <w:b/>
                <w:color w:val="A6A6A6"/>
                <w:sz w:val="16"/>
                <w:szCs w:val="20"/>
                <w:lang w:val="en-US"/>
              </w:rPr>
            </w:pPr>
            <w:ins w:id="10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5" w:author="Автор"/>
                <w:b/>
                <w:color w:val="A6A6A6"/>
                <w:sz w:val="16"/>
                <w:szCs w:val="20"/>
                <w:lang w:val="en-US"/>
              </w:rPr>
            </w:pPr>
            <w:ins w:id="10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7" w:author="Автор"/>
                <w:b/>
                <w:color w:val="A6A6A6"/>
                <w:sz w:val="16"/>
                <w:szCs w:val="20"/>
                <w:lang w:val="en-US"/>
              </w:rPr>
            </w:pPr>
            <w:ins w:id="10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9" w:author="Автор"/>
                <w:b/>
                <w:color w:val="A6A6A6"/>
                <w:sz w:val="16"/>
                <w:szCs w:val="20"/>
                <w:lang w:val="en-US"/>
              </w:rPr>
            </w:pPr>
            <w:ins w:id="10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1" w:author="Автор"/>
                <w:b/>
                <w:color w:val="A6A6A6"/>
                <w:sz w:val="16"/>
                <w:szCs w:val="20"/>
                <w:lang w:val="en-US"/>
              </w:rPr>
            </w:pPr>
            <w:ins w:id="10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3" w:author="Автор"/>
                <w:b/>
                <w:color w:val="A6A6A6"/>
                <w:sz w:val="16"/>
                <w:szCs w:val="20"/>
                <w:lang w:val="en-US"/>
              </w:rPr>
            </w:pPr>
            <w:ins w:id="10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5" w:author="Автор"/>
                <w:b/>
                <w:color w:val="A6A6A6"/>
                <w:sz w:val="16"/>
                <w:szCs w:val="20"/>
                <w:lang w:val="en-US"/>
              </w:rPr>
            </w:pPr>
            <w:ins w:id="10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7" w:author="Автор"/>
                <w:b/>
                <w:color w:val="A6A6A6"/>
                <w:sz w:val="16"/>
                <w:szCs w:val="20"/>
                <w:lang w:val="en-US"/>
              </w:rPr>
            </w:pPr>
            <w:ins w:id="10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9" w:author="Автор"/>
                <w:b/>
                <w:color w:val="A6A6A6"/>
                <w:sz w:val="16"/>
                <w:szCs w:val="20"/>
                <w:lang w:val="en-US"/>
              </w:rPr>
            </w:pPr>
            <w:ins w:id="10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1" w:author="Автор"/>
                <w:b/>
                <w:color w:val="A6A6A6"/>
                <w:sz w:val="16"/>
                <w:szCs w:val="20"/>
                <w:lang w:val="en-US"/>
              </w:rPr>
            </w:pPr>
            <w:ins w:id="10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3" w:author="Автор"/>
                <w:b/>
                <w:color w:val="A6A6A6"/>
                <w:sz w:val="16"/>
                <w:szCs w:val="20"/>
                <w:lang w:val="en-US"/>
              </w:rPr>
            </w:pPr>
            <w:ins w:id="10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5" w:author="Автор"/>
                <w:b/>
                <w:color w:val="A6A6A6"/>
                <w:sz w:val="16"/>
                <w:szCs w:val="20"/>
                <w:lang w:val="en-US"/>
              </w:rPr>
            </w:pPr>
            <w:ins w:id="10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7" w:author="Автор"/>
                <w:b/>
                <w:color w:val="A6A6A6"/>
                <w:sz w:val="16"/>
                <w:szCs w:val="20"/>
                <w:lang w:val="en-US"/>
              </w:rPr>
            </w:pPr>
            <w:ins w:id="10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9" w:author="Автор"/>
                <w:b/>
                <w:color w:val="A6A6A6"/>
                <w:sz w:val="16"/>
                <w:szCs w:val="20"/>
                <w:lang w:val="en-US"/>
              </w:rPr>
            </w:pPr>
            <w:ins w:id="10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1" w:author="Автор"/>
                <w:b/>
                <w:color w:val="A6A6A6"/>
                <w:sz w:val="16"/>
                <w:szCs w:val="20"/>
                <w:lang w:val="en-US"/>
              </w:rPr>
            </w:pPr>
            <w:ins w:id="10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3" w:author="Автор"/>
                <w:b/>
                <w:color w:val="A6A6A6"/>
                <w:sz w:val="16"/>
                <w:szCs w:val="20"/>
                <w:lang w:val="en-US"/>
              </w:rPr>
            </w:pPr>
            <w:ins w:id="10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5" w:author="Автор"/>
                <w:b/>
                <w:color w:val="A6A6A6"/>
                <w:sz w:val="16"/>
                <w:szCs w:val="20"/>
                <w:lang w:val="en-US"/>
              </w:rPr>
            </w:pPr>
            <w:ins w:id="10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7" w:author="Автор"/>
                <w:b/>
                <w:color w:val="A6A6A6"/>
                <w:sz w:val="16"/>
                <w:szCs w:val="20"/>
                <w:lang w:val="en-US"/>
              </w:rPr>
            </w:pPr>
            <w:ins w:id="10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9" w:author="Автор"/>
                <w:b/>
                <w:color w:val="A6A6A6"/>
                <w:sz w:val="16"/>
                <w:szCs w:val="20"/>
                <w:lang w:val="en-US"/>
              </w:rPr>
            </w:pPr>
            <w:ins w:id="10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1" w:author="Автор"/>
                <w:b/>
                <w:color w:val="A6A6A6"/>
                <w:sz w:val="16"/>
                <w:szCs w:val="20"/>
                <w:lang w:val="en-US"/>
              </w:rPr>
            </w:pPr>
            <w:ins w:id="10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3" w:author="Автор"/>
                <w:b/>
                <w:color w:val="A6A6A6"/>
                <w:sz w:val="16"/>
                <w:szCs w:val="20"/>
                <w:lang w:val="en-US"/>
              </w:rPr>
            </w:pPr>
            <w:ins w:id="10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5" w:author="Автор"/>
                <w:b/>
                <w:color w:val="A6A6A6"/>
                <w:sz w:val="16"/>
                <w:szCs w:val="20"/>
                <w:lang w:val="en-US"/>
              </w:rPr>
            </w:pPr>
            <w:ins w:id="10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7" w:author="Автор"/>
                <w:b/>
                <w:color w:val="A6A6A6"/>
                <w:sz w:val="16"/>
                <w:szCs w:val="20"/>
                <w:lang w:val="en-US"/>
              </w:rPr>
            </w:pPr>
            <w:ins w:id="10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9" w:author="Автор"/>
                <w:b/>
                <w:color w:val="A6A6A6"/>
                <w:sz w:val="16"/>
                <w:szCs w:val="20"/>
                <w:lang w:val="en-US"/>
              </w:rPr>
            </w:pPr>
            <w:ins w:id="10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1" w:author="Автор"/>
                <w:b/>
                <w:color w:val="A6A6A6"/>
                <w:sz w:val="16"/>
                <w:szCs w:val="20"/>
                <w:lang w:val="en-US"/>
              </w:rPr>
            </w:pPr>
            <w:ins w:id="10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3" w:author="Автор"/>
                <w:b/>
                <w:color w:val="A6A6A6"/>
                <w:sz w:val="16"/>
                <w:szCs w:val="20"/>
                <w:lang w:val="en-US"/>
              </w:rPr>
            </w:pPr>
            <w:ins w:id="10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5" w:author="Автор"/>
                <w:b/>
                <w:color w:val="A6A6A6"/>
                <w:sz w:val="16"/>
                <w:szCs w:val="20"/>
                <w:lang w:val="en-US"/>
              </w:rPr>
            </w:pPr>
            <w:ins w:id="10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7" w:author="Автор"/>
                <w:b/>
                <w:color w:val="A6A6A6"/>
                <w:sz w:val="16"/>
                <w:szCs w:val="20"/>
                <w:lang w:val="en-US"/>
              </w:rPr>
            </w:pPr>
            <w:ins w:id="10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element="tns:getNEnterEventListResponse"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9" w:author="Автор"/>
                <w:b/>
                <w:color w:val="A6A6A6"/>
                <w:sz w:val="16"/>
                <w:szCs w:val="20"/>
                <w:lang w:val="en-US"/>
              </w:rPr>
            </w:pPr>
            <w:ins w:id="10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1" w:author="Автор"/>
                <w:b/>
                <w:color w:val="A6A6A6"/>
                <w:sz w:val="16"/>
                <w:szCs w:val="20"/>
                <w:lang w:val="en-US"/>
              </w:rPr>
            </w:pPr>
            <w:ins w:id="10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3" w:author="Автор"/>
                <w:b/>
                <w:color w:val="A6A6A6"/>
                <w:sz w:val="16"/>
                <w:szCs w:val="20"/>
                <w:lang w:val="en-US"/>
              </w:rPr>
            </w:pPr>
            <w:ins w:id="10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name="getSummaryByTypedId"&gt;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5" w:author="Автор"/>
                <w:b/>
                <w:color w:val="A6A6A6"/>
                <w:sz w:val="16"/>
                <w:szCs w:val="20"/>
                <w:lang w:val="en-US"/>
              </w:rPr>
            </w:pPr>
            <w:ins w:id="10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7" w:author="Автор"/>
                <w:b/>
                <w:color w:val="A6A6A6"/>
                <w:sz w:val="16"/>
                <w:szCs w:val="20"/>
                <w:lang w:val="en-US"/>
              </w:rPr>
            </w:pPr>
            <w:ins w:id="10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9" w:author="Автор"/>
                <w:b/>
                <w:color w:val="A6A6A6"/>
                <w:sz w:val="16"/>
                <w:szCs w:val="20"/>
                <w:lang w:val="en-US"/>
              </w:rPr>
            </w:pPr>
            <w:ins w:id="10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1" w:author="Автор"/>
                <w:b/>
                <w:color w:val="A6A6A6"/>
                <w:sz w:val="16"/>
                <w:szCs w:val="20"/>
                <w:lang w:val="en-US"/>
              </w:rPr>
            </w:pPr>
            <w:ins w:id="10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3" w:author="Автор"/>
                <w:b/>
                <w:color w:val="A6A6A6"/>
                <w:sz w:val="16"/>
                <w:szCs w:val="20"/>
                <w:lang w:val="en-US"/>
              </w:rPr>
            </w:pPr>
            <w:ins w:id="10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5" w:author="Автор"/>
                <w:b/>
                <w:color w:val="A6A6A6"/>
                <w:sz w:val="16"/>
                <w:szCs w:val="20"/>
                <w:lang w:val="en-US"/>
              </w:rPr>
            </w:pPr>
            <w:ins w:id="10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7" w:author="Автор"/>
                <w:b/>
                <w:color w:val="A6A6A6"/>
                <w:sz w:val="16"/>
                <w:szCs w:val="20"/>
                <w:lang w:val="en-US"/>
              </w:rPr>
            </w:pPr>
            <w:ins w:id="10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9" w:author="Автор"/>
                <w:b/>
                <w:color w:val="A6A6A6"/>
                <w:sz w:val="16"/>
                <w:szCs w:val="20"/>
                <w:lang w:val="en-US"/>
              </w:rPr>
            </w:pPr>
            <w:ins w:id="10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1" w:author="Автор"/>
                <w:b/>
                <w:color w:val="A6A6A6"/>
                <w:sz w:val="16"/>
                <w:szCs w:val="20"/>
                <w:lang w:val="en-US"/>
              </w:rPr>
            </w:pPr>
            <w:ins w:id="10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3" w:author="Автор"/>
                <w:b/>
                <w:color w:val="A6A6A6"/>
                <w:sz w:val="16"/>
                <w:szCs w:val="20"/>
                <w:lang w:val="en-US"/>
              </w:rPr>
            </w:pPr>
            <w:ins w:id="10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5" w:author="Автор"/>
                <w:b/>
                <w:color w:val="A6A6A6"/>
                <w:sz w:val="16"/>
                <w:szCs w:val="20"/>
                <w:lang w:val="en-US"/>
              </w:rPr>
            </w:pPr>
            <w:ins w:id="10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7" w:author="Автор"/>
                <w:b/>
                <w:color w:val="A6A6A6"/>
                <w:sz w:val="16"/>
                <w:szCs w:val="20"/>
                <w:lang w:val="en-US"/>
              </w:rPr>
            </w:pPr>
            <w:ins w:id="10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9" w:author="Автор"/>
                <w:b/>
                <w:color w:val="A6A6A6"/>
                <w:sz w:val="16"/>
                <w:szCs w:val="20"/>
                <w:lang w:val="en-US"/>
              </w:rPr>
            </w:pPr>
            <w:ins w:id="10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1" w:author="Автор"/>
                <w:b/>
                <w:color w:val="A6A6A6"/>
                <w:sz w:val="16"/>
                <w:szCs w:val="20"/>
                <w:lang w:val="en-US"/>
              </w:rPr>
            </w:pPr>
            <w:ins w:id="10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3" w:author="Автор"/>
                <w:b/>
                <w:color w:val="A6A6A6"/>
                <w:sz w:val="16"/>
                <w:szCs w:val="20"/>
                <w:lang w:val="en-US"/>
              </w:rPr>
            </w:pPr>
            <w:ins w:id="10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5" w:author="Автор"/>
                <w:b/>
                <w:color w:val="A6A6A6"/>
                <w:sz w:val="16"/>
                <w:szCs w:val="20"/>
                <w:lang w:val="en-US"/>
              </w:rPr>
            </w:pPr>
            <w:ins w:id="10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7" w:author="Автор"/>
                <w:b/>
                <w:color w:val="A6A6A6"/>
                <w:sz w:val="16"/>
                <w:szCs w:val="20"/>
                <w:lang w:val="en-US"/>
              </w:rPr>
            </w:pPr>
            <w:ins w:id="10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9" w:author="Автор"/>
                <w:b/>
                <w:color w:val="A6A6A6"/>
                <w:sz w:val="16"/>
                <w:szCs w:val="20"/>
                <w:lang w:val="en-US"/>
              </w:rPr>
            </w:pPr>
            <w:ins w:id="10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1" w:author="Автор"/>
                <w:b/>
                <w:color w:val="A6A6A6"/>
                <w:sz w:val="16"/>
                <w:szCs w:val="20"/>
                <w:lang w:val="en-US"/>
              </w:rPr>
            </w:pPr>
            <w:ins w:id="10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3" w:author="Автор"/>
                <w:b/>
                <w:color w:val="A6A6A6"/>
                <w:sz w:val="16"/>
                <w:szCs w:val="20"/>
                <w:lang w:val="en-US"/>
              </w:rPr>
            </w:pPr>
            <w:ins w:id="10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5" w:author="Автор"/>
                <w:b/>
                <w:color w:val="A6A6A6"/>
                <w:sz w:val="16"/>
                <w:szCs w:val="20"/>
                <w:lang w:val="en-US"/>
              </w:rPr>
            </w:pPr>
            <w:ins w:id="10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7" w:author="Автор"/>
                <w:b/>
                <w:color w:val="A6A6A6"/>
                <w:sz w:val="16"/>
                <w:szCs w:val="20"/>
                <w:lang w:val="en-US"/>
              </w:rPr>
            </w:pPr>
            <w:ins w:id="10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9" w:author="Автор"/>
                <w:b/>
                <w:color w:val="A6A6A6"/>
                <w:sz w:val="16"/>
                <w:szCs w:val="20"/>
                <w:lang w:val="en-US"/>
              </w:rPr>
            </w:pPr>
            <w:ins w:id="10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1" w:author="Автор"/>
                <w:b/>
                <w:color w:val="A6A6A6"/>
                <w:sz w:val="16"/>
                <w:szCs w:val="20"/>
                <w:lang w:val="en-US"/>
              </w:rPr>
            </w:pPr>
            <w:ins w:id="10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3" w:author="Автор"/>
                <w:b/>
                <w:color w:val="A6A6A6"/>
                <w:sz w:val="16"/>
                <w:szCs w:val="20"/>
                <w:lang w:val="en-US"/>
              </w:rPr>
            </w:pPr>
            <w:ins w:id="10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5" w:author="Автор"/>
                <w:b/>
                <w:color w:val="A6A6A6"/>
                <w:sz w:val="16"/>
                <w:szCs w:val="20"/>
                <w:lang w:val="en-US"/>
              </w:rPr>
            </w:pPr>
            <w:ins w:id="10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7" w:author="Автор"/>
                <w:b/>
                <w:color w:val="A6A6A6"/>
                <w:sz w:val="16"/>
                <w:szCs w:val="20"/>
                <w:lang w:val="en-US"/>
              </w:rPr>
            </w:pPr>
            <w:ins w:id="10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9" w:author="Автор"/>
                <w:b/>
                <w:color w:val="A6A6A6"/>
                <w:sz w:val="16"/>
                <w:szCs w:val="20"/>
                <w:lang w:val="en-US"/>
              </w:rPr>
            </w:pPr>
            <w:ins w:id="10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1" w:author="Автор"/>
                <w:b/>
                <w:color w:val="A6A6A6"/>
                <w:sz w:val="16"/>
                <w:szCs w:val="20"/>
                <w:lang w:val="en-US"/>
              </w:rPr>
            </w:pPr>
            <w:ins w:id="10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3" w:author="Автор"/>
                <w:b/>
                <w:color w:val="A6A6A6"/>
                <w:sz w:val="16"/>
                <w:szCs w:val="20"/>
                <w:lang w:val="en-US"/>
              </w:rPr>
            </w:pPr>
            <w:ins w:id="10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5" w:author="Автор"/>
                <w:b/>
                <w:color w:val="A6A6A6"/>
                <w:sz w:val="16"/>
                <w:szCs w:val="20"/>
                <w:lang w:val="en-US"/>
              </w:rPr>
            </w:pPr>
            <w:ins w:id="10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7" w:author="Автор"/>
                <w:b/>
                <w:color w:val="A6A6A6"/>
                <w:sz w:val="16"/>
                <w:szCs w:val="20"/>
                <w:lang w:val="en-US"/>
              </w:rPr>
            </w:pPr>
            <w:ins w:id="10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9" w:author="Автор"/>
                <w:b/>
                <w:color w:val="A6A6A6"/>
                <w:sz w:val="16"/>
                <w:szCs w:val="20"/>
                <w:lang w:val="en-US"/>
              </w:rPr>
            </w:pPr>
            <w:ins w:id="10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1" w:author="Автор"/>
                <w:b/>
                <w:color w:val="A6A6A6"/>
                <w:sz w:val="16"/>
                <w:szCs w:val="20"/>
                <w:lang w:val="en-US"/>
              </w:rPr>
            </w:pPr>
            <w:ins w:id="10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3" w:author="Автор"/>
                <w:b/>
                <w:color w:val="A6A6A6"/>
                <w:sz w:val="16"/>
                <w:szCs w:val="20"/>
                <w:lang w:val="en-US"/>
              </w:rPr>
            </w:pPr>
            <w:ins w:id="10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5" w:author="Автор"/>
                <w:b/>
                <w:color w:val="A6A6A6"/>
                <w:sz w:val="16"/>
                <w:szCs w:val="20"/>
                <w:lang w:val="en-US"/>
              </w:rPr>
            </w:pPr>
            <w:ins w:id="10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7" w:author="Автор"/>
                <w:b/>
                <w:color w:val="A6A6A6"/>
                <w:sz w:val="16"/>
                <w:szCs w:val="20"/>
                <w:lang w:val="en-US"/>
              </w:rPr>
            </w:pPr>
            <w:ins w:id="10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9" w:author="Автор"/>
                <w:b/>
                <w:color w:val="A6A6A6"/>
                <w:sz w:val="16"/>
                <w:szCs w:val="20"/>
                <w:lang w:val="en-US"/>
              </w:rPr>
            </w:pPr>
            <w:ins w:id="10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1" w:author="Автор"/>
                <w:b/>
                <w:color w:val="A6A6A6"/>
                <w:sz w:val="16"/>
                <w:szCs w:val="20"/>
                <w:lang w:val="en-US"/>
              </w:rPr>
            </w:pPr>
            <w:ins w:id="10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3" w:author="Автор"/>
                <w:b/>
                <w:color w:val="A6A6A6"/>
                <w:sz w:val="16"/>
                <w:szCs w:val="20"/>
                <w:lang w:val="en-US"/>
              </w:rPr>
            </w:pPr>
            <w:ins w:id="10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5" w:author="Автор"/>
                <w:b/>
                <w:color w:val="A6A6A6"/>
                <w:sz w:val="16"/>
                <w:szCs w:val="20"/>
                <w:lang w:val="en-US"/>
              </w:rPr>
            </w:pPr>
            <w:ins w:id="10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7" w:author="Автор"/>
                <w:b/>
                <w:color w:val="A6A6A6"/>
                <w:sz w:val="16"/>
                <w:szCs w:val="20"/>
                <w:lang w:val="en-US"/>
              </w:rPr>
            </w:pPr>
            <w:ins w:id="10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9" w:author="Автор"/>
                <w:b/>
                <w:color w:val="A6A6A6"/>
                <w:sz w:val="16"/>
                <w:szCs w:val="20"/>
                <w:lang w:val="en-US"/>
              </w:rPr>
            </w:pPr>
            <w:ins w:id="10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1" w:author="Автор"/>
                <w:b/>
                <w:color w:val="A6A6A6"/>
                <w:sz w:val="16"/>
                <w:szCs w:val="20"/>
                <w:lang w:val="en-US"/>
              </w:rPr>
            </w:pPr>
            <w:ins w:id="10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3" w:author="Автор"/>
                <w:b/>
                <w:color w:val="A6A6A6"/>
                <w:sz w:val="16"/>
                <w:szCs w:val="20"/>
                <w:lang w:val="en-US"/>
              </w:rPr>
            </w:pPr>
            <w:ins w:id="10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5" w:author="Автор"/>
                <w:b/>
                <w:color w:val="A6A6A6"/>
                <w:sz w:val="16"/>
                <w:szCs w:val="20"/>
                <w:lang w:val="en-US"/>
              </w:rPr>
            </w:pPr>
            <w:ins w:id="10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7" w:author="Автор"/>
                <w:b/>
                <w:color w:val="A6A6A6"/>
                <w:sz w:val="16"/>
                <w:szCs w:val="20"/>
                <w:lang w:val="en-US"/>
              </w:rPr>
            </w:pPr>
            <w:ins w:id="10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9" w:author="Автор"/>
                <w:b/>
                <w:color w:val="A6A6A6"/>
                <w:sz w:val="16"/>
                <w:szCs w:val="20"/>
                <w:lang w:val="en-US"/>
              </w:rPr>
            </w:pPr>
            <w:ins w:id="10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1" w:author="Автор"/>
                <w:b/>
                <w:color w:val="A6A6A6"/>
                <w:sz w:val="16"/>
                <w:szCs w:val="20"/>
                <w:lang w:val="en-US"/>
              </w:rPr>
            </w:pPr>
            <w:ins w:id="10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3" w:author="Автор"/>
                <w:b/>
                <w:color w:val="A6A6A6"/>
                <w:sz w:val="16"/>
                <w:szCs w:val="20"/>
                <w:lang w:val="en-US"/>
              </w:rPr>
            </w:pPr>
            <w:ins w:id="10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5" w:author="Автор"/>
                <w:b/>
                <w:color w:val="A6A6A6"/>
                <w:sz w:val="16"/>
                <w:szCs w:val="20"/>
                <w:lang w:val="en-US"/>
              </w:rPr>
            </w:pPr>
            <w:ins w:id="10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7" w:author="Автор"/>
                <w:b/>
                <w:color w:val="A6A6A6"/>
                <w:sz w:val="16"/>
                <w:szCs w:val="20"/>
                <w:lang w:val="en-US"/>
              </w:rPr>
            </w:pPr>
            <w:ins w:id="10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9" w:author="Автор"/>
                <w:b/>
                <w:color w:val="A6A6A6"/>
                <w:sz w:val="16"/>
                <w:szCs w:val="20"/>
                <w:lang w:val="en-US"/>
              </w:rPr>
            </w:pPr>
            <w:ins w:id="10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1" w:author="Автор"/>
                <w:b/>
                <w:color w:val="A6A6A6"/>
                <w:sz w:val="16"/>
                <w:szCs w:val="20"/>
                <w:lang w:val="en-US"/>
              </w:rPr>
            </w:pPr>
            <w:ins w:id="10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3" w:author="Автор"/>
                <w:b/>
                <w:color w:val="A6A6A6"/>
                <w:sz w:val="16"/>
                <w:szCs w:val="20"/>
                <w:lang w:val="en-US"/>
              </w:rPr>
            </w:pPr>
            <w:ins w:id="10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5" w:author="Автор"/>
                <w:b/>
                <w:color w:val="A6A6A6"/>
                <w:sz w:val="16"/>
                <w:szCs w:val="20"/>
                <w:lang w:val="en-US"/>
              </w:rPr>
            </w:pPr>
            <w:ins w:id="10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7" w:author="Автор"/>
                <w:b/>
                <w:color w:val="A6A6A6"/>
                <w:sz w:val="16"/>
                <w:szCs w:val="20"/>
                <w:lang w:val="en-US"/>
              </w:rPr>
            </w:pPr>
            <w:ins w:id="10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9" w:author="Автор"/>
                <w:b/>
                <w:color w:val="A6A6A6"/>
                <w:sz w:val="16"/>
                <w:szCs w:val="20"/>
                <w:lang w:val="en-US"/>
              </w:rPr>
            </w:pPr>
            <w:ins w:id="10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1" w:author="Автор"/>
                <w:b/>
                <w:color w:val="A6A6A6"/>
                <w:sz w:val="16"/>
                <w:szCs w:val="20"/>
                <w:lang w:val="en-US"/>
              </w:rPr>
            </w:pPr>
            <w:ins w:id="10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3" w:author="Автор"/>
                <w:b/>
                <w:color w:val="A6A6A6"/>
                <w:sz w:val="16"/>
                <w:szCs w:val="20"/>
                <w:lang w:val="en-US"/>
              </w:rPr>
            </w:pPr>
            <w:ins w:id="10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5" w:author="Автор"/>
                <w:b/>
                <w:color w:val="A6A6A6"/>
                <w:sz w:val="16"/>
                <w:szCs w:val="20"/>
                <w:lang w:val="en-US"/>
              </w:rPr>
            </w:pPr>
            <w:ins w:id="10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7" w:author="Автор"/>
                <w:b/>
                <w:color w:val="A6A6A6"/>
                <w:sz w:val="16"/>
                <w:szCs w:val="20"/>
                <w:lang w:val="en-US"/>
              </w:rPr>
            </w:pPr>
            <w:ins w:id="10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9" w:author="Автор"/>
                <w:b/>
                <w:color w:val="A6A6A6"/>
                <w:sz w:val="16"/>
                <w:szCs w:val="20"/>
                <w:lang w:val="en-US"/>
              </w:rPr>
            </w:pPr>
            <w:ins w:id="10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1" w:author="Автор"/>
                <w:b/>
                <w:color w:val="A6A6A6"/>
                <w:sz w:val="16"/>
                <w:szCs w:val="20"/>
                <w:lang w:val="en-US"/>
              </w:rPr>
            </w:pPr>
            <w:ins w:id="10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3" w:author="Автор"/>
                <w:b/>
                <w:color w:val="A6A6A6"/>
                <w:sz w:val="16"/>
                <w:szCs w:val="20"/>
                <w:lang w:val="en-US"/>
              </w:rPr>
            </w:pPr>
            <w:ins w:id="10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5" w:author="Автор"/>
                <w:b/>
                <w:color w:val="A6A6A6"/>
                <w:sz w:val="16"/>
                <w:szCs w:val="20"/>
                <w:lang w:val="en-US"/>
              </w:rPr>
            </w:pPr>
            <w:ins w:id="10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7" w:author="Автор"/>
                <w:b/>
                <w:color w:val="A6A6A6"/>
                <w:sz w:val="16"/>
                <w:szCs w:val="20"/>
                <w:lang w:val="en-US"/>
              </w:rPr>
            </w:pPr>
            <w:ins w:id="10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9" w:author="Автор"/>
                <w:b/>
                <w:color w:val="A6A6A6"/>
                <w:sz w:val="16"/>
                <w:szCs w:val="20"/>
                <w:lang w:val="en-US"/>
              </w:rPr>
            </w:pPr>
            <w:ins w:id="10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1" w:author="Автор"/>
                <w:b/>
                <w:color w:val="A6A6A6"/>
                <w:sz w:val="16"/>
                <w:szCs w:val="20"/>
                <w:lang w:val="en-US"/>
              </w:rPr>
            </w:pPr>
            <w:ins w:id="10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3" w:author="Автор"/>
                <w:b/>
                <w:color w:val="A6A6A6"/>
                <w:sz w:val="16"/>
                <w:szCs w:val="20"/>
                <w:lang w:val="en-US"/>
              </w:rPr>
            </w:pPr>
            <w:ins w:id="10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5" w:author="Автор"/>
                <w:b/>
                <w:color w:val="A6A6A6"/>
                <w:sz w:val="16"/>
                <w:szCs w:val="20"/>
                <w:lang w:val="en-US"/>
              </w:rPr>
            </w:pPr>
            <w:ins w:id="10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7" w:author="Автор"/>
                <w:b/>
                <w:color w:val="A6A6A6"/>
                <w:sz w:val="16"/>
                <w:szCs w:val="20"/>
                <w:lang w:val="en-US"/>
              </w:rPr>
            </w:pPr>
            <w:ins w:id="10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9" w:author="Автор"/>
                <w:b/>
                <w:color w:val="A6A6A6"/>
                <w:sz w:val="16"/>
                <w:szCs w:val="20"/>
                <w:lang w:val="en-US"/>
              </w:rPr>
            </w:pPr>
            <w:ins w:id="10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1" w:author="Автор"/>
                <w:b/>
                <w:color w:val="A6A6A6"/>
                <w:sz w:val="16"/>
                <w:szCs w:val="20"/>
                <w:lang w:val="en-US"/>
              </w:rPr>
            </w:pPr>
            <w:ins w:id="10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3" w:author="Автор"/>
                <w:b/>
                <w:color w:val="A6A6A6"/>
                <w:sz w:val="16"/>
                <w:szCs w:val="20"/>
                <w:lang w:val="en-US"/>
              </w:rPr>
            </w:pPr>
            <w:ins w:id="10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5" w:author="Автор"/>
                <w:b/>
                <w:color w:val="A6A6A6"/>
                <w:sz w:val="16"/>
                <w:szCs w:val="20"/>
                <w:lang w:val="en-US"/>
              </w:rPr>
            </w:pPr>
            <w:ins w:id="10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7" w:author="Автор"/>
                <w:b/>
                <w:color w:val="A6A6A6"/>
                <w:sz w:val="16"/>
                <w:szCs w:val="20"/>
                <w:lang w:val="en-US"/>
              </w:rPr>
            </w:pPr>
            <w:ins w:id="10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9" w:author="Автор"/>
                <w:b/>
                <w:color w:val="A6A6A6"/>
                <w:sz w:val="16"/>
                <w:szCs w:val="20"/>
                <w:lang w:val="en-US"/>
              </w:rPr>
            </w:pPr>
            <w:ins w:id="10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1" w:author="Автор"/>
                <w:b/>
                <w:color w:val="A6A6A6"/>
                <w:sz w:val="16"/>
                <w:szCs w:val="20"/>
                <w:lang w:val="en-US"/>
              </w:rPr>
            </w:pPr>
            <w:ins w:id="10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3" w:author="Автор"/>
                <w:b/>
                <w:color w:val="A6A6A6"/>
                <w:sz w:val="16"/>
                <w:szCs w:val="20"/>
                <w:lang w:val="en-US"/>
              </w:rPr>
            </w:pPr>
            <w:ins w:id="10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5" w:author="Автор"/>
                <w:b/>
                <w:color w:val="A6A6A6"/>
                <w:sz w:val="16"/>
                <w:szCs w:val="20"/>
                <w:lang w:val="en-US"/>
              </w:rPr>
            </w:pPr>
            <w:ins w:id="10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7" w:author="Автор"/>
                <w:b/>
                <w:color w:val="A6A6A6"/>
                <w:sz w:val="16"/>
                <w:szCs w:val="20"/>
                <w:lang w:val="en-US"/>
              </w:rPr>
            </w:pPr>
            <w:ins w:id="10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9" w:author="Автор"/>
                <w:b/>
                <w:color w:val="A6A6A6"/>
                <w:sz w:val="16"/>
                <w:szCs w:val="20"/>
                <w:lang w:val="en-US"/>
              </w:rPr>
            </w:pPr>
            <w:ins w:id="10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1" w:author="Автор"/>
                <w:b/>
                <w:color w:val="A6A6A6"/>
                <w:sz w:val="16"/>
                <w:szCs w:val="20"/>
                <w:lang w:val="en-US"/>
              </w:rPr>
            </w:pPr>
            <w:ins w:id="10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3" w:author="Автор"/>
                <w:b/>
                <w:color w:val="A6A6A6"/>
                <w:sz w:val="16"/>
                <w:szCs w:val="20"/>
                <w:lang w:val="en-US"/>
              </w:rPr>
            </w:pPr>
            <w:ins w:id="10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5" w:author="Автор"/>
                <w:b/>
                <w:color w:val="A6A6A6"/>
                <w:sz w:val="16"/>
                <w:szCs w:val="20"/>
                <w:lang w:val="en-US"/>
              </w:rPr>
            </w:pPr>
            <w:ins w:id="10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7" w:author="Автор"/>
                <w:b/>
                <w:color w:val="A6A6A6"/>
                <w:sz w:val="16"/>
                <w:szCs w:val="20"/>
                <w:lang w:val="en-US"/>
              </w:rPr>
            </w:pPr>
            <w:ins w:id="10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9" w:author="Автор"/>
                <w:b/>
                <w:color w:val="A6A6A6"/>
                <w:sz w:val="16"/>
                <w:szCs w:val="20"/>
                <w:lang w:val="en-US"/>
              </w:rPr>
            </w:pPr>
            <w:ins w:id="10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1" w:author="Автор"/>
                <w:b/>
                <w:color w:val="A6A6A6"/>
                <w:sz w:val="16"/>
                <w:szCs w:val="20"/>
                <w:lang w:val="en-US"/>
              </w:rPr>
            </w:pPr>
            <w:ins w:id="10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3" w:author="Автор"/>
                <w:b/>
                <w:color w:val="A6A6A6"/>
                <w:sz w:val="16"/>
                <w:szCs w:val="20"/>
                <w:lang w:val="en-US"/>
              </w:rPr>
            </w:pPr>
            <w:ins w:id="10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5" w:author="Автор"/>
                <w:b/>
                <w:color w:val="A6A6A6"/>
                <w:sz w:val="16"/>
                <w:szCs w:val="20"/>
                <w:lang w:val="en-US"/>
              </w:rPr>
            </w:pPr>
            <w:ins w:id="10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7" w:author="Автор"/>
                <w:b/>
                <w:color w:val="A6A6A6"/>
                <w:sz w:val="16"/>
                <w:szCs w:val="20"/>
                <w:lang w:val="en-US"/>
              </w:rPr>
            </w:pPr>
            <w:ins w:id="10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9" w:author="Автор"/>
                <w:b/>
                <w:color w:val="A6A6A6"/>
                <w:sz w:val="16"/>
                <w:szCs w:val="20"/>
                <w:lang w:val="en-US"/>
              </w:rPr>
            </w:pPr>
            <w:ins w:id="10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1" w:author="Автор"/>
                <w:b/>
                <w:color w:val="A6A6A6"/>
                <w:sz w:val="16"/>
                <w:szCs w:val="20"/>
                <w:lang w:val="en-US"/>
              </w:rPr>
            </w:pPr>
            <w:ins w:id="10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3" w:author="Автор"/>
                <w:b/>
                <w:color w:val="A6A6A6"/>
                <w:sz w:val="16"/>
                <w:szCs w:val="20"/>
                <w:lang w:val="en-US"/>
              </w:rPr>
            </w:pPr>
            <w:ins w:id="10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5" w:author="Автор"/>
                <w:b/>
                <w:color w:val="A6A6A6"/>
                <w:sz w:val="16"/>
                <w:szCs w:val="20"/>
                <w:lang w:val="en-US"/>
              </w:rPr>
            </w:pPr>
            <w:ins w:id="10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name="enableNotificationByPUSHResponse"&gt;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7" w:author="Автор"/>
                <w:b/>
                <w:color w:val="A6A6A6"/>
                <w:sz w:val="16"/>
                <w:szCs w:val="20"/>
                <w:lang w:val="en-US"/>
              </w:rPr>
            </w:pPr>
            <w:ins w:id="10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element="tns:enableNotificationByPUSHResponse"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9" w:author="Автор"/>
                <w:b/>
                <w:color w:val="A6A6A6"/>
                <w:sz w:val="16"/>
                <w:szCs w:val="20"/>
                <w:lang w:val="en-US"/>
              </w:rPr>
            </w:pPr>
            <w:ins w:id="10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1" w:author="Автор"/>
                <w:b/>
                <w:color w:val="A6A6A6"/>
                <w:sz w:val="16"/>
                <w:szCs w:val="20"/>
                <w:lang w:val="en-US"/>
              </w:rPr>
            </w:pPr>
            <w:ins w:id="10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3" w:author="Автор"/>
                <w:b/>
                <w:color w:val="A6A6A6"/>
                <w:sz w:val="16"/>
                <w:szCs w:val="20"/>
                <w:lang w:val="en-US"/>
              </w:rPr>
            </w:pPr>
            <w:ins w:id="10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5" w:author="Автор"/>
                <w:b/>
                <w:color w:val="A6A6A6"/>
                <w:sz w:val="16"/>
                <w:szCs w:val="20"/>
                <w:lang w:val="en-US"/>
              </w:rPr>
            </w:pPr>
            <w:ins w:id="10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7" w:author="Автор"/>
                <w:b/>
                <w:color w:val="A6A6A6"/>
                <w:sz w:val="16"/>
                <w:szCs w:val="20"/>
                <w:lang w:val="en-US"/>
              </w:rPr>
            </w:pPr>
            <w:ins w:id="10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9" w:author="Автор"/>
                <w:b/>
                <w:color w:val="A6A6A6"/>
                <w:sz w:val="16"/>
                <w:szCs w:val="20"/>
                <w:lang w:val="en-US"/>
              </w:rPr>
            </w:pPr>
            <w:ins w:id="10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1" w:author="Автор"/>
                <w:b/>
                <w:color w:val="A6A6A6"/>
                <w:sz w:val="16"/>
                <w:szCs w:val="20"/>
                <w:lang w:val="en-US"/>
              </w:rPr>
            </w:pPr>
            <w:ins w:id="10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3" w:author="Автор"/>
                <w:b/>
                <w:color w:val="A6A6A6"/>
                <w:sz w:val="16"/>
                <w:szCs w:val="20"/>
                <w:lang w:val="en-US"/>
              </w:rPr>
            </w:pPr>
            <w:ins w:id="10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5" w:author="Автор"/>
                <w:b/>
                <w:color w:val="A6A6A6"/>
                <w:sz w:val="16"/>
                <w:szCs w:val="20"/>
                <w:lang w:val="en-US"/>
              </w:rPr>
            </w:pPr>
            <w:ins w:id="10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7" w:author="Автор"/>
                <w:b/>
                <w:color w:val="A6A6A6"/>
                <w:sz w:val="16"/>
                <w:szCs w:val="20"/>
                <w:lang w:val="en-US"/>
              </w:rPr>
            </w:pPr>
            <w:ins w:id="10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9" w:author="Автор"/>
                <w:b/>
                <w:color w:val="A6A6A6"/>
                <w:sz w:val="16"/>
                <w:szCs w:val="20"/>
                <w:lang w:val="en-US"/>
              </w:rPr>
            </w:pPr>
            <w:ins w:id="10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1" w:author="Автор"/>
                <w:b/>
                <w:color w:val="A6A6A6"/>
                <w:sz w:val="16"/>
                <w:szCs w:val="20"/>
                <w:lang w:val="en-US"/>
              </w:rPr>
            </w:pPr>
            <w:ins w:id="10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3" w:author="Автор"/>
                <w:b/>
                <w:color w:val="A6A6A6"/>
                <w:sz w:val="16"/>
                <w:szCs w:val="20"/>
                <w:lang w:val="en-US"/>
              </w:rPr>
            </w:pPr>
            <w:ins w:id="10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5" w:author="Автор"/>
                <w:b/>
                <w:color w:val="A6A6A6"/>
                <w:sz w:val="16"/>
                <w:szCs w:val="20"/>
                <w:lang w:val="en-US"/>
              </w:rPr>
            </w:pPr>
            <w:ins w:id="10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7" w:author="Автор"/>
                <w:b/>
                <w:color w:val="A6A6A6"/>
                <w:sz w:val="16"/>
                <w:szCs w:val="20"/>
                <w:lang w:val="en-US"/>
              </w:rPr>
            </w:pPr>
            <w:ins w:id="10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9" w:author="Автор"/>
                <w:b/>
                <w:color w:val="A6A6A6"/>
                <w:sz w:val="16"/>
                <w:szCs w:val="20"/>
                <w:lang w:val="en-US"/>
              </w:rPr>
            </w:pPr>
            <w:ins w:id="10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1" w:author="Автор"/>
                <w:b/>
                <w:color w:val="A6A6A6"/>
                <w:sz w:val="16"/>
                <w:szCs w:val="20"/>
                <w:lang w:val="en-US"/>
              </w:rPr>
            </w:pPr>
            <w:ins w:id="10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3" w:author="Автор"/>
                <w:b/>
                <w:color w:val="A6A6A6"/>
                <w:sz w:val="16"/>
                <w:szCs w:val="20"/>
                <w:lang w:val="en-US"/>
              </w:rPr>
            </w:pPr>
            <w:ins w:id="10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5" w:author="Автор"/>
                <w:b/>
                <w:color w:val="A6A6A6"/>
                <w:sz w:val="16"/>
                <w:szCs w:val="20"/>
                <w:lang w:val="en-US"/>
              </w:rPr>
            </w:pPr>
            <w:ins w:id="10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7" w:author="Автор"/>
                <w:b/>
                <w:color w:val="A6A6A6"/>
                <w:sz w:val="16"/>
                <w:szCs w:val="20"/>
                <w:lang w:val="en-US"/>
              </w:rPr>
            </w:pPr>
            <w:ins w:id="10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9" w:author="Автор"/>
                <w:b/>
                <w:color w:val="A6A6A6"/>
                <w:sz w:val="16"/>
                <w:szCs w:val="20"/>
                <w:lang w:val="en-US"/>
              </w:rPr>
            </w:pPr>
            <w:ins w:id="10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1" w:author="Автор"/>
                <w:b/>
                <w:color w:val="A6A6A6"/>
                <w:sz w:val="16"/>
                <w:szCs w:val="20"/>
                <w:lang w:val="en-US"/>
              </w:rPr>
            </w:pPr>
            <w:ins w:id="10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3" w:author="Автор"/>
                <w:b/>
                <w:color w:val="A6A6A6"/>
                <w:sz w:val="16"/>
                <w:szCs w:val="20"/>
                <w:lang w:val="en-US"/>
              </w:rPr>
            </w:pPr>
            <w:ins w:id="10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5" w:author="Автор"/>
                <w:b/>
                <w:color w:val="A6A6A6"/>
                <w:sz w:val="16"/>
                <w:szCs w:val="20"/>
                <w:lang w:val="en-US"/>
              </w:rPr>
            </w:pPr>
            <w:ins w:id="10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7" w:author="Автор"/>
                <w:b/>
                <w:color w:val="A6A6A6"/>
                <w:sz w:val="16"/>
                <w:szCs w:val="20"/>
                <w:lang w:val="en-US"/>
              </w:rPr>
            </w:pPr>
            <w:ins w:id="10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9" w:author="Автор"/>
                <w:b/>
                <w:color w:val="A6A6A6"/>
                <w:sz w:val="16"/>
                <w:szCs w:val="20"/>
                <w:lang w:val="en-US"/>
              </w:rPr>
            </w:pPr>
            <w:ins w:id="10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1" w:author="Автор"/>
                <w:b/>
                <w:color w:val="A6A6A6"/>
                <w:sz w:val="16"/>
                <w:szCs w:val="20"/>
                <w:lang w:val="en-US"/>
              </w:rPr>
            </w:pPr>
            <w:ins w:id="10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3" w:author="Автор"/>
                <w:b/>
                <w:color w:val="A6A6A6"/>
                <w:sz w:val="16"/>
                <w:szCs w:val="20"/>
                <w:lang w:val="en-US"/>
              </w:rPr>
            </w:pPr>
            <w:ins w:id="10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5" w:author="Автор"/>
                <w:b/>
                <w:color w:val="A6A6A6"/>
                <w:sz w:val="16"/>
                <w:szCs w:val="20"/>
                <w:lang w:val="en-US"/>
              </w:rPr>
            </w:pPr>
            <w:ins w:id="10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7" w:author="Автор"/>
                <w:b/>
                <w:color w:val="A6A6A6"/>
                <w:sz w:val="16"/>
                <w:szCs w:val="20"/>
                <w:lang w:val="en-US"/>
              </w:rPr>
            </w:pPr>
            <w:ins w:id="10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9" w:author="Автор"/>
                <w:b/>
                <w:color w:val="A6A6A6"/>
                <w:sz w:val="16"/>
                <w:szCs w:val="20"/>
                <w:lang w:val="en-US"/>
              </w:rPr>
            </w:pPr>
            <w:ins w:id="10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name="getOrderPublicationList"&gt;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1" w:author="Автор"/>
                <w:b/>
                <w:color w:val="A6A6A6"/>
                <w:sz w:val="16"/>
                <w:szCs w:val="20"/>
                <w:lang w:val="en-US"/>
              </w:rPr>
            </w:pPr>
            <w:ins w:id="10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element="tns:getOrderPublicationList"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3" w:author="Автор"/>
                <w:b/>
                <w:color w:val="A6A6A6"/>
                <w:sz w:val="16"/>
                <w:szCs w:val="20"/>
                <w:lang w:val="en-US"/>
              </w:rPr>
            </w:pPr>
            <w:ins w:id="10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5" w:author="Автор"/>
                <w:b/>
                <w:color w:val="A6A6A6"/>
                <w:sz w:val="16"/>
                <w:szCs w:val="20"/>
                <w:lang w:val="en-US"/>
              </w:rPr>
            </w:pPr>
            <w:ins w:id="10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7" w:author="Автор"/>
                <w:b/>
                <w:color w:val="A6A6A6"/>
                <w:sz w:val="16"/>
                <w:szCs w:val="20"/>
                <w:lang w:val="en-US"/>
              </w:rPr>
            </w:pPr>
            <w:ins w:id="10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9" w:author="Автор"/>
                <w:b/>
                <w:color w:val="A6A6A6"/>
                <w:sz w:val="16"/>
                <w:szCs w:val="20"/>
                <w:lang w:val="en-US"/>
              </w:rPr>
            </w:pPr>
            <w:ins w:id="10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1" w:author="Автор"/>
                <w:b/>
                <w:color w:val="A6A6A6"/>
                <w:sz w:val="16"/>
                <w:szCs w:val="20"/>
                <w:lang w:val="en-US"/>
              </w:rPr>
            </w:pPr>
            <w:ins w:id="10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3" w:author="Автор"/>
                <w:b/>
                <w:color w:val="A6A6A6"/>
                <w:sz w:val="16"/>
                <w:szCs w:val="20"/>
                <w:lang w:val="en-US"/>
              </w:rPr>
            </w:pPr>
            <w:ins w:id="10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5" w:author="Автор"/>
                <w:b/>
                <w:color w:val="A6A6A6"/>
                <w:sz w:val="16"/>
                <w:szCs w:val="20"/>
                <w:lang w:val="en-US"/>
              </w:rPr>
            </w:pPr>
            <w:ins w:id="10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name="getPublicationListAdvanced"&gt;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7" w:author="Автор"/>
                <w:b/>
                <w:color w:val="A6A6A6"/>
                <w:sz w:val="16"/>
                <w:szCs w:val="20"/>
                <w:lang w:val="en-US"/>
              </w:rPr>
            </w:pPr>
            <w:ins w:id="10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element="tns:getPublicationListAdvanced"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9" w:author="Автор"/>
                <w:b/>
                <w:color w:val="A6A6A6"/>
                <w:sz w:val="16"/>
                <w:szCs w:val="20"/>
                <w:lang w:val="en-US"/>
              </w:rPr>
            </w:pPr>
            <w:ins w:id="10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1" w:author="Автор"/>
                <w:b/>
                <w:color w:val="A6A6A6"/>
                <w:sz w:val="16"/>
                <w:szCs w:val="20"/>
                <w:lang w:val="en-US"/>
              </w:rPr>
            </w:pPr>
            <w:ins w:id="10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3" w:author="Автор"/>
                <w:b/>
                <w:color w:val="A6A6A6"/>
                <w:sz w:val="16"/>
                <w:szCs w:val="20"/>
                <w:lang w:val="en-US"/>
              </w:rPr>
            </w:pPr>
            <w:ins w:id="10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5" w:author="Автор"/>
                <w:b/>
                <w:color w:val="A6A6A6"/>
                <w:sz w:val="16"/>
                <w:szCs w:val="20"/>
                <w:lang w:val="en-US"/>
              </w:rPr>
            </w:pPr>
            <w:ins w:id="10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element="tns:getNEnterEventList"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7" w:author="Автор"/>
                <w:b/>
                <w:color w:val="A6A6A6"/>
                <w:sz w:val="16"/>
                <w:szCs w:val="20"/>
                <w:lang w:val="en-US"/>
              </w:rPr>
            </w:pPr>
            <w:ins w:id="10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9" w:author="Автор"/>
                <w:b/>
                <w:color w:val="A6A6A6"/>
                <w:sz w:val="16"/>
                <w:szCs w:val="20"/>
                <w:lang w:val="en-US"/>
              </w:rPr>
            </w:pPr>
            <w:ins w:id="10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1" w:author="Автор"/>
                <w:b/>
                <w:color w:val="A6A6A6"/>
                <w:sz w:val="16"/>
                <w:szCs w:val="20"/>
                <w:lang w:val="en-US"/>
              </w:rPr>
            </w:pPr>
            <w:ins w:id="10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3" w:author="Автор"/>
                <w:b/>
                <w:color w:val="A6A6A6"/>
                <w:sz w:val="16"/>
                <w:szCs w:val="20"/>
                <w:lang w:val="en-US"/>
              </w:rPr>
            </w:pPr>
            <w:ins w:id="10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5" w:author="Автор"/>
                <w:b/>
                <w:color w:val="A6A6A6"/>
                <w:sz w:val="16"/>
                <w:szCs w:val="20"/>
                <w:lang w:val="en-US"/>
              </w:rPr>
            </w:pPr>
            <w:ins w:id="10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7" w:author="Автор"/>
                <w:b/>
                <w:color w:val="A6A6A6"/>
                <w:sz w:val="16"/>
                <w:szCs w:val="20"/>
                <w:lang w:val="en-US"/>
              </w:rPr>
            </w:pPr>
            <w:ins w:id="10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9" w:author="Автор"/>
                <w:b/>
                <w:color w:val="A6A6A6"/>
                <w:sz w:val="16"/>
                <w:szCs w:val="20"/>
                <w:lang w:val="en-US"/>
              </w:rPr>
            </w:pPr>
            <w:ins w:id="10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1" w:author="Автор"/>
                <w:b/>
                <w:color w:val="A6A6A6"/>
                <w:sz w:val="16"/>
                <w:szCs w:val="20"/>
                <w:lang w:val="en-US"/>
              </w:rPr>
            </w:pPr>
            <w:ins w:id="10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3" w:author="Автор"/>
                <w:b/>
                <w:color w:val="A6A6A6"/>
                <w:sz w:val="16"/>
                <w:szCs w:val="20"/>
                <w:lang w:val="en-US"/>
              </w:rPr>
            </w:pPr>
            <w:ins w:id="10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5" w:author="Автор"/>
                <w:b/>
                <w:color w:val="A6A6A6"/>
                <w:sz w:val="16"/>
                <w:szCs w:val="20"/>
                <w:lang w:val="en-US"/>
              </w:rPr>
            </w:pPr>
            <w:ins w:id="10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7" w:author="Автор"/>
                <w:b/>
                <w:color w:val="A6A6A6"/>
                <w:sz w:val="16"/>
                <w:szCs w:val="20"/>
                <w:lang w:val="en-US"/>
              </w:rPr>
            </w:pPr>
            <w:ins w:id="10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9" w:author="Автор"/>
                <w:b/>
                <w:color w:val="A6A6A6"/>
                <w:sz w:val="16"/>
                <w:szCs w:val="20"/>
                <w:lang w:val="en-US"/>
              </w:rPr>
            </w:pPr>
            <w:ins w:id="10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1" w:author="Автор"/>
                <w:b/>
                <w:color w:val="A6A6A6"/>
                <w:sz w:val="16"/>
                <w:szCs w:val="20"/>
                <w:lang w:val="en-US"/>
              </w:rPr>
            </w:pPr>
            <w:ins w:id="10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3" w:author="Автор"/>
                <w:b/>
                <w:color w:val="A6A6A6"/>
                <w:sz w:val="16"/>
                <w:szCs w:val="20"/>
                <w:lang w:val="en-US"/>
              </w:rPr>
            </w:pPr>
            <w:ins w:id="10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5" w:author="Автор"/>
                <w:b/>
                <w:color w:val="A6A6A6"/>
                <w:sz w:val="16"/>
                <w:szCs w:val="20"/>
                <w:lang w:val="en-US"/>
              </w:rPr>
            </w:pPr>
            <w:ins w:id="10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name="deleteOrderPublicationResponse"&gt;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7" w:author="Автор"/>
                <w:b/>
                <w:color w:val="A6A6A6"/>
                <w:sz w:val="16"/>
                <w:szCs w:val="20"/>
                <w:lang w:val="en-US"/>
              </w:rPr>
            </w:pPr>
            <w:ins w:id="10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element="tns:deleteOrderPublicationResponse"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9" w:author="Автор"/>
                <w:b/>
                <w:color w:val="A6A6A6"/>
                <w:sz w:val="16"/>
                <w:szCs w:val="20"/>
                <w:lang w:val="en-US"/>
              </w:rPr>
            </w:pPr>
            <w:ins w:id="10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1" w:author="Автор"/>
                <w:b/>
                <w:color w:val="A6A6A6"/>
                <w:sz w:val="16"/>
                <w:szCs w:val="20"/>
                <w:lang w:val="en-US"/>
              </w:rPr>
            </w:pPr>
            <w:ins w:id="10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3" w:author="Автор"/>
                <w:b/>
                <w:color w:val="A6A6A6"/>
                <w:sz w:val="16"/>
                <w:szCs w:val="20"/>
                <w:lang w:val="en-US"/>
              </w:rPr>
            </w:pPr>
            <w:ins w:id="10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5" w:author="Автор"/>
                <w:b/>
                <w:color w:val="A6A6A6"/>
                <w:sz w:val="16"/>
                <w:szCs w:val="20"/>
                <w:lang w:val="en-US"/>
              </w:rPr>
            </w:pPr>
            <w:ins w:id="10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7" w:author="Автор"/>
                <w:b/>
                <w:color w:val="A6A6A6"/>
                <w:sz w:val="16"/>
                <w:szCs w:val="20"/>
                <w:lang w:val="en-US"/>
              </w:rPr>
            </w:pPr>
            <w:ins w:id="10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9" w:author="Автор"/>
                <w:b/>
                <w:color w:val="A6A6A6"/>
                <w:sz w:val="16"/>
                <w:szCs w:val="20"/>
                <w:lang w:val="en-US"/>
              </w:rPr>
            </w:pPr>
            <w:ins w:id="10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1" w:author="Автор"/>
                <w:b/>
                <w:color w:val="A6A6A6"/>
                <w:sz w:val="16"/>
                <w:szCs w:val="20"/>
                <w:lang w:val="en-US"/>
              </w:rPr>
            </w:pPr>
            <w:ins w:id="10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3" w:author="Автор"/>
                <w:b/>
                <w:color w:val="A6A6A6"/>
                <w:sz w:val="16"/>
                <w:szCs w:val="20"/>
                <w:lang w:val="en-US"/>
              </w:rPr>
            </w:pPr>
            <w:ins w:id="10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5" w:author="Автор"/>
                <w:b/>
                <w:color w:val="A6A6A6"/>
                <w:sz w:val="16"/>
                <w:szCs w:val="20"/>
                <w:lang w:val="en-US"/>
              </w:rPr>
            </w:pPr>
            <w:ins w:id="10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7" w:author="Автор"/>
                <w:b/>
                <w:color w:val="A6A6A6"/>
                <w:sz w:val="16"/>
                <w:szCs w:val="20"/>
                <w:lang w:val="en-US"/>
              </w:rPr>
            </w:pPr>
            <w:ins w:id="10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9" w:author="Автор"/>
                <w:b/>
                <w:color w:val="A6A6A6"/>
                <w:sz w:val="16"/>
                <w:szCs w:val="20"/>
                <w:lang w:val="en-US"/>
              </w:rPr>
            </w:pPr>
            <w:ins w:id="10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1" w:author="Автор"/>
                <w:b/>
                <w:color w:val="A6A6A6"/>
                <w:sz w:val="16"/>
                <w:szCs w:val="20"/>
                <w:lang w:val="en-US"/>
              </w:rPr>
            </w:pPr>
            <w:ins w:id="10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3" w:author="Автор"/>
                <w:b/>
                <w:color w:val="A6A6A6"/>
                <w:sz w:val="16"/>
                <w:szCs w:val="20"/>
                <w:lang w:val="en-US"/>
              </w:rPr>
            </w:pPr>
            <w:ins w:id="10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5" w:author="Автор"/>
                <w:b/>
                <w:color w:val="A6A6A6"/>
                <w:sz w:val="16"/>
                <w:szCs w:val="20"/>
                <w:lang w:val="en-US"/>
              </w:rPr>
            </w:pPr>
            <w:ins w:id="10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7" w:author="Автор"/>
                <w:b/>
                <w:color w:val="A6A6A6"/>
                <w:sz w:val="16"/>
                <w:szCs w:val="20"/>
                <w:lang w:val="en-US"/>
              </w:rPr>
            </w:pPr>
            <w:ins w:id="10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9" w:author="Автор"/>
                <w:b/>
                <w:color w:val="A6A6A6"/>
                <w:sz w:val="16"/>
                <w:szCs w:val="20"/>
                <w:lang w:val="en-US"/>
              </w:rPr>
            </w:pPr>
            <w:ins w:id="10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1" w:author="Автор"/>
                <w:b/>
                <w:color w:val="A6A6A6"/>
                <w:sz w:val="16"/>
                <w:szCs w:val="20"/>
                <w:lang w:val="en-US"/>
              </w:rPr>
            </w:pPr>
            <w:ins w:id="10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3" w:author="Автор"/>
                <w:b/>
                <w:color w:val="A6A6A6"/>
                <w:sz w:val="16"/>
                <w:szCs w:val="20"/>
                <w:lang w:val="en-US"/>
              </w:rPr>
            </w:pPr>
            <w:ins w:id="10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5" w:author="Автор"/>
                <w:b/>
                <w:color w:val="A6A6A6"/>
                <w:sz w:val="16"/>
                <w:szCs w:val="20"/>
                <w:lang w:val="en-US"/>
              </w:rPr>
            </w:pPr>
            <w:ins w:id="10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7" w:author="Автор"/>
                <w:b/>
                <w:color w:val="A6A6A6"/>
                <w:sz w:val="16"/>
                <w:szCs w:val="20"/>
                <w:lang w:val="en-US"/>
              </w:rPr>
            </w:pPr>
            <w:ins w:id="10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9" w:author="Автор"/>
                <w:b/>
                <w:color w:val="A6A6A6"/>
                <w:sz w:val="16"/>
                <w:szCs w:val="20"/>
                <w:lang w:val="en-US"/>
              </w:rPr>
            </w:pPr>
            <w:ins w:id="10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1" w:author="Автор"/>
                <w:b/>
                <w:color w:val="A6A6A6"/>
                <w:sz w:val="16"/>
                <w:szCs w:val="20"/>
                <w:lang w:val="en-US"/>
              </w:rPr>
            </w:pPr>
            <w:ins w:id="10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3" w:author="Автор"/>
                <w:b/>
                <w:color w:val="A6A6A6"/>
                <w:sz w:val="16"/>
                <w:szCs w:val="20"/>
                <w:lang w:val="en-US"/>
              </w:rPr>
            </w:pPr>
            <w:ins w:id="10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5" w:author="Автор"/>
                <w:b/>
                <w:color w:val="A6A6A6"/>
                <w:sz w:val="16"/>
                <w:szCs w:val="20"/>
                <w:lang w:val="en-US"/>
              </w:rPr>
            </w:pPr>
            <w:ins w:id="10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7" w:author="Автор"/>
                <w:b/>
                <w:color w:val="A6A6A6"/>
                <w:sz w:val="16"/>
                <w:szCs w:val="20"/>
                <w:lang w:val="en-US"/>
              </w:rPr>
            </w:pPr>
            <w:ins w:id="10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9" w:author="Автор"/>
                <w:b/>
                <w:color w:val="A6A6A6"/>
                <w:sz w:val="16"/>
                <w:szCs w:val="20"/>
                <w:lang w:val="en-US"/>
              </w:rPr>
            </w:pPr>
            <w:ins w:id="10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1" w:author="Автор"/>
                <w:b/>
                <w:color w:val="A6A6A6"/>
                <w:sz w:val="16"/>
                <w:szCs w:val="20"/>
                <w:lang w:val="en-US"/>
              </w:rPr>
            </w:pPr>
            <w:ins w:id="10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3" w:author="Автор"/>
                <w:b/>
                <w:color w:val="A6A6A6"/>
                <w:sz w:val="16"/>
                <w:szCs w:val="20"/>
                <w:lang w:val="en-US"/>
              </w:rPr>
            </w:pPr>
            <w:ins w:id="10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element="tns:orderPublication"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5" w:author="Автор"/>
                <w:b/>
                <w:color w:val="A6A6A6"/>
                <w:sz w:val="16"/>
                <w:szCs w:val="20"/>
                <w:lang w:val="en-US"/>
              </w:rPr>
            </w:pPr>
            <w:ins w:id="10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7" w:author="Автор"/>
                <w:b/>
                <w:color w:val="A6A6A6"/>
                <w:sz w:val="16"/>
                <w:szCs w:val="20"/>
                <w:lang w:val="en-US"/>
              </w:rPr>
            </w:pPr>
            <w:ins w:id="10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9" w:author="Автор"/>
                <w:b/>
                <w:color w:val="A6A6A6"/>
                <w:sz w:val="16"/>
                <w:szCs w:val="20"/>
                <w:lang w:val="en-US"/>
              </w:rPr>
            </w:pPr>
            <w:ins w:id="10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1" w:author="Автор"/>
                <w:b/>
                <w:color w:val="A6A6A6"/>
                <w:sz w:val="16"/>
                <w:szCs w:val="20"/>
                <w:lang w:val="en-US"/>
              </w:rPr>
            </w:pPr>
            <w:ins w:id="10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3" w:author="Автор"/>
                <w:b/>
                <w:color w:val="A6A6A6"/>
                <w:sz w:val="16"/>
                <w:szCs w:val="20"/>
                <w:lang w:val="en-US"/>
              </w:rPr>
            </w:pPr>
            <w:ins w:id="10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5" w:author="Автор"/>
                <w:b/>
                <w:color w:val="A6A6A6"/>
                <w:sz w:val="16"/>
                <w:szCs w:val="20"/>
                <w:lang w:val="en-US"/>
              </w:rPr>
            </w:pPr>
            <w:ins w:id="10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7" w:author="Автор"/>
                <w:b/>
                <w:color w:val="A6A6A6"/>
                <w:sz w:val="16"/>
                <w:szCs w:val="20"/>
                <w:lang w:val="en-US"/>
              </w:rPr>
            </w:pPr>
            <w:ins w:id="10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9" w:author="Автор"/>
                <w:b/>
                <w:color w:val="A6A6A6"/>
                <w:sz w:val="16"/>
                <w:szCs w:val="20"/>
                <w:lang w:val="en-US"/>
              </w:rPr>
            </w:pPr>
            <w:ins w:id="10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1" w:author="Автор"/>
                <w:b/>
                <w:color w:val="A6A6A6"/>
                <w:sz w:val="16"/>
                <w:szCs w:val="20"/>
                <w:lang w:val="en-US"/>
              </w:rPr>
            </w:pPr>
            <w:ins w:id="10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3" w:author="Автор"/>
                <w:b/>
                <w:color w:val="A6A6A6"/>
                <w:sz w:val="16"/>
                <w:szCs w:val="20"/>
                <w:lang w:val="en-US"/>
              </w:rPr>
            </w:pPr>
            <w:ins w:id="10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5" w:author="Автор"/>
                <w:b/>
                <w:color w:val="A6A6A6"/>
                <w:sz w:val="16"/>
                <w:szCs w:val="20"/>
                <w:lang w:val="en-US"/>
              </w:rPr>
            </w:pPr>
            <w:ins w:id="10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7" w:author="Автор"/>
                <w:b/>
                <w:color w:val="A6A6A6"/>
                <w:sz w:val="16"/>
                <w:szCs w:val="20"/>
                <w:lang w:val="en-US"/>
              </w:rPr>
            </w:pPr>
            <w:ins w:id="10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9" w:author="Автор"/>
                <w:b/>
                <w:color w:val="A6A6A6"/>
                <w:sz w:val="16"/>
                <w:szCs w:val="20"/>
                <w:lang w:val="en-US"/>
              </w:rPr>
            </w:pPr>
            <w:ins w:id="10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1" w:author="Автор"/>
                <w:b/>
                <w:color w:val="A6A6A6"/>
                <w:sz w:val="16"/>
                <w:szCs w:val="20"/>
                <w:lang w:val="en-US"/>
              </w:rPr>
            </w:pPr>
            <w:ins w:id="10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3" w:author="Автор"/>
                <w:b/>
                <w:color w:val="A6A6A6"/>
                <w:sz w:val="16"/>
                <w:szCs w:val="20"/>
                <w:lang w:val="en-US"/>
              </w:rPr>
            </w:pPr>
            <w:ins w:id="10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5" w:author="Автор"/>
                <w:b/>
                <w:color w:val="A6A6A6"/>
                <w:sz w:val="16"/>
                <w:szCs w:val="20"/>
                <w:lang w:val="en-US"/>
              </w:rPr>
            </w:pPr>
            <w:ins w:id="10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7" w:author="Автор"/>
                <w:b/>
                <w:color w:val="A6A6A6"/>
                <w:sz w:val="16"/>
                <w:szCs w:val="20"/>
                <w:lang w:val="en-US"/>
              </w:rPr>
            </w:pPr>
            <w:ins w:id="10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9" w:author="Автор"/>
                <w:b/>
                <w:color w:val="A6A6A6"/>
                <w:sz w:val="16"/>
                <w:szCs w:val="20"/>
                <w:lang w:val="en-US"/>
              </w:rPr>
            </w:pPr>
            <w:ins w:id="10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1" w:author="Автор"/>
                <w:b/>
                <w:color w:val="A6A6A6"/>
                <w:sz w:val="16"/>
                <w:szCs w:val="20"/>
                <w:lang w:val="en-US"/>
              </w:rPr>
            </w:pPr>
            <w:ins w:id="10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3" w:author="Автор"/>
                <w:b/>
                <w:color w:val="A6A6A6"/>
                <w:sz w:val="16"/>
                <w:szCs w:val="20"/>
                <w:lang w:val="en-US"/>
              </w:rPr>
            </w:pPr>
            <w:ins w:id="10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5" w:author="Автор"/>
                <w:b/>
                <w:color w:val="A6A6A6"/>
                <w:sz w:val="16"/>
                <w:szCs w:val="20"/>
                <w:lang w:val="en-US"/>
              </w:rPr>
            </w:pPr>
            <w:ins w:id="10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7" w:author="Автор"/>
                <w:b/>
                <w:color w:val="A6A6A6"/>
                <w:sz w:val="16"/>
                <w:szCs w:val="20"/>
                <w:lang w:val="en-US"/>
              </w:rPr>
            </w:pPr>
            <w:ins w:id="10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9" w:author="Автор"/>
                <w:b/>
                <w:color w:val="A6A6A6"/>
                <w:sz w:val="16"/>
                <w:szCs w:val="20"/>
                <w:lang w:val="en-US"/>
              </w:rPr>
            </w:pPr>
            <w:ins w:id="10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1" w:author="Автор"/>
                <w:b/>
                <w:color w:val="A6A6A6"/>
                <w:sz w:val="16"/>
                <w:szCs w:val="20"/>
                <w:lang w:val="en-US"/>
              </w:rPr>
            </w:pPr>
            <w:ins w:id="10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3" w:author="Автор"/>
                <w:b/>
                <w:color w:val="A6A6A6"/>
                <w:sz w:val="16"/>
                <w:szCs w:val="20"/>
                <w:lang w:val="en-US"/>
              </w:rPr>
            </w:pPr>
            <w:ins w:id="10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5" w:author="Автор"/>
                <w:b/>
                <w:color w:val="A6A6A6"/>
                <w:sz w:val="16"/>
                <w:szCs w:val="20"/>
                <w:lang w:val="en-US"/>
              </w:rPr>
            </w:pPr>
            <w:ins w:id="10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7" w:author="Автор"/>
                <w:b/>
                <w:color w:val="A6A6A6"/>
                <w:sz w:val="16"/>
                <w:szCs w:val="20"/>
                <w:lang w:val="en-US"/>
              </w:rPr>
            </w:pPr>
            <w:ins w:id="10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9" w:author="Автор"/>
                <w:b/>
                <w:color w:val="A6A6A6"/>
                <w:sz w:val="16"/>
                <w:szCs w:val="20"/>
                <w:lang w:val="en-US"/>
              </w:rPr>
            </w:pPr>
            <w:ins w:id="10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1" w:author="Автор"/>
                <w:b/>
                <w:color w:val="A6A6A6"/>
                <w:sz w:val="16"/>
                <w:szCs w:val="20"/>
                <w:lang w:val="en-US"/>
              </w:rPr>
            </w:pPr>
            <w:ins w:id="10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3" w:author="Автор"/>
                <w:b/>
                <w:color w:val="A6A6A6"/>
                <w:sz w:val="16"/>
                <w:szCs w:val="20"/>
                <w:lang w:val="en-US"/>
              </w:rPr>
            </w:pPr>
            <w:ins w:id="10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5" w:author="Автор"/>
                <w:b/>
                <w:color w:val="A6A6A6"/>
                <w:sz w:val="16"/>
                <w:szCs w:val="20"/>
                <w:lang w:val="en-US"/>
              </w:rPr>
            </w:pPr>
            <w:ins w:id="10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7" w:author="Автор"/>
                <w:b/>
                <w:color w:val="A6A6A6"/>
                <w:sz w:val="16"/>
                <w:szCs w:val="20"/>
                <w:lang w:val="en-US"/>
              </w:rPr>
            </w:pPr>
            <w:ins w:id="10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9" w:author="Автор"/>
                <w:b/>
                <w:color w:val="A6A6A6"/>
                <w:sz w:val="16"/>
                <w:szCs w:val="20"/>
                <w:lang w:val="en-US"/>
              </w:rPr>
            </w:pPr>
            <w:ins w:id="10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1" w:author="Автор"/>
                <w:b/>
                <w:color w:val="A6A6A6"/>
                <w:sz w:val="16"/>
                <w:szCs w:val="20"/>
                <w:lang w:val="en-US"/>
              </w:rPr>
            </w:pPr>
            <w:ins w:id="10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3" w:author="Автор"/>
                <w:b/>
                <w:color w:val="A6A6A6"/>
                <w:sz w:val="16"/>
                <w:szCs w:val="20"/>
                <w:lang w:val="en-US"/>
              </w:rPr>
            </w:pPr>
            <w:ins w:id="10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5" w:author="Автор"/>
                <w:b/>
                <w:color w:val="A6A6A6"/>
                <w:sz w:val="16"/>
                <w:szCs w:val="20"/>
                <w:lang w:val="en-US"/>
              </w:rPr>
            </w:pPr>
            <w:ins w:id="10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7" w:author="Автор"/>
                <w:b/>
                <w:color w:val="A6A6A6"/>
                <w:sz w:val="16"/>
                <w:szCs w:val="20"/>
                <w:lang w:val="en-US"/>
              </w:rPr>
            </w:pPr>
            <w:ins w:id="10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9" w:author="Автор"/>
                <w:b/>
                <w:color w:val="A6A6A6"/>
                <w:sz w:val="16"/>
                <w:szCs w:val="20"/>
                <w:lang w:val="en-US"/>
              </w:rPr>
            </w:pPr>
            <w:ins w:id="11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1" w:author="Автор"/>
                <w:b/>
                <w:color w:val="A6A6A6"/>
                <w:sz w:val="16"/>
                <w:szCs w:val="20"/>
                <w:lang w:val="en-US"/>
              </w:rPr>
            </w:pPr>
            <w:ins w:id="11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3" w:author="Автор"/>
                <w:b/>
                <w:color w:val="A6A6A6"/>
                <w:sz w:val="16"/>
                <w:szCs w:val="20"/>
                <w:lang w:val="en-US"/>
              </w:rPr>
            </w:pPr>
            <w:ins w:id="11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5" w:author="Автор"/>
                <w:b/>
                <w:color w:val="A6A6A6"/>
                <w:sz w:val="16"/>
                <w:szCs w:val="20"/>
                <w:lang w:val="en-US"/>
              </w:rPr>
            </w:pPr>
            <w:ins w:id="11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7" w:author="Автор"/>
                <w:b/>
                <w:color w:val="A6A6A6"/>
                <w:sz w:val="16"/>
                <w:szCs w:val="20"/>
                <w:lang w:val="en-US"/>
              </w:rPr>
            </w:pPr>
            <w:ins w:id="11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9" w:author="Автор"/>
                <w:b/>
                <w:color w:val="A6A6A6"/>
                <w:sz w:val="16"/>
                <w:szCs w:val="20"/>
                <w:lang w:val="en-US"/>
              </w:rPr>
            </w:pPr>
            <w:ins w:id="11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1" w:author="Автор"/>
                <w:b/>
                <w:color w:val="A6A6A6"/>
                <w:sz w:val="16"/>
                <w:szCs w:val="20"/>
                <w:lang w:val="en-US"/>
              </w:rPr>
            </w:pPr>
            <w:ins w:id="11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3" w:author="Автор"/>
                <w:b/>
                <w:color w:val="A6A6A6"/>
                <w:sz w:val="16"/>
                <w:szCs w:val="20"/>
                <w:lang w:val="en-US"/>
              </w:rPr>
            </w:pPr>
            <w:ins w:id="11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5" w:author="Автор"/>
                <w:b/>
                <w:color w:val="A6A6A6"/>
                <w:sz w:val="16"/>
                <w:szCs w:val="20"/>
                <w:lang w:val="en-US"/>
              </w:rPr>
            </w:pPr>
            <w:ins w:id="11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7" w:author="Автор"/>
                <w:b/>
                <w:color w:val="A6A6A6"/>
                <w:sz w:val="16"/>
                <w:szCs w:val="20"/>
                <w:lang w:val="en-US"/>
              </w:rPr>
            </w:pPr>
            <w:ins w:id="11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9" w:author="Автор"/>
                <w:b/>
                <w:color w:val="A6A6A6"/>
                <w:sz w:val="16"/>
                <w:szCs w:val="20"/>
                <w:lang w:val="en-US"/>
              </w:rPr>
            </w:pPr>
            <w:ins w:id="11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1" w:author="Автор"/>
                <w:b/>
                <w:color w:val="A6A6A6"/>
                <w:sz w:val="16"/>
                <w:szCs w:val="20"/>
                <w:lang w:val="en-US"/>
              </w:rPr>
            </w:pPr>
            <w:ins w:id="11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3" w:author="Автор"/>
                <w:b/>
                <w:color w:val="A6A6A6"/>
                <w:sz w:val="16"/>
                <w:szCs w:val="20"/>
                <w:lang w:val="en-US"/>
              </w:rPr>
            </w:pPr>
            <w:ins w:id="11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5" w:author="Автор"/>
                <w:b/>
                <w:color w:val="A6A6A6"/>
                <w:sz w:val="16"/>
                <w:szCs w:val="20"/>
                <w:lang w:val="en-US"/>
              </w:rPr>
            </w:pPr>
            <w:ins w:id="11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7" w:author="Автор"/>
                <w:b/>
                <w:color w:val="A6A6A6"/>
                <w:sz w:val="16"/>
                <w:szCs w:val="20"/>
                <w:lang w:val="en-US"/>
              </w:rPr>
            </w:pPr>
            <w:ins w:id="11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element="tns:changeMobilePhone"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9" w:author="Автор"/>
                <w:b/>
                <w:color w:val="A6A6A6"/>
                <w:sz w:val="16"/>
                <w:szCs w:val="20"/>
                <w:lang w:val="en-US"/>
              </w:rPr>
            </w:pPr>
            <w:ins w:id="11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1" w:author="Автор"/>
                <w:b/>
                <w:color w:val="A6A6A6"/>
                <w:sz w:val="16"/>
                <w:szCs w:val="20"/>
                <w:lang w:val="en-US"/>
              </w:rPr>
            </w:pPr>
            <w:ins w:id="11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3" w:author="Автор"/>
                <w:b/>
                <w:color w:val="A6A6A6"/>
                <w:sz w:val="16"/>
                <w:szCs w:val="20"/>
                <w:lang w:val="en-US"/>
              </w:rPr>
            </w:pPr>
            <w:ins w:id="11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5" w:author="Автор"/>
                <w:b/>
                <w:color w:val="A6A6A6"/>
                <w:sz w:val="16"/>
                <w:szCs w:val="20"/>
                <w:lang w:val="en-US"/>
              </w:rPr>
            </w:pPr>
            <w:ins w:id="11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7" w:author="Автор"/>
                <w:b/>
                <w:color w:val="A6A6A6"/>
                <w:sz w:val="16"/>
                <w:szCs w:val="20"/>
                <w:lang w:val="en-US"/>
              </w:rPr>
            </w:pPr>
            <w:ins w:id="11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9" w:author="Автор"/>
                <w:b/>
                <w:color w:val="A6A6A6"/>
                <w:sz w:val="16"/>
                <w:szCs w:val="20"/>
                <w:lang w:val="en-US"/>
              </w:rPr>
            </w:pPr>
            <w:ins w:id="11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1" w:author="Автор"/>
                <w:b/>
                <w:color w:val="A6A6A6"/>
                <w:sz w:val="16"/>
                <w:szCs w:val="20"/>
                <w:lang w:val="en-US"/>
              </w:rPr>
            </w:pPr>
            <w:ins w:id="11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3" w:author="Автор"/>
                <w:b/>
                <w:color w:val="A6A6A6"/>
                <w:sz w:val="16"/>
                <w:szCs w:val="20"/>
                <w:lang w:val="en-US"/>
              </w:rPr>
            </w:pPr>
            <w:ins w:id="11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5" w:author="Автор"/>
                <w:b/>
                <w:color w:val="A6A6A6"/>
                <w:sz w:val="16"/>
                <w:szCs w:val="20"/>
                <w:lang w:val="en-US"/>
              </w:rPr>
            </w:pPr>
            <w:ins w:id="11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7" w:author="Автор"/>
                <w:b/>
                <w:color w:val="A6A6A6"/>
                <w:sz w:val="16"/>
                <w:szCs w:val="20"/>
                <w:lang w:val="en-US"/>
              </w:rPr>
            </w:pPr>
            <w:ins w:id="11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9" w:author="Автор"/>
                <w:b/>
                <w:color w:val="A6A6A6"/>
                <w:sz w:val="16"/>
                <w:szCs w:val="20"/>
                <w:lang w:val="en-US"/>
              </w:rPr>
            </w:pPr>
            <w:ins w:id="11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1" w:author="Автор"/>
                <w:b/>
                <w:color w:val="A6A6A6"/>
                <w:sz w:val="16"/>
                <w:szCs w:val="20"/>
                <w:lang w:val="en-US"/>
              </w:rPr>
            </w:pPr>
            <w:ins w:id="11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3" w:author="Автор"/>
                <w:b/>
                <w:color w:val="A6A6A6"/>
                <w:sz w:val="16"/>
                <w:szCs w:val="20"/>
                <w:lang w:val="en-US"/>
              </w:rPr>
            </w:pPr>
            <w:ins w:id="11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5" w:author="Автор"/>
                <w:b/>
                <w:color w:val="A6A6A6"/>
                <w:sz w:val="16"/>
                <w:szCs w:val="20"/>
                <w:lang w:val="en-US"/>
              </w:rPr>
            </w:pPr>
            <w:ins w:id="11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7" w:author="Автор"/>
                <w:b/>
                <w:color w:val="A6A6A6"/>
                <w:sz w:val="16"/>
                <w:szCs w:val="20"/>
                <w:lang w:val="en-US"/>
              </w:rPr>
            </w:pPr>
            <w:ins w:id="11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9" w:author="Автор"/>
                <w:b/>
                <w:color w:val="A6A6A6"/>
                <w:sz w:val="16"/>
                <w:szCs w:val="20"/>
                <w:lang w:val="en-US"/>
              </w:rPr>
            </w:pPr>
            <w:ins w:id="11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1" w:author="Автор"/>
                <w:b/>
                <w:color w:val="A6A6A6"/>
                <w:sz w:val="16"/>
                <w:szCs w:val="20"/>
                <w:lang w:val="en-US"/>
              </w:rPr>
            </w:pPr>
            <w:ins w:id="11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3" w:author="Автор"/>
                <w:b/>
                <w:color w:val="A6A6A6"/>
                <w:sz w:val="16"/>
                <w:szCs w:val="20"/>
                <w:lang w:val="en-US"/>
              </w:rPr>
            </w:pPr>
            <w:ins w:id="11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5" w:author="Автор"/>
                <w:b/>
                <w:color w:val="A6A6A6"/>
                <w:sz w:val="16"/>
                <w:szCs w:val="20"/>
                <w:lang w:val="en-US"/>
              </w:rPr>
            </w:pPr>
            <w:ins w:id="11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name="getPublicationListSimple"&gt;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7" w:author="Автор"/>
                <w:b/>
                <w:color w:val="A6A6A6"/>
                <w:sz w:val="16"/>
                <w:szCs w:val="20"/>
                <w:lang w:val="en-US"/>
              </w:rPr>
            </w:pPr>
            <w:ins w:id="11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element="tns:getPublicationListSimple"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9" w:author="Автор"/>
                <w:b/>
                <w:color w:val="A6A6A6"/>
                <w:sz w:val="16"/>
                <w:szCs w:val="20"/>
                <w:lang w:val="en-US"/>
              </w:rPr>
            </w:pPr>
            <w:ins w:id="11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1" w:author="Автор"/>
                <w:b/>
                <w:color w:val="A6A6A6"/>
                <w:sz w:val="16"/>
                <w:szCs w:val="20"/>
                <w:lang w:val="en-US"/>
              </w:rPr>
            </w:pPr>
            <w:ins w:id="11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3" w:author="Автор"/>
                <w:b/>
                <w:color w:val="A6A6A6"/>
                <w:sz w:val="16"/>
                <w:szCs w:val="20"/>
                <w:lang w:val="en-US"/>
              </w:rPr>
            </w:pPr>
            <w:ins w:id="11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5" w:author="Автор"/>
                <w:b/>
                <w:color w:val="A6A6A6"/>
                <w:sz w:val="16"/>
                <w:szCs w:val="20"/>
                <w:lang w:val="en-US"/>
              </w:rPr>
            </w:pPr>
            <w:ins w:id="11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7" w:author="Автор"/>
                <w:b/>
                <w:color w:val="A6A6A6"/>
                <w:sz w:val="16"/>
                <w:szCs w:val="20"/>
                <w:lang w:val="en-US"/>
              </w:rPr>
            </w:pPr>
            <w:ins w:id="11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9" w:author="Автор"/>
                <w:b/>
                <w:color w:val="A6A6A6"/>
                <w:sz w:val="16"/>
                <w:szCs w:val="20"/>
                <w:lang w:val="en-US"/>
              </w:rPr>
            </w:pPr>
            <w:ins w:id="11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1" w:author="Автор"/>
                <w:b/>
                <w:color w:val="A6A6A6"/>
                <w:sz w:val="16"/>
                <w:szCs w:val="20"/>
                <w:lang w:val="en-US"/>
              </w:rPr>
            </w:pPr>
            <w:ins w:id="11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3" w:author="Автор"/>
                <w:b/>
                <w:color w:val="A6A6A6"/>
                <w:sz w:val="16"/>
                <w:szCs w:val="20"/>
                <w:lang w:val="en-US"/>
              </w:rPr>
            </w:pPr>
            <w:ins w:id="11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5" w:author="Автор"/>
                <w:b/>
                <w:color w:val="A6A6A6"/>
                <w:sz w:val="16"/>
                <w:szCs w:val="20"/>
                <w:lang w:val="en-US"/>
              </w:rPr>
            </w:pPr>
            <w:ins w:id="11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7" w:author="Автор"/>
                <w:b/>
                <w:color w:val="A6A6A6"/>
                <w:sz w:val="16"/>
                <w:szCs w:val="20"/>
                <w:lang w:val="en-US"/>
              </w:rPr>
            </w:pPr>
            <w:ins w:id="11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9" w:author="Автор"/>
                <w:b/>
                <w:color w:val="A6A6A6"/>
                <w:sz w:val="16"/>
                <w:szCs w:val="20"/>
                <w:lang w:val="en-US"/>
              </w:rPr>
            </w:pPr>
            <w:ins w:id="11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1" w:author="Автор"/>
                <w:b/>
                <w:color w:val="A6A6A6"/>
                <w:sz w:val="16"/>
                <w:szCs w:val="20"/>
                <w:lang w:val="en-US"/>
              </w:rPr>
            </w:pPr>
            <w:ins w:id="11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3" w:author="Автор"/>
                <w:b/>
                <w:color w:val="A6A6A6"/>
                <w:sz w:val="16"/>
                <w:szCs w:val="20"/>
                <w:lang w:val="en-US"/>
              </w:rPr>
            </w:pPr>
            <w:ins w:id="11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5" w:author="Автор"/>
                <w:b/>
                <w:color w:val="A6A6A6"/>
                <w:sz w:val="16"/>
                <w:szCs w:val="20"/>
                <w:lang w:val="en-US"/>
              </w:rPr>
            </w:pPr>
            <w:ins w:id="11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7" w:author="Автор"/>
                <w:b/>
                <w:color w:val="A6A6A6"/>
                <w:sz w:val="16"/>
                <w:szCs w:val="20"/>
                <w:lang w:val="en-US"/>
              </w:rPr>
            </w:pPr>
            <w:ins w:id="11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9" w:author="Автор"/>
                <w:b/>
                <w:color w:val="A6A6A6"/>
                <w:sz w:val="16"/>
                <w:szCs w:val="20"/>
                <w:lang w:val="en-US"/>
              </w:rPr>
            </w:pPr>
            <w:ins w:id="11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1" w:author="Автор"/>
                <w:b/>
                <w:color w:val="A6A6A6"/>
                <w:sz w:val="16"/>
                <w:szCs w:val="20"/>
                <w:lang w:val="en-US"/>
              </w:rPr>
            </w:pPr>
            <w:ins w:id="11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3" w:author="Автор"/>
                <w:b/>
                <w:color w:val="A6A6A6"/>
                <w:sz w:val="16"/>
                <w:szCs w:val="20"/>
                <w:lang w:val="en-US"/>
              </w:rPr>
            </w:pPr>
            <w:ins w:id="11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5" w:author="Автор"/>
                <w:b/>
                <w:color w:val="A6A6A6"/>
                <w:sz w:val="16"/>
                <w:szCs w:val="20"/>
                <w:lang w:val="en-US"/>
              </w:rPr>
            </w:pPr>
            <w:ins w:id="11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7" w:author="Автор"/>
                <w:b/>
                <w:color w:val="A6A6A6"/>
                <w:sz w:val="16"/>
                <w:szCs w:val="20"/>
                <w:lang w:val="en-US"/>
              </w:rPr>
            </w:pPr>
            <w:ins w:id="11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9" w:author="Автор"/>
                <w:b/>
                <w:color w:val="A6A6A6"/>
                <w:sz w:val="16"/>
                <w:szCs w:val="20"/>
                <w:lang w:val="en-US"/>
              </w:rPr>
            </w:pPr>
            <w:ins w:id="11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1" w:author="Автор"/>
                <w:b/>
                <w:color w:val="A6A6A6"/>
                <w:sz w:val="16"/>
                <w:szCs w:val="20"/>
                <w:lang w:val="en-US"/>
              </w:rPr>
            </w:pPr>
            <w:ins w:id="11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3" w:author="Автор"/>
                <w:b/>
                <w:color w:val="A6A6A6"/>
                <w:sz w:val="16"/>
                <w:szCs w:val="20"/>
                <w:lang w:val="en-US"/>
              </w:rPr>
            </w:pPr>
            <w:ins w:id="11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5" w:author="Автор"/>
                <w:b/>
                <w:color w:val="A6A6A6"/>
                <w:sz w:val="16"/>
                <w:szCs w:val="20"/>
                <w:lang w:val="en-US"/>
              </w:rPr>
            </w:pPr>
            <w:ins w:id="11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7" w:author="Автор"/>
                <w:b/>
                <w:color w:val="A6A6A6"/>
                <w:sz w:val="16"/>
                <w:szCs w:val="20"/>
                <w:lang w:val="en-US"/>
              </w:rPr>
            </w:pPr>
            <w:ins w:id="11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9" w:author="Автор"/>
                <w:b/>
                <w:color w:val="A6A6A6"/>
                <w:sz w:val="16"/>
                <w:szCs w:val="20"/>
                <w:lang w:val="en-US"/>
              </w:rPr>
            </w:pPr>
            <w:ins w:id="11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1" w:author="Автор"/>
                <w:b/>
                <w:color w:val="A6A6A6"/>
                <w:sz w:val="16"/>
                <w:szCs w:val="20"/>
                <w:lang w:val="en-US"/>
              </w:rPr>
            </w:pPr>
            <w:ins w:id="11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3" w:author="Автор"/>
                <w:b/>
                <w:color w:val="A6A6A6"/>
                <w:sz w:val="16"/>
                <w:szCs w:val="20"/>
                <w:lang w:val="en-US"/>
              </w:rPr>
            </w:pPr>
            <w:ins w:id="11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5" w:author="Автор"/>
                <w:b/>
                <w:color w:val="A6A6A6"/>
                <w:sz w:val="16"/>
                <w:szCs w:val="20"/>
                <w:lang w:val="en-US"/>
              </w:rPr>
            </w:pPr>
            <w:ins w:id="11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7" w:author="Автор"/>
                <w:b/>
                <w:color w:val="A6A6A6"/>
                <w:sz w:val="16"/>
                <w:szCs w:val="20"/>
                <w:lang w:val="en-US"/>
              </w:rPr>
            </w:pPr>
            <w:ins w:id="11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9" w:author="Автор"/>
                <w:b/>
                <w:color w:val="A6A6A6"/>
                <w:sz w:val="16"/>
                <w:szCs w:val="20"/>
                <w:lang w:val="en-US"/>
              </w:rPr>
            </w:pPr>
            <w:ins w:id="11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1" w:author="Автор"/>
                <w:b/>
                <w:color w:val="A6A6A6"/>
                <w:sz w:val="16"/>
                <w:szCs w:val="20"/>
                <w:lang w:val="en-US"/>
              </w:rPr>
            </w:pPr>
            <w:ins w:id="11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3" w:author="Автор"/>
                <w:b/>
                <w:color w:val="A6A6A6"/>
                <w:sz w:val="16"/>
                <w:szCs w:val="20"/>
                <w:lang w:val="en-US"/>
              </w:rPr>
            </w:pPr>
            <w:ins w:id="11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5" w:author="Автор"/>
                <w:b/>
                <w:color w:val="A6A6A6"/>
                <w:sz w:val="16"/>
                <w:szCs w:val="20"/>
                <w:lang w:val="en-US"/>
              </w:rPr>
            </w:pPr>
            <w:ins w:id="11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7" w:author="Автор"/>
                <w:b/>
                <w:color w:val="A6A6A6"/>
                <w:sz w:val="16"/>
                <w:szCs w:val="20"/>
                <w:lang w:val="en-US"/>
              </w:rPr>
            </w:pPr>
            <w:ins w:id="11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9" w:author="Автор"/>
                <w:b/>
                <w:color w:val="A6A6A6"/>
                <w:sz w:val="16"/>
                <w:szCs w:val="20"/>
                <w:lang w:val="en-US"/>
              </w:rPr>
            </w:pPr>
            <w:ins w:id="11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1" w:author="Автор"/>
                <w:b/>
                <w:color w:val="A6A6A6"/>
                <w:sz w:val="16"/>
                <w:szCs w:val="20"/>
                <w:lang w:val="en-US"/>
              </w:rPr>
            </w:pPr>
            <w:ins w:id="11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3" w:author="Автор"/>
                <w:b/>
                <w:color w:val="A6A6A6"/>
                <w:sz w:val="16"/>
                <w:szCs w:val="20"/>
                <w:lang w:val="en-US"/>
              </w:rPr>
            </w:pPr>
            <w:ins w:id="11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5" w:author="Автор"/>
                <w:b/>
                <w:color w:val="A6A6A6"/>
                <w:sz w:val="16"/>
                <w:szCs w:val="20"/>
                <w:lang w:val="en-US"/>
              </w:rPr>
            </w:pPr>
            <w:ins w:id="11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7" w:author="Автор"/>
                <w:b/>
                <w:color w:val="A6A6A6"/>
                <w:sz w:val="16"/>
                <w:szCs w:val="20"/>
                <w:lang w:val="en-US"/>
              </w:rPr>
            </w:pPr>
            <w:ins w:id="11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9" w:author="Автор"/>
                <w:b/>
                <w:color w:val="A6A6A6"/>
                <w:sz w:val="16"/>
                <w:szCs w:val="20"/>
                <w:lang w:val="en-US"/>
              </w:rPr>
            </w:pPr>
            <w:ins w:id="11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1" w:author="Автор"/>
                <w:b/>
                <w:color w:val="A6A6A6"/>
                <w:sz w:val="16"/>
                <w:szCs w:val="20"/>
                <w:lang w:val="en-US"/>
              </w:rPr>
            </w:pPr>
            <w:ins w:id="11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3" w:author="Автор"/>
                <w:b/>
                <w:color w:val="A6A6A6"/>
                <w:sz w:val="16"/>
                <w:szCs w:val="20"/>
                <w:lang w:val="en-US"/>
              </w:rPr>
            </w:pPr>
            <w:ins w:id="11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5" w:author="Автор"/>
                <w:b/>
                <w:color w:val="A6A6A6"/>
                <w:sz w:val="16"/>
                <w:szCs w:val="20"/>
                <w:lang w:val="en-US"/>
              </w:rPr>
            </w:pPr>
            <w:ins w:id="11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7" w:author="Автор"/>
                <w:b/>
                <w:color w:val="A6A6A6"/>
                <w:sz w:val="16"/>
                <w:szCs w:val="20"/>
                <w:lang w:val="en-US"/>
              </w:rPr>
            </w:pPr>
            <w:ins w:id="11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9" w:author="Автор"/>
                <w:b/>
                <w:color w:val="A6A6A6"/>
                <w:sz w:val="16"/>
                <w:szCs w:val="20"/>
                <w:lang w:val="en-US"/>
              </w:rPr>
            </w:pPr>
            <w:ins w:id="11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1" w:author="Автор"/>
                <w:b/>
                <w:color w:val="A6A6A6"/>
                <w:sz w:val="16"/>
                <w:szCs w:val="20"/>
                <w:lang w:val="en-US"/>
              </w:rPr>
            </w:pPr>
            <w:ins w:id="11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3" w:author="Автор"/>
                <w:b/>
                <w:color w:val="A6A6A6"/>
                <w:sz w:val="16"/>
                <w:szCs w:val="20"/>
                <w:lang w:val="en-US"/>
              </w:rPr>
            </w:pPr>
            <w:ins w:id="11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5" w:author="Автор"/>
                <w:b/>
                <w:color w:val="A6A6A6"/>
                <w:sz w:val="16"/>
                <w:szCs w:val="20"/>
                <w:lang w:val="en-US"/>
              </w:rPr>
            </w:pPr>
            <w:ins w:id="11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7" w:author="Автор"/>
                <w:b/>
                <w:color w:val="A6A6A6"/>
                <w:sz w:val="16"/>
                <w:szCs w:val="20"/>
                <w:lang w:val="en-US"/>
              </w:rPr>
            </w:pPr>
            <w:ins w:id="11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9" w:author="Автор"/>
                <w:b/>
                <w:color w:val="A6A6A6"/>
                <w:sz w:val="16"/>
                <w:szCs w:val="20"/>
                <w:lang w:val="en-US"/>
              </w:rPr>
            </w:pPr>
            <w:ins w:id="11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1" w:author="Автор"/>
                <w:b/>
                <w:color w:val="A6A6A6"/>
                <w:sz w:val="16"/>
                <w:szCs w:val="20"/>
                <w:lang w:val="en-US"/>
              </w:rPr>
            </w:pPr>
            <w:ins w:id="11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3" w:author="Автор"/>
                <w:b/>
                <w:color w:val="A6A6A6"/>
                <w:sz w:val="16"/>
                <w:szCs w:val="20"/>
                <w:lang w:val="en-US"/>
              </w:rPr>
            </w:pPr>
            <w:ins w:id="11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5" w:author="Автор"/>
                <w:b/>
                <w:color w:val="A6A6A6"/>
                <w:sz w:val="16"/>
                <w:szCs w:val="20"/>
                <w:lang w:val="en-US"/>
              </w:rPr>
            </w:pPr>
            <w:ins w:id="11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7" w:author="Автор"/>
                <w:b/>
                <w:color w:val="A6A6A6"/>
                <w:sz w:val="16"/>
                <w:szCs w:val="20"/>
                <w:lang w:val="en-US"/>
              </w:rPr>
            </w:pPr>
            <w:ins w:id="11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9" w:author="Автор"/>
                <w:b/>
                <w:color w:val="A6A6A6"/>
                <w:sz w:val="16"/>
                <w:szCs w:val="20"/>
                <w:lang w:val="en-US"/>
              </w:rPr>
            </w:pPr>
            <w:ins w:id="11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1" w:author="Автор"/>
                <w:b/>
                <w:color w:val="A6A6A6"/>
                <w:sz w:val="16"/>
                <w:szCs w:val="20"/>
                <w:lang w:val="en-US"/>
              </w:rPr>
            </w:pPr>
            <w:ins w:id="11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3" w:author="Автор"/>
                <w:b/>
                <w:color w:val="A6A6A6"/>
                <w:sz w:val="16"/>
                <w:szCs w:val="20"/>
                <w:lang w:val="en-US"/>
              </w:rPr>
            </w:pPr>
            <w:ins w:id="11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5" w:author="Автор"/>
                <w:b/>
                <w:color w:val="A6A6A6"/>
                <w:sz w:val="16"/>
                <w:szCs w:val="20"/>
                <w:lang w:val="en-US"/>
              </w:rPr>
            </w:pPr>
            <w:ins w:id="11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name="getSubscriptionFeedingSettingBySan"&gt;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7" w:author="Автор"/>
                <w:b/>
                <w:color w:val="A6A6A6"/>
                <w:sz w:val="16"/>
                <w:szCs w:val="20"/>
                <w:lang w:val="en-US"/>
              </w:rPr>
            </w:pPr>
            <w:ins w:id="11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9" w:author="Автор"/>
                <w:b/>
                <w:color w:val="A6A6A6"/>
                <w:sz w:val="16"/>
                <w:szCs w:val="20"/>
                <w:lang w:val="en-US"/>
              </w:rPr>
            </w:pPr>
            <w:ins w:id="11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1" w:author="Автор"/>
                <w:b/>
                <w:color w:val="A6A6A6"/>
                <w:sz w:val="16"/>
                <w:szCs w:val="20"/>
                <w:lang w:val="en-US"/>
              </w:rPr>
            </w:pPr>
            <w:ins w:id="11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3" w:author="Автор"/>
                <w:b/>
                <w:color w:val="A6A6A6"/>
                <w:sz w:val="16"/>
                <w:szCs w:val="20"/>
                <w:lang w:val="en-US"/>
              </w:rPr>
            </w:pPr>
            <w:ins w:id="11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5" w:author="Автор"/>
                <w:b/>
                <w:color w:val="A6A6A6"/>
                <w:sz w:val="16"/>
                <w:szCs w:val="20"/>
                <w:lang w:val="en-US"/>
              </w:rPr>
            </w:pPr>
            <w:ins w:id="11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7" w:author="Автор"/>
                <w:b/>
                <w:color w:val="A6A6A6"/>
                <w:sz w:val="16"/>
                <w:szCs w:val="20"/>
                <w:lang w:val="en-US"/>
              </w:rPr>
            </w:pPr>
            <w:ins w:id="11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9" w:author="Автор"/>
                <w:b/>
                <w:color w:val="A6A6A6"/>
                <w:sz w:val="16"/>
                <w:szCs w:val="20"/>
                <w:lang w:val="en-US"/>
              </w:rPr>
            </w:pPr>
            <w:ins w:id="11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1" w:author="Автор"/>
                <w:b/>
                <w:color w:val="A6A6A6"/>
                <w:sz w:val="16"/>
                <w:szCs w:val="20"/>
                <w:lang w:val="en-US"/>
              </w:rPr>
            </w:pPr>
            <w:ins w:id="11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3" w:author="Автор"/>
                <w:b/>
                <w:color w:val="A6A6A6"/>
                <w:sz w:val="16"/>
                <w:szCs w:val="20"/>
                <w:lang w:val="en-US"/>
              </w:rPr>
            </w:pPr>
            <w:ins w:id="11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5" w:author="Автор"/>
                <w:b/>
                <w:color w:val="A6A6A6"/>
                <w:sz w:val="16"/>
                <w:szCs w:val="20"/>
                <w:lang w:val="en-US"/>
              </w:rPr>
            </w:pPr>
            <w:ins w:id="11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7" w:author="Автор"/>
                <w:b/>
                <w:color w:val="A6A6A6"/>
                <w:sz w:val="16"/>
                <w:szCs w:val="20"/>
                <w:lang w:val="en-US"/>
              </w:rPr>
            </w:pPr>
            <w:ins w:id="11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9" w:author="Автор"/>
                <w:b/>
                <w:color w:val="A6A6A6"/>
                <w:sz w:val="16"/>
                <w:szCs w:val="20"/>
                <w:lang w:val="en-US"/>
              </w:rPr>
            </w:pPr>
            <w:ins w:id="11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1" w:author="Автор"/>
                <w:b/>
                <w:color w:val="A6A6A6"/>
                <w:sz w:val="16"/>
                <w:szCs w:val="20"/>
                <w:lang w:val="en-US"/>
              </w:rPr>
            </w:pPr>
            <w:ins w:id="11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3" w:author="Автор"/>
                <w:b/>
                <w:color w:val="A6A6A6"/>
                <w:sz w:val="16"/>
                <w:szCs w:val="20"/>
                <w:lang w:val="en-US"/>
              </w:rPr>
            </w:pPr>
            <w:ins w:id="11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5" w:author="Автор"/>
                <w:b/>
                <w:color w:val="A6A6A6"/>
                <w:sz w:val="16"/>
                <w:szCs w:val="20"/>
                <w:lang w:val="en-US"/>
              </w:rPr>
            </w:pPr>
            <w:ins w:id="11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7" w:author="Автор"/>
                <w:b/>
                <w:color w:val="A6A6A6"/>
                <w:sz w:val="16"/>
                <w:szCs w:val="20"/>
                <w:lang w:val="en-US"/>
              </w:rPr>
            </w:pPr>
            <w:ins w:id="11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9" w:author="Автор"/>
                <w:b/>
                <w:color w:val="A6A6A6"/>
                <w:sz w:val="16"/>
                <w:szCs w:val="20"/>
                <w:lang w:val="en-US"/>
              </w:rPr>
            </w:pPr>
            <w:ins w:id="11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1" w:author="Автор"/>
                <w:b/>
                <w:color w:val="A6A6A6"/>
                <w:sz w:val="16"/>
                <w:szCs w:val="20"/>
                <w:lang w:val="en-US"/>
              </w:rPr>
            </w:pPr>
            <w:ins w:id="11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3" w:author="Автор"/>
                <w:b/>
                <w:color w:val="A6A6A6"/>
                <w:sz w:val="16"/>
                <w:szCs w:val="20"/>
                <w:lang w:val="en-US"/>
              </w:rPr>
            </w:pPr>
            <w:ins w:id="11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5" w:author="Автор"/>
                <w:b/>
                <w:color w:val="A6A6A6"/>
                <w:sz w:val="16"/>
                <w:szCs w:val="20"/>
                <w:lang w:val="en-US"/>
              </w:rPr>
            </w:pPr>
            <w:ins w:id="11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7" w:author="Автор"/>
                <w:b/>
                <w:color w:val="A6A6A6"/>
                <w:sz w:val="16"/>
                <w:szCs w:val="20"/>
                <w:lang w:val="en-US"/>
              </w:rPr>
            </w:pPr>
            <w:ins w:id="11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9" w:author="Автор"/>
                <w:b/>
                <w:color w:val="A6A6A6"/>
                <w:sz w:val="16"/>
                <w:szCs w:val="20"/>
                <w:lang w:val="en-US"/>
              </w:rPr>
            </w:pPr>
            <w:ins w:id="11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1" w:author="Автор"/>
                <w:b/>
                <w:color w:val="A6A6A6"/>
                <w:sz w:val="16"/>
                <w:szCs w:val="20"/>
                <w:lang w:val="en-US"/>
              </w:rPr>
            </w:pPr>
            <w:ins w:id="11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3" w:author="Автор"/>
                <w:b/>
                <w:color w:val="A6A6A6"/>
                <w:sz w:val="16"/>
                <w:szCs w:val="20"/>
                <w:lang w:val="en-US"/>
              </w:rPr>
            </w:pPr>
            <w:ins w:id="11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5" w:author="Автор"/>
                <w:b/>
                <w:color w:val="A6A6A6"/>
                <w:sz w:val="16"/>
                <w:szCs w:val="20"/>
                <w:lang w:val="en-US"/>
              </w:rPr>
            </w:pPr>
            <w:ins w:id="11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7" w:author="Автор"/>
                <w:b/>
                <w:color w:val="A6A6A6"/>
                <w:sz w:val="16"/>
                <w:szCs w:val="20"/>
                <w:lang w:val="en-US"/>
              </w:rPr>
            </w:pPr>
            <w:ins w:id="11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9" w:author="Автор"/>
                <w:b/>
                <w:color w:val="A6A6A6"/>
                <w:sz w:val="16"/>
                <w:szCs w:val="20"/>
                <w:lang w:val="en-US"/>
              </w:rPr>
            </w:pPr>
            <w:ins w:id="11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1" w:author="Автор"/>
                <w:b/>
                <w:color w:val="A6A6A6"/>
                <w:sz w:val="16"/>
                <w:szCs w:val="20"/>
                <w:lang w:val="en-US"/>
              </w:rPr>
            </w:pPr>
            <w:ins w:id="11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3" w:author="Автор"/>
                <w:b/>
                <w:color w:val="A6A6A6"/>
                <w:sz w:val="16"/>
                <w:szCs w:val="20"/>
                <w:lang w:val="en-US"/>
              </w:rPr>
            </w:pPr>
            <w:ins w:id="11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5" w:author="Автор"/>
                <w:b/>
                <w:color w:val="A6A6A6"/>
                <w:sz w:val="16"/>
                <w:szCs w:val="20"/>
                <w:lang w:val="en-US"/>
              </w:rPr>
            </w:pPr>
            <w:ins w:id="11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7" w:author="Автор"/>
                <w:b/>
                <w:color w:val="A6A6A6"/>
                <w:sz w:val="16"/>
                <w:szCs w:val="20"/>
                <w:lang w:val="en-US"/>
              </w:rPr>
            </w:pPr>
            <w:ins w:id="11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9" w:author="Автор"/>
                <w:b/>
                <w:color w:val="A6A6A6"/>
                <w:sz w:val="16"/>
                <w:szCs w:val="20"/>
                <w:lang w:val="en-US"/>
              </w:rPr>
            </w:pPr>
            <w:ins w:id="11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1" w:author="Автор"/>
                <w:b/>
                <w:color w:val="A6A6A6"/>
                <w:sz w:val="16"/>
                <w:szCs w:val="20"/>
                <w:lang w:val="en-US"/>
              </w:rPr>
            </w:pPr>
            <w:ins w:id="11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3" w:author="Автор"/>
                <w:b/>
                <w:color w:val="A6A6A6"/>
                <w:sz w:val="16"/>
                <w:szCs w:val="20"/>
                <w:lang w:val="en-US"/>
              </w:rPr>
            </w:pPr>
            <w:ins w:id="11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5" w:author="Автор"/>
                <w:b/>
                <w:color w:val="A6A6A6"/>
                <w:sz w:val="16"/>
                <w:szCs w:val="20"/>
                <w:lang w:val="en-US"/>
              </w:rPr>
            </w:pPr>
            <w:ins w:id="11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7" w:author="Автор"/>
                <w:b/>
                <w:color w:val="A6A6A6"/>
                <w:sz w:val="16"/>
                <w:szCs w:val="20"/>
                <w:lang w:val="en-US"/>
              </w:rPr>
            </w:pPr>
            <w:ins w:id="11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9" w:author="Автор"/>
                <w:b/>
                <w:color w:val="A6A6A6"/>
                <w:sz w:val="16"/>
                <w:szCs w:val="20"/>
                <w:lang w:val="en-US"/>
              </w:rPr>
            </w:pPr>
            <w:ins w:id="11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1" w:author="Автор"/>
                <w:b/>
                <w:color w:val="A6A6A6"/>
                <w:sz w:val="16"/>
                <w:szCs w:val="20"/>
                <w:lang w:val="en-US"/>
              </w:rPr>
            </w:pPr>
            <w:ins w:id="11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3" w:author="Автор"/>
                <w:b/>
                <w:color w:val="A6A6A6"/>
                <w:sz w:val="16"/>
                <w:szCs w:val="20"/>
                <w:lang w:val="en-US"/>
              </w:rPr>
            </w:pPr>
            <w:ins w:id="11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5" w:author="Автор"/>
                <w:b/>
                <w:color w:val="A6A6A6"/>
                <w:sz w:val="16"/>
                <w:szCs w:val="20"/>
                <w:lang w:val="en-US"/>
              </w:rPr>
            </w:pPr>
            <w:ins w:id="11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7" w:author="Автор"/>
                <w:b/>
                <w:color w:val="A6A6A6"/>
                <w:sz w:val="16"/>
                <w:szCs w:val="20"/>
                <w:lang w:val="en-US"/>
              </w:rPr>
            </w:pPr>
            <w:ins w:id="11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9" w:author="Автор"/>
                <w:b/>
                <w:color w:val="A6A6A6"/>
                <w:sz w:val="16"/>
                <w:szCs w:val="20"/>
                <w:lang w:val="en-US"/>
              </w:rPr>
            </w:pPr>
            <w:ins w:id="11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1" w:author="Автор"/>
                <w:b/>
                <w:color w:val="A6A6A6"/>
                <w:sz w:val="16"/>
                <w:szCs w:val="20"/>
                <w:lang w:val="en-US"/>
              </w:rPr>
            </w:pPr>
            <w:ins w:id="11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3" w:author="Автор"/>
                <w:b/>
                <w:color w:val="A6A6A6"/>
                <w:sz w:val="16"/>
                <w:szCs w:val="20"/>
                <w:lang w:val="en-US"/>
              </w:rPr>
            </w:pPr>
            <w:ins w:id="11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5" w:author="Автор"/>
                <w:b/>
                <w:color w:val="A6A6A6"/>
                <w:sz w:val="16"/>
                <w:szCs w:val="20"/>
                <w:lang w:val="en-US"/>
              </w:rPr>
            </w:pPr>
            <w:ins w:id="11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7" w:author="Автор"/>
                <w:b/>
                <w:color w:val="A6A6A6"/>
                <w:sz w:val="16"/>
                <w:szCs w:val="20"/>
                <w:lang w:val="en-US"/>
              </w:rPr>
            </w:pPr>
            <w:ins w:id="11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9" w:author="Автор"/>
                <w:b/>
                <w:color w:val="A6A6A6"/>
                <w:sz w:val="16"/>
                <w:szCs w:val="20"/>
                <w:lang w:val="en-US"/>
              </w:rPr>
            </w:pPr>
            <w:ins w:id="11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1" w:author="Автор"/>
                <w:b/>
                <w:color w:val="A6A6A6"/>
                <w:sz w:val="16"/>
                <w:szCs w:val="20"/>
                <w:lang w:val="en-US"/>
              </w:rPr>
            </w:pPr>
            <w:ins w:id="11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3" w:author="Автор"/>
                <w:b/>
                <w:color w:val="A6A6A6"/>
                <w:sz w:val="16"/>
                <w:szCs w:val="20"/>
                <w:lang w:val="en-US"/>
              </w:rPr>
            </w:pPr>
            <w:ins w:id="11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5" w:author="Автор"/>
                <w:b/>
                <w:color w:val="A6A6A6"/>
                <w:sz w:val="16"/>
                <w:szCs w:val="20"/>
                <w:lang w:val="en-US"/>
              </w:rPr>
            </w:pPr>
            <w:ins w:id="11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7" w:author="Автор"/>
                <w:b/>
                <w:color w:val="A6A6A6"/>
                <w:sz w:val="16"/>
                <w:szCs w:val="20"/>
                <w:lang w:val="en-US"/>
              </w:rPr>
            </w:pPr>
            <w:ins w:id="11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9" w:author="Автор"/>
                <w:b/>
                <w:color w:val="A6A6A6"/>
                <w:sz w:val="16"/>
                <w:szCs w:val="20"/>
                <w:lang w:val="en-US"/>
              </w:rPr>
            </w:pPr>
            <w:ins w:id="11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1" w:author="Автор"/>
                <w:b/>
                <w:color w:val="A6A6A6"/>
                <w:sz w:val="16"/>
                <w:szCs w:val="20"/>
                <w:lang w:val="en-US"/>
              </w:rPr>
            </w:pPr>
            <w:ins w:id="11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3" w:author="Автор"/>
                <w:b/>
                <w:color w:val="A6A6A6"/>
                <w:sz w:val="16"/>
                <w:szCs w:val="20"/>
                <w:lang w:val="en-US"/>
              </w:rPr>
            </w:pPr>
            <w:ins w:id="11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5" w:author="Автор"/>
                <w:b/>
                <w:color w:val="A6A6A6"/>
                <w:sz w:val="16"/>
                <w:szCs w:val="20"/>
                <w:lang w:val="en-US"/>
              </w:rPr>
            </w:pPr>
            <w:ins w:id="11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7" w:author="Автор"/>
                <w:b/>
                <w:color w:val="A6A6A6"/>
                <w:sz w:val="16"/>
                <w:szCs w:val="20"/>
                <w:lang w:val="en-US"/>
              </w:rPr>
            </w:pPr>
            <w:ins w:id="11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9" w:author="Автор"/>
                <w:b/>
                <w:color w:val="A6A6A6"/>
                <w:sz w:val="16"/>
                <w:szCs w:val="20"/>
                <w:lang w:val="en-US"/>
              </w:rPr>
            </w:pPr>
            <w:ins w:id="11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1" w:author="Автор"/>
                <w:b/>
                <w:color w:val="A6A6A6"/>
                <w:sz w:val="16"/>
                <w:szCs w:val="20"/>
                <w:lang w:val="en-US"/>
              </w:rPr>
            </w:pPr>
            <w:ins w:id="11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3" w:author="Автор"/>
                <w:b/>
                <w:color w:val="A6A6A6"/>
                <w:sz w:val="16"/>
                <w:szCs w:val="20"/>
                <w:lang w:val="en-US"/>
              </w:rPr>
            </w:pPr>
            <w:ins w:id="11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5" w:author="Автор"/>
                <w:b/>
                <w:color w:val="A6A6A6"/>
                <w:sz w:val="16"/>
                <w:szCs w:val="20"/>
                <w:lang w:val="en-US"/>
              </w:rPr>
            </w:pPr>
            <w:ins w:id="11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7" w:author="Автор"/>
                <w:b/>
                <w:color w:val="A6A6A6"/>
                <w:sz w:val="16"/>
                <w:szCs w:val="20"/>
                <w:lang w:val="en-US"/>
              </w:rPr>
            </w:pPr>
            <w:ins w:id="11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9" w:author="Автор"/>
                <w:b/>
                <w:color w:val="A6A6A6"/>
                <w:sz w:val="16"/>
                <w:szCs w:val="20"/>
                <w:lang w:val="en-US"/>
              </w:rPr>
            </w:pPr>
            <w:ins w:id="11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1" w:author="Автор"/>
                <w:b/>
                <w:color w:val="A6A6A6"/>
                <w:sz w:val="16"/>
                <w:szCs w:val="20"/>
                <w:lang w:val="en-US"/>
              </w:rPr>
            </w:pPr>
            <w:ins w:id="11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3" w:author="Автор"/>
                <w:b/>
                <w:color w:val="A6A6A6"/>
                <w:sz w:val="16"/>
                <w:szCs w:val="20"/>
                <w:lang w:val="en-US"/>
              </w:rPr>
            </w:pPr>
            <w:ins w:id="11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5" w:author="Автор"/>
                <w:b/>
                <w:color w:val="A6A6A6"/>
                <w:sz w:val="16"/>
                <w:szCs w:val="20"/>
                <w:lang w:val="en-US"/>
              </w:rPr>
            </w:pPr>
            <w:ins w:id="11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7" w:author="Автор"/>
                <w:b/>
                <w:color w:val="A6A6A6"/>
                <w:sz w:val="16"/>
                <w:szCs w:val="20"/>
                <w:lang w:val="en-US"/>
              </w:rPr>
            </w:pPr>
            <w:ins w:id="11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9" w:author="Автор"/>
                <w:b/>
                <w:color w:val="A6A6A6"/>
                <w:sz w:val="16"/>
                <w:szCs w:val="20"/>
                <w:lang w:val="en-US"/>
              </w:rPr>
            </w:pPr>
            <w:ins w:id="11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1" w:author="Автор"/>
                <w:b/>
                <w:color w:val="A6A6A6"/>
                <w:sz w:val="16"/>
                <w:szCs w:val="20"/>
                <w:lang w:val="en-US"/>
              </w:rPr>
            </w:pPr>
            <w:ins w:id="11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3" w:author="Автор"/>
                <w:b/>
                <w:color w:val="A6A6A6"/>
                <w:sz w:val="16"/>
                <w:szCs w:val="20"/>
                <w:lang w:val="en-US"/>
              </w:rPr>
            </w:pPr>
            <w:ins w:id="11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5" w:author="Автор"/>
                <w:b/>
                <w:color w:val="A6A6A6"/>
                <w:sz w:val="16"/>
                <w:szCs w:val="20"/>
                <w:lang w:val="en-US"/>
              </w:rPr>
            </w:pPr>
            <w:ins w:id="11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7" w:author="Автор"/>
                <w:b/>
                <w:color w:val="A6A6A6"/>
                <w:sz w:val="16"/>
                <w:szCs w:val="20"/>
                <w:lang w:val="en-US"/>
              </w:rPr>
            </w:pPr>
            <w:ins w:id="11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9" w:author="Автор"/>
                <w:b/>
                <w:color w:val="A6A6A6"/>
                <w:sz w:val="16"/>
                <w:szCs w:val="20"/>
                <w:lang w:val="en-US"/>
              </w:rPr>
            </w:pPr>
            <w:ins w:id="11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1" w:author="Автор"/>
                <w:b/>
                <w:color w:val="A6A6A6"/>
                <w:sz w:val="16"/>
                <w:szCs w:val="20"/>
                <w:lang w:val="en-US"/>
              </w:rPr>
            </w:pPr>
            <w:ins w:id="11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3" w:author="Автор"/>
                <w:b/>
                <w:color w:val="A6A6A6"/>
                <w:sz w:val="16"/>
                <w:szCs w:val="20"/>
                <w:lang w:val="en-US"/>
              </w:rPr>
            </w:pPr>
            <w:ins w:id="11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5" w:author="Автор"/>
                <w:b/>
                <w:color w:val="A6A6A6"/>
                <w:sz w:val="16"/>
                <w:szCs w:val="20"/>
                <w:lang w:val="en-US"/>
              </w:rPr>
            </w:pPr>
            <w:ins w:id="11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7" w:author="Автор"/>
                <w:b/>
                <w:color w:val="A6A6A6"/>
                <w:sz w:val="16"/>
                <w:szCs w:val="20"/>
                <w:lang w:val="en-US"/>
              </w:rPr>
            </w:pPr>
            <w:ins w:id="11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9" w:author="Автор"/>
                <w:b/>
                <w:color w:val="A6A6A6"/>
                <w:sz w:val="16"/>
                <w:szCs w:val="20"/>
                <w:lang w:val="en-US"/>
              </w:rPr>
            </w:pPr>
            <w:ins w:id="11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1" w:author="Автор"/>
                <w:b/>
                <w:color w:val="A6A6A6"/>
                <w:sz w:val="16"/>
                <w:szCs w:val="20"/>
                <w:lang w:val="en-US"/>
              </w:rPr>
            </w:pPr>
            <w:ins w:id="11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3" w:author="Автор"/>
                <w:b/>
                <w:color w:val="A6A6A6"/>
                <w:sz w:val="16"/>
                <w:szCs w:val="20"/>
                <w:lang w:val="en-US"/>
              </w:rPr>
            </w:pPr>
            <w:ins w:id="11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5" w:author="Автор"/>
                <w:b/>
                <w:color w:val="A6A6A6"/>
                <w:sz w:val="16"/>
                <w:szCs w:val="20"/>
                <w:lang w:val="en-US"/>
              </w:rPr>
            </w:pPr>
            <w:ins w:id="11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7" w:author="Автор"/>
                <w:b/>
                <w:color w:val="A6A6A6"/>
                <w:sz w:val="16"/>
                <w:szCs w:val="20"/>
                <w:lang w:val="en-US"/>
              </w:rPr>
            </w:pPr>
            <w:ins w:id="11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9" w:author="Автор"/>
                <w:b/>
                <w:color w:val="A6A6A6"/>
                <w:sz w:val="16"/>
                <w:szCs w:val="20"/>
                <w:lang w:val="en-US"/>
              </w:rPr>
            </w:pPr>
            <w:ins w:id="11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1" w:author="Автор"/>
                <w:b/>
                <w:color w:val="A6A6A6"/>
                <w:sz w:val="16"/>
                <w:szCs w:val="20"/>
                <w:lang w:val="en-US"/>
              </w:rPr>
            </w:pPr>
            <w:ins w:id="11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3" w:author="Автор"/>
                <w:b/>
                <w:color w:val="A6A6A6"/>
                <w:sz w:val="16"/>
                <w:szCs w:val="20"/>
                <w:lang w:val="en-US"/>
              </w:rPr>
            </w:pPr>
            <w:ins w:id="11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5" w:author="Автор"/>
                <w:b/>
                <w:color w:val="A6A6A6"/>
                <w:sz w:val="16"/>
                <w:szCs w:val="20"/>
                <w:lang w:val="en-US"/>
              </w:rPr>
            </w:pPr>
            <w:ins w:id="11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7" w:author="Автор"/>
                <w:b/>
                <w:color w:val="A6A6A6"/>
                <w:sz w:val="16"/>
                <w:szCs w:val="20"/>
                <w:lang w:val="en-US"/>
              </w:rPr>
            </w:pPr>
            <w:ins w:id="11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9" w:author="Автор"/>
                <w:b/>
                <w:color w:val="A6A6A6"/>
                <w:sz w:val="16"/>
                <w:szCs w:val="20"/>
                <w:lang w:val="en-US"/>
              </w:rPr>
            </w:pPr>
            <w:ins w:id="11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1" w:author="Автор"/>
                <w:b/>
                <w:color w:val="A6A6A6"/>
                <w:sz w:val="16"/>
                <w:szCs w:val="20"/>
                <w:lang w:val="en-US"/>
              </w:rPr>
            </w:pPr>
            <w:ins w:id="11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3" w:author="Автор"/>
                <w:b/>
                <w:color w:val="A6A6A6"/>
                <w:sz w:val="16"/>
                <w:szCs w:val="20"/>
                <w:lang w:val="en-US"/>
              </w:rPr>
            </w:pPr>
            <w:ins w:id="11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5" w:author="Автор"/>
                <w:b/>
                <w:color w:val="A6A6A6"/>
                <w:sz w:val="16"/>
                <w:szCs w:val="20"/>
                <w:lang w:val="en-US"/>
              </w:rPr>
            </w:pPr>
            <w:ins w:id="11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7" w:author="Автор"/>
                <w:b/>
                <w:color w:val="A6A6A6"/>
                <w:sz w:val="16"/>
                <w:szCs w:val="20"/>
                <w:lang w:val="en-US"/>
              </w:rPr>
            </w:pPr>
            <w:ins w:id="11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9" w:author="Автор"/>
                <w:b/>
                <w:color w:val="A6A6A6"/>
                <w:sz w:val="16"/>
                <w:szCs w:val="20"/>
                <w:lang w:val="en-US"/>
              </w:rPr>
            </w:pPr>
            <w:ins w:id="11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name="enableNotificationByPUSH"&gt;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1" w:author="Автор"/>
                <w:b/>
                <w:color w:val="A6A6A6"/>
                <w:sz w:val="16"/>
                <w:szCs w:val="20"/>
                <w:lang w:val="en-US"/>
              </w:rPr>
            </w:pPr>
            <w:ins w:id="11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element="tns:enableNotificationByPUSH"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3" w:author="Автор"/>
                <w:b/>
                <w:color w:val="A6A6A6"/>
                <w:sz w:val="16"/>
                <w:szCs w:val="20"/>
                <w:lang w:val="en-US"/>
              </w:rPr>
            </w:pPr>
            <w:ins w:id="11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5" w:author="Автор"/>
                <w:b/>
                <w:color w:val="A6A6A6"/>
                <w:sz w:val="16"/>
                <w:szCs w:val="20"/>
                <w:lang w:val="en-US"/>
              </w:rPr>
            </w:pPr>
            <w:ins w:id="11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7" w:author="Автор"/>
                <w:b/>
                <w:color w:val="A6A6A6"/>
                <w:sz w:val="16"/>
                <w:szCs w:val="20"/>
                <w:lang w:val="en-US"/>
              </w:rPr>
            </w:pPr>
            <w:ins w:id="11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9" w:author="Автор"/>
                <w:b/>
                <w:color w:val="A6A6A6"/>
                <w:sz w:val="16"/>
                <w:szCs w:val="20"/>
                <w:lang w:val="en-US"/>
              </w:rPr>
            </w:pPr>
            <w:ins w:id="11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1" w:author="Автор"/>
                <w:b/>
                <w:color w:val="A6A6A6"/>
                <w:sz w:val="16"/>
                <w:szCs w:val="20"/>
                <w:lang w:val="en-US"/>
              </w:rPr>
            </w:pPr>
            <w:ins w:id="11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3" w:author="Автор"/>
                <w:b/>
                <w:color w:val="A6A6A6"/>
                <w:sz w:val="16"/>
                <w:szCs w:val="20"/>
                <w:lang w:val="en-US"/>
              </w:rPr>
            </w:pPr>
            <w:ins w:id="11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5" w:author="Автор"/>
                <w:b/>
                <w:color w:val="A6A6A6"/>
                <w:sz w:val="16"/>
                <w:szCs w:val="20"/>
                <w:lang w:val="en-US"/>
              </w:rPr>
            </w:pPr>
            <w:ins w:id="11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7" w:author="Автор"/>
                <w:b/>
                <w:color w:val="A6A6A6"/>
                <w:sz w:val="16"/>
                <w:szCs w:val="20"/>
                <w:lang w:val="en-US"/>
              </w:rPr>
            </w:pPr>
            <w:ins w:id="11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9" w:author="Автор"/>
                <w:b/>
                <w:color w:val="A6A6A6"/>
                <w:sz w:val="16"/>
                <w:szCs w:val="20"/>
                <w:lang w:val="en-US"/>
              </w:rPr>
            </w:pPr>
            <w:ins w:id="11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1" w:author="Автор"/>
                <w:b/>
                <w:color w:val="A6A6A6"/>
                <w:sz w:val="16"/>
                <w:szCs w:val="20"/>
                <w:lang w:val="en-US"/>
              </w:rPr>
            </w:pPr>
            <w:ins w:id="11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3" w:author="Автор"/>
                <w:b/>
                <w:color w:val="A6A6A6"/>
                <w:sz w:val="16"/>
                <w:szCs w:val="20"/>
                <w:lang w:val="en-US"/>
              </w:rPr>
            </w:pPr>
            <w:ins w:id="11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name="getVisitorsSummaryByDateResponse"&gt;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5" w:author="Автор"/>
                <w:b/>
                <w:color w:val="A6A6A6"/>
                <w:sz w:val="16"/>
                <w:szCs w:val="20"/>
                <w:lang w:val="en-US"/>
              </w:rPr>
            </w:pPr>
            <w:ins w:id="11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element="tns:getVisitorsSummaryByDateResponse"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7" w:author="Автор"/>
                <w:b/>
                <w:color w:val="A6A6A6"/>
                <w:sz w:val="16"/>
                <w:szCs w:val="20"/>
                <w:lang w:val="en-US"/>
              </w:rPr>
            </w:pPr>
            <w:ins w:id="11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9" w:author="Автор"/>
                <w:b/>
                <w:color w:val="A6A6A6"/>
                <w:sz w:val="16"/>
                <w:szCs w:val="20"/>
                <w:lang w:val="en-US"/>
              </w:rPr>
            </w:pPr>
            <w:ins w:id="11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1" w:author="Автор"/>
                <w:b/>
                <w:color w:val="A6A6A6"/>
                <w:sz w:val="16"/>
                <w:szCs w:val="20"/>
                <w:lang w:val="en-US"/>
              </w:rPr>
            </w:pPr>
            <w:ins w:id="11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3" w:author="Автор"/>
                <w:b/>
                <w:color w:val="A6A6A6"/>
                <w:sz w:val="16"/>
                <w:szCs w:val="20"/>
                <w:lang w:val="en-US"/>
              </w:rPr>
            </w:pPr>
            <w:ins w:id="11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5" w:author="Автор"/>
                <w:b/>
                <w:color w:val="A6A6A6"/>
                <w:sz w:val="16"/>
                <w:szCs w:val="20"/>
                <w:lang w:val="en-US"/>
              </w:rPr>
            </w:pPr>
            <w:ins w:id="11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7" w:author="Автор"/>
                <w:b/>
                <w:color w:val="A6A6A6"/>
                <w:sz w:val="16"/>
                <w:szCs w:val="20"/>
                <w:lang w:val="en-US"/>
              </w:rPr>
            </w:pPr>
            <w:ins w:id="11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9" w:author="Автор"/>
                <w:b/>
                <w:color w:val="A6A6A6"/>
                <w:sz w:val="16"/>
                <w:szCs w:val="20"/>
                <w:lang w:val="en-US"/>
              </w:rPr>
            </w:pPr>
            <w:ins w:id="11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1" w:author="Автор"/>
                <w:b/>
                <w:color w:val="A6A6A6"/>
                <w:sz w:val="16"/>
                <w:szCs w:val="20"/>
                <w:lang w:val="en-US"/>
              </w:rPr>
            </w:pPr>
            <w:ins w:id="11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3" w:author="Автор"/>
                <w:b/>
                <w:color w:val="A6A6A6"/>
                <w:sz w:val="16"/>
                <w:szCs w:val="20"/>
                <w:lang w:val="en-US"/>
              </w:rPr>
            </w:pPr>
            <w:ins w:id="11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5" w:author="Автор"/>
                <w:b/>
                <w:color w:val="A6A6A6"/>
                <w:sz w:val="16"/>
                <w:szCs w:val="20"/>
                <w:lang w:val="en-US"/>
              </w:rPr>
            </w:pPr>
            <w:ins w:id="11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7" w:author="Автор"/>
                <w:b/>
                <w:color w:val="A6A6A6"/>
                <w:sz w:val="16"/>
                <w:szCs w:val="20"/>
                <w:lang w:val="en-US"/>
              </w:rPr>
            </w:pPr>
            <w:ins w:id="11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9" w:author="Автор"/>
                <w:b/>
                <w:color w:val="A6A6A6"/>
                <w:sz w:val="16"/>
                <w:szCs w:val="20"/>
                <w:lang w:val="en-US"/>
              </w:rPr>
            </w:pPr>
            <w:ins w:id="11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1" w:author="Автор"/>
                <w:b/>
                <w:color w:val="A6A6A6"/>
                <w:sz w:val="16"/>
                <w:szCs w:val="20"/>
                <w:lang w:val="en-US"/>
              </w:rPr>
            </w:pPr>
            <w:ins w:id="11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3" w:author="Автор"/>
                <w:b/>
                <w:color w:val="A6A6A6"/>
                <w:sz w:val="16"/>
                <w:szCs w:val="20"/>
                <w:lang w:val="en-US"/>
              </w:rPr>
            </w:pPr>
            <w:ins w:id="11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5" w:author="Автор"/>
                <w:b/>
                <w:color w:val="A6A6A6"/>
                <w:sz w:val="16"/>
                <w:szCs w:val="20"/>
                <w:lang w:val="en-US"/>
              </w:rPr>
            </w:pPr>
            <w:ins w:id="11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7" w:author="Автор"/>
                <w:b/>
                <w:color w:val="A6A6A6"/>
                <w:sz w:val="16"/>
                <w:szCs w:val="20"/>
                <w:lang w:val="en-US"/>
              </w:rPr>
            </w:pPr>
            <w:ins w:id="11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9" w:author="Автор"/>
                <w:b/>
                <w:color w:val="A6A6A6"/>
                <w:sz w:val="16"/>
                <w:szCs w:val="20"/>
                <w:lang w:val="en-US"/>
              </w:rPr>
            </w:pPr>
            <w:ins w:id="11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1" w:author="Автор"/>
                <w:b/>
                <w:color w:val="A6A6A6"/>
                <w:sz w:val="16"/>
                <w:szCs w:val="20"/>
                <w:lang w:val="en-US"/>
              </w:rPr>
            </w:pPr>
            <w:ins w:id="11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3" w:author="Автор"/>
                <w:b/>
                <w:color w:val="A6A6A6"/>
                <w:sz w:val="16"/>
                <w:szCs w:val="20"/>
                <w:lang w:val="en-US"/>
              </w:rPr>
            </w:pPr>
            <w:ins w:id="11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5" w:author="Автор"/>
                <w:b/>
                <w:color w:val="A6A6A6"/>
                <w:sz w:val="16"/>
                <w:szCs w:val="20"/>
                <w:lang w:val="en-US"/>
              </w:rPr>
            </w:pPr>
            <w:ins w:id="11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7" w:author="Автор"/>
                <w:b/>
                <w:color w:val="A6A6A6"/>
                <w:sz w:val="16"/>
                <w:szCs w:val="20"/>
                <w:lang w:val="en-US"/>
              </w:rPr>
            </w:pPr>
            <w:ins w:id="11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9" w:author="Автор"/>
                <w:b/>
                <w:color w:val="A6A6A6"/>
                <w:sz w:val="16"/>
                <w:szCs w:val="20"/>
                <w:lang w:val="en-US"/>
              </w:rPr>
            </w:pPr>
            <w:ins w:id="11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1" w:author="Автор"/>
                <w:b/>
                <w:color w:val="A6A6A6"/>
                <w:sz w:val="16"/>
                <w:szCs w:val="20"/>
                <w:lang w:val="en-US"/>
              </w:rPr>
            </w:pPr>
            <w:ins w:id="11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3" w:author="Автор"/>
                <w:b/>
                <w:color w:val="A6A6A6"/>
                <w:sz w:val="16"/>
                <w:szCs w:val="20"/>
                <w:lang w:val="en-US"/>
              </w:rPr>
            </w:pPr>
            <w:ins w:id="11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5" w:author="Автор"/>
                <w:b/>
                <w:color w:val="A6A6A6"/>
                <w:sz w:val="16"/>
                <w:szCs w:val="20"/>
                <w:lang w:val="en-US"/>
              </w:rPr>
            </w:pPr>
            <w:ins w:id="11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7" w:author="Автор"/>
                <w:b/>
                <w:color w:val="A6A6A6"/>
                <w:sz w:val="16"/>
                <w:szCs w:val="20"/>
                <w:lang w:val="en-US"/>
              </w:rPr>
            </w:pPr>
            <w:ins w:id="11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9" w:author="Автор"/>
                <w:b/>
                <w:color w:val="A6A6A6"/>
                <w:sz w:val="16"/>
                <w:szCs w:val="20"/>
                <w:lang w:val="en-US"/>
              </w:rPr>
            </w:pPr>
            <w:ins w:id="11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1" w:author="Автор"/>
                <w:b/>
                <w:color w:val="A6A6A6"/>
                <w:sz w:val="16"/>
                <w:szCs w:val="20"/>
                <w:lang w:val="en-US"/>
              </w:rPr>
            </w:pPr>
            <w:ins w:id="11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3" w:author="Автор"/>
                <w:b/>
                <w:color w:val="A6A6A6"/>
                <w:sz w:val="16"/>
                <w:szCs w:val="20"/>
                <w:lang w:val="en-US"/>
              </w:rPr>
            </w:pPr>
            <w:ins w:id="11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5" w:author="Автор"/>
                <w:b/>
                <w:color w:val="A6A6A6"/>
                <w:sz w:val="16"/>
                <w:szCs w:val="20"/>
                <w:lang w:val="en-US"/>
              </w:rPr>
            </w:pPr>
            <w:ins w:id="11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7" w:author="Автор"/>
                <w:b/>
                <w:color w:val="A6A6A6"/>
                <w:sz w:val="16"/>
                <w:szCs w:val="20"/>
                <w:lang w:val="en-US"/>
              </w:rPr>
            </w:pPr>
            <w:ins w:id="11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9" w:author="Автор"/>
                <w:b/>
                <w:color w:val="A6A6A6"/>
                <w:sz w:val="16"/>
                <w:szCs w:val="20"/>
                <w:lang w:val="en-US"/>
              </w:rPr>
            </w:pPr>
            <w:ins w:id="11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1" w:author="Автор"/>
                <w:b/>
                <w:color w:val="A6A6A6"/>
                <w:sz w:val="16"/>
                <w:szCs w:val="20"/>
                <w:lang w:val="en-US"/>
              </w:rPr>
            </w:pPr>
            <w:ins w:id="11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3" w:author="Автор"/>
                <w:b/>
                <w:color w:val="A6A6A6"/>
                <w:sz w:val="16"/>
                <w:szCs w:val="20"/>
                <w:lang w:val="en-US"/>
              </w:rPr>
            </w:pPr>
            <w:ins w:id="11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5" w:author="Автор"/>
                <w:b/>
                <w:color w:val="A6A6A6"/>
                <w:sz w:val="16"/>
                <w:szCs w:val="20"/>
                <w:lang w:val="en-US"/>
              </w:rPr>
            </w:pPr>
            <w:ins w:id="11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name="deleteOrderPublication"&gt;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7" w:author="Автор"/>
                <w:b/>
                <w:color w:val="A6A6A6"/>
                <w:sz w:val="16"/>
                <w:szCs w:val="20"/>
                <w:lang w:val="en-US"/>
              </w:rPr>
            </w:pPr>
            <w:ins w:id="11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element="tns:deleteOrderPublication"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9" w:author="Автор"/>
                <w:b/>
                <w:color w:val="A6A6A6"/>
                <w:sz w:val="16"/>
                <w:szCs w:val="20"/>
                <w:lang w:val="en-US"/>
              </w:rPr>
            </w:pPr>
            <w:ins w:id="11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1" w:author="Автор"/>
                <w:b/>
                <w:color w:val="A6A6A6"/>
                <w:sz w:val="16"/>
                <w:szCs w:val="20"/>
                <w:lang w:val="en-US"/>
              </w:rPr>
            </w:pPr>
            <w:ins w:id="11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3" w:author="Автор"/>
                <w:b/>
                <w:color w:val="A6A6A6"/>
                <w:sz w:val="16"/>
                <w:szCs w:val="20"/>
                <w:lang w:val="en-US"/>
              </w:rPr>
            </w:pPr>
            <w:ins w:id="11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5" w:author="Автор"/>
                <w:b/>
                <w:color w:val="A6A6A6"/>
                <w:sz w:val="16"/>
                <w:szCs w:val="20"/>
                <w:lang w:val="en-US"/>
              </w:rPr>
            </w:pPr>
            <w:ins w:id="11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7" w:author="Автор"/>
                <w:b/>
                <w:color w:val="A6A6A6"/>
                <w:sz w:val="16"/>
                <w:szCs w:val="20"/>
                <w:lang w:val="en-US"/>
              </w:rPr>
            </w:pPr>
            <w:ins w:id="11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9" w:author="Автор"/>
                <w:b/>
                <w:color w:val="A6A6A6"/>
                <w:sz w:val="16"/>
                <w:szCs w:val="20"/>
                <w:lang w:val="en-US"/>
              </w:rPr>
            </w:pPr>
            <w:ins w:id="11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1" w:author="Автор"/>
                <w:b/>
                <w:color w:val="A6A6A6"/>
                <w:sz w:val="16"/>
                <w:szCs w:val="20"/>
                <w:lang w:val="en-US"/>
              </w:rPr>
            </w:pPr>
            <w:ins w:id="11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3" w:author="Автор"/>
                <w:b/>
                <w:color w:val="A6A6A6"/>
                <w:sz w:val="16"/>
                <w:szCs w:val="20"/>
                <w:lang w:val="en-US"/>
              </w:rPr>
            </w:pPr>
            <w:ins w:id="11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5" w:author="Автор"/>
                <w:b/>
                <w:color w:val="A6A6A6"/>
                <w:sz w:val="16"/>
                <w:szCs w:val="20"/>
                <w:lang w:val="en-US"/>
              </w:rPr>
            </w:pPr>
            <w:ins w:id="11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7" w:author="Автор"/>
                <w:b/>
                <w:color w:val="A6A6A6"/>
                <w:sz w:val="16"/>
                <w:szCs w:val="20"/>
                <w:lang w:val="en-US"/>
              </w:rPr>
            </w:pPr>
            <w:ins w:id="11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9" w:author="Автор"/>
                <w:b/>
                <w:color w:val="A6A6A6"/>
                <w:sz w:val="16"/>
                <w:szCs w:val="20"/>
                <w:lang w:val="en-US"/>
              </w:rPr>
            </w:pPr>
            <w:ins w:id="11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1" w:author="Автор"/>
                <w:b/>
                <w:color w:val="A6A6A6"/>
                <w:sz w:val="16"/>
                <w:szCs w:val="20"/>
                <w:lang w:val="en-US"/>
              </w:rPr>
            </w:pPr>
            <w:ins w:id="11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3" w:author="Автор"/>
                <w:b/>
                <w:color w:val="A6A6A6"/>
                <w:sz w:val="16"/>
                <w:szCs w:val="20"/>
                <w:lang w:val="en-US"/>
              </w:rPr>
            </w:pPr>
            <w:ins w:id="11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5" w:author="Автор"/>
                <w:b/>
                <w:color w:val="A6A6A6"/>
                <w:sz w:val="16"/>
                <w:szCs w:val="20"/>
                <w:lang w:val="en-US"/>
              </w:rPr>
            </w:pPr>
            <w:ins w:id="11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7" w:author="Автор"/>
                <w:b/>
                <w:color w:val="A6A6A6"/>
                <w:sz w:val="16"/>
                <w:szCs w:val="20"/>
                <w:lang w:val="en-US"/>
              </w:rPr>
            </w:pPr>
            <w:ins w:id="11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9" w:author="Автор"/>
                <w:b/>
                <w:color w:val="A6A6A6"/>
                <w:sz w:val="16"/>
                <w:szCs w:val="20"/>
                <w:lang w:val="en-US"/>
              </w:rPr>
            </w:pPr>
            <w:ins w:id="11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1" w:author="Автор"/>
                <w:b/>
                <w:color w:val="A6A6A6"/>
                <w:sz w:val="16"/>
                <w:szCs w:val="20"/>
                <w:lang w:val="en-US"/>
              </w:rPr>
            </w:pPr>
            <w:ins w:id="11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3" w:author="Автор"/>
                <w:b/>
                <w:color w:val="A6A6A6"/>
                <w:sz w:val="16"/>
                <w:szCs w:val="20"/>
                <w:lang w:val="en-US"/>
              </w:rPr>
            </w:pPr>
            <w:ins w:id="11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5" w:author="Автор"/>
                <w:b/>
                <w:color w:val="A6A6A6"/>
                <w:sz w:val="16"/>
                <w:szCs w:val="20"/>
                <w:lang w:val="en-US"/>
              </w:rPr>
            </w:pPr>
            <w:ins w:id="11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7" w:author="Автор"/>
                <w:b/>
                <w:color w:val="A6A6A6"/>
                <w:sz w:val="16"/>
                <w:szCs w:val="20"/>
                <w:lang w:val="en-US"/>
              </w:rPr>
            </w:pPr>
            <w:ins w:id="11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9" w:author="Автор"/>
                <w:b/>
                <w:color w:val="A6A6A6"/>
                <w:sz w:val="16"/>
                <w:szCs w:val="20"/>
                <w:lang w:val="en-US"/>
              </w:rPr>
            </w:pPr>
            <w:ins w:id="11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1" w:author="Автор"/>
                <w:b/>
                <w:color w:val="A6A6A6"/>
                <w:sz w:val="16"/>
                <w:szCs w:val="20"/>
                <w:lang w:val="en-US"/>
              </w:rPr>
            </w:pPr>
            <w:ins w:id="11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3" w:author="Автор"/>
                <w:b/>
                <w:color w:val="A6A6A6"/>
                <w:sz w:val="16"/>
                <w:szCs w:val="20"/>
                <w:lang w:val="en-US"/>
              </w:rPr>
            </w:pPr>
            <w:ins w:id="11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5" w:author="Автор"/>
                <w:b/>
                <w:color w:val="A6A6A6"/>
                <w:sz w:val="16"/>
                <w:szCs w:val="20"/>
                <w:lang w:val="en-US"/>
              </w:rPr>
            </w:pPr>
            <w:ins w:id="11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7" w:author="Автор"/>
                <w:b/>
                <w:color w:val="A6A6A6"/>
                <w:sz w:val="16"/>
                <w:szCs w:val="20"/>
                <w:lang w:val="en-US"/>
              </w:rPr>
            </w:pPr>
            <w:ins w:id="11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9" w:author="Автор"/>
                <w:b/>
                <w:color w:val="A6A6A6"/>
                <w:sz w:val="16"/>
                <w:szCs w:val="20"/>
                <w:lang w:val="en-US"/>
              </w:rPr>
            </w:pPr>
            <w:ins w:id="11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1" w:author="Автор"/>
                <w:b/>
                <w:color w:val="A6A6A6"/>
                <w:sz w:val="16"/>
                <w:szCs w:val="20"/>
                <w:lang w:val="en-US"/>
              </w:rPr>
            </w:pPr>
            <w:ins w:id="11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3" w:author="Автор"/>
                <w:b/>
                <w:color w:val="A6A6A6"/>
                <w:sz w:val="16"/>
                <w:szCs w:val="20"/>
                <w:lang w:val="en-US"/>
              </w:rPr>
            </w:pPr>
            <w:ins w:id="11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5" w:author="Автор"/>
                <w:b/>
                <w:color w:val="A6A6A6"/>
                <w:sz w:val="16"/>
                <w:szCs w:val="20"/>
                <w:lang w:val="en-US"/>
              </w:rPr>
            </w:pPr>
            <w:ins w:id="11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7" w:author="Автор"/>
                <w:b/>
                <w:color w:val="A6A6A6"/>
                <w:sz w:val="16"/>
                <w:szCs w:val="20"/>
                <w:lang w:val="en-US"/>
              </w:rPr>
            </w:pPr>
            <w:ins w:id="11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9" w:author="Автор"/>
                <w:b/>
                <w:color w:val="A6A6A6"/>
                <w:sz w:val="16"/>
                <w:szCs w:val="20"/>
                <w:lang w:val="en-US"/>
              </w:rPr>
            </w:pPr>
            <w:ins w:id="11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1" w:author="Автор"/>
                <w:b/>
                <w:color w:val="A6A6A6"/>
                <w:sz w:val="16"/>
                <w:szCs w:val="20"/>
                <w:lang w:val="en-US"/>
              </w:rPr>
            </w:pPr>
            <w:ins w:id="11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3" w:author="Автор"/>
                <w:b/>
                <w:color w:val="A6A6A6"/>
                <w:sz w:val="16"/>
                <w:szCs w:val="20"/>
                <w:lang w:val="en-US"/>
              </w:rPr>
            </w:pPr>
            <w:ins w:id="11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5" w:author="Автор"/>
                <w:b/>
                <w:color w:val="A6A6A6"/>
                <w:sz w:val="16"/>
                <w:szCs w:val="20"/>
                <w:lang w:val="en-US"/>
              </w:rPr>
            </w:pPr>
            <w:ins w:id="11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7" w:author="Автор"/>
                <w:b/>
                <w:color w:val="A6A6A6"/>
                <w:sz w:val="16"/>
                <w:szCs w:val="20"/>
                <w:lang w:val="en-US"/>
              </w:rPr>
            </w:pPr>
            <w:ins w:id="11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9" w:author="Автор"/>
                <w:b/>
                <w:color w:val="A6A6A6"/>
                <w:sz w:val="16"/>
                <w:szCs w:val="20"/>
                <w:lang w:val="en-US"/>
              </w:rPr>
            </w:pPr>
            <w:ins w:id="11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1" w:author="Автор"/>
                <w:b/>
                <w:color w:val="A6A6A6"/>
                <w:sz w:val="16"/>
                <w:szCs w:val="20"/>
                <w:lang w:val="en-US"/>
              </w:rPr>
            </w:pPr>
            <w:ins w:id="11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3" w:author="Автор"/>
                <w:b/>
                <w:color w:val="A6A6A6"/>
                <w:sz w:val="16"/>
                <w:szCs w:val="20"/>
                <w:lang w:val="en-US"/>
              </w:rPr>
            </w:pPr>
            <w:ins w:id="11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5" w:author="Автор"/>
                <w:b/>
                <w:color w:val="A6A6A6"/>
                <w:sz w:val="16"/>
                <w:szCs w:val="20"/>
                <w:lang w:val="en-US"/>
              </w:rPr>
            </w:pPr>
            <w:ins w:id="11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7" w:author="Автор"/>
                <w:b/>
                <w:color w:val="A6A6A6"/>
                <w:sz w:val="16"/>
                <w:szCs w:val="20"/>
                <w:lang w:val="en-US"/>
              </w:rPr>
            </w:pPr>
            <w:ins w:id="11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9" w:author="Автор"/>
                <w:b/>
                <w:color w:val="A6A6A6"/>
                <w:sz w:val="16"/>
                <w:szCs w:val="20"/>
                <w:lang w:val="en-US"/>
              </w:rPr>
            </w:pPr>
            <w:ins w:id="11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1" w:author="Автор"/>
                <w:b/>
                <w:color w:val="A6A6A6"/>
                <w:sz w:val="16"/>
                <w:szCs w:val="20"/>
                <w:lang w:val="en-US"/>
              </w:rPr>
            </w:pPr>
            <w:ins w:id="11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3" w:author="Автор"/>
                <w:b/>
                <w:color w:val="A6A6A6"/>
                <w:sz w:val="16"/>
                <w:szCs w:val="20"/>
                <w:lang w:val="en-US"/>
              </w:rPr>
            </w:pPr>
            <w:ins w:id="11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5" w:author="Автор"/>
                <w:b/>
                <w:color w:val="A6A6A6"/>
                <w:sz w:val="16"/>
                <w:szCs w:val="20"/>
                <w:lang w:val="en-US"/>
              </w:rPr>
            </w:pPr>
            <w:ins w:id="11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7" w:author="Автор"/>
                <w:b/>
                <w:color w:val="A6A6A6"/>
                <w:sz w:val="16"/>
                <w:szCs w:val="20"/>
                <w:lang w:val="en-US"/>
              </w:rPr>
            </w:pPr>
            <w:ins w:id="11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9" w:author="Автор"/>
                <w:b/>
                <w:color w:val="A6A6A6"/>
                <w:sz w:val="16"/>
                <w:szCs w:val="20"/>
                <w:lang w:val="en-US"/>
              </w:rPr>
            </w:pPr>
            <w:ins w:id="11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1" w:author="Автор"/>
                <w:b/>
                <w:color w:val="A6A6A6"/>
                <w:sz w:val="16"/>
                <w:szCs w:val="20"/>
                <w:lang w:val="en-US"/>
              </w:rPr>
            </w:pPr>
            <w:ins w:id="11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3" w:author="Автор"/>
                <w:b/>
                <w:color w:val="A6A6A6"/>
                <w:sz w:val="16"/>
                <w:szCs w:val="20"/>
                <w:lang w:val="en-US"/>
              </w:rPr>
            </w:pPr>
            <w:ins w:id="11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5" w:author="Автор"/>
                <w:b/>
                <w:color w:val="A6A6A6"/>
                <w:sz w:val="16"/>
                <w:szCs w:val="20"/>
                <w:lang w:val="en-US"/>
              </w:rPr>
            </w:pPr>
            <w:ins w:id="11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7" w:author="Автор"/>
                <w:b/>
                <w:color w:val="A6A6A6"/>
                <w:sz w:val="16"/>
                <w:szCs w:val="20"/>
                <w:lang w:val="en-US"/>
              </w:rPr>
            </w:pPr>
            <w:ins w:id="11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9" w:author="Автор"/>
                <w:b/>
                <w:color w:val="A6A6A6"/>
                <w:sz w:val="16"/>
                <w:szCs w:val="20"/>
                <w:lang w:val="en-US"/>
              </w:rPr>
            </w:pPr>
            <w:ins w:id="11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1" w:author="Автор"/>
                <w:b/>
                <w:color w:val="A6A6A6"/>
                <w:sz w:val="16"/>
                <w:szCs w:val="20"/>
                <w:lang w:val="en-US"/>
              </w:rPr>
            </w:pPr>
            <w:ins w:id="11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3" w:author="Автор"/>
                <w:b/>
                <w:color w:val="A6A6A6"/>
                <w:sz w:val="16"/>
                <w:szCs w:val="20"/>
                <w:lang w:val="en-US"/>
              </w:rPr>
            </w:pPr>
            <w:ins w:id="11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5" w:author="Автор"/>
                <w:b/>
                <w:color w:val="A6A6A6"/>
                <w:sz w:val="16"/>
                <w:szCs w:val="20"/>
                <w:lang w:val="en-US"/>
              </w:rPr>
            </w:pPr>
            <w:ins w:id="11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7" w:author="Автор"/>
                <w:b/>
                <w:color w:val="A6A6A6"/>
                <w:sz w:val="16"/>
                <w:szCs w:val="20"/>
                <w:lang w:val="en-US"/>
              </w:rPr>
            </w:pPr>
            <w:ins w:id="11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9" w:author="Автор"/>
                <w:b/>
                <w:color w:val="A6A6A6"/>
                <w:sz w:val="16"/>
                <w:szCs w:val="20"/>
                <w:lang w:val="en-US"/>
              </w:rPr>
            </w:pPr>
            <w:ins w:id="11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1" w:author="Автор"/>
                <w:b/>
                <w:color w:val="A6A6A6"/>
                <w:sz w:val="16"/>
                <w:szCs w:val="20"/>
                <w:lang w:val="en-US"/>
              </w:rPr>
            </w:pPr>
            <w:ins w:id="11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3" w:author="Автор"/>
                <w:b/>
                <w:color w:val="A6A6A6"/>
                <w:sz w:val="16"/>
                <w:szCs w:val="20"/>
                <w:lang w:val="en-US"/>
              </w:rPr>
            </w:pPr>
            <w:ins w:id="11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5" w:author="Автор"/>
                <w:b/>
                <w:color w:val="A6A6A6"/>
                <w:sz w:val="16"/>
                <w:szCs w:val="20"/>
                <w:lang w:val="en-US"/>
              </w:rPr>
            </w:pPr>
            <w:ins w:id="11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7" w:author="Автор"/>
                <w:b/>
                <w:color w:val="A6A6A6"/>
                <w:sz w:val="16"/>
                <w:szCs w:val="20"/>
                <w:lang w:val="en-US"/>
              </w:rPr>
            </w:pPr>
            <w:ins w:id="11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9" w:author="Автор"/>
                <w:b/>
                <w:color w:val="A6A6A6"/>
                <w:sz w:val="16"/>
                <w:szCs w:val="20"/>
                <w:lang w:val="en-US"/>
              </w:rPr>
            </w:pPr>
            <w:ins w:id="11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1" w:author="Автор"/>
                <w:b/>
                <w:color w:val="A6A6A6"/>
                <w:sz w:val="16"/>
                <w:szCs w:val="20"/>
                <w:lang w:val="en-US"/>
              </w:rPr>
            </w:pPr>
            <w:ins w:id="11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3" w:author="Автор"/>
                <w:b/>
                <w:color w:val="A6A6A6"/>
                <w:sz w:val="16"/>
                <w:szCs w:val="20"/>
                <w:lang w:val="en-US"/>
              </w:rPr>
            </w:pPr>
            <w:ins w:id="11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5" w:author="Автор"/>
                <w:b/>
                <w:color w:val="A6A6A6"/>
                <w:sz w:val="16"/>
                <w:szCs w:val="20"/>
                <w:lang w:val="en-US"/>
              </w:rPr>
            </w:pPr>
            <w:ins w:id="11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7" w:author="Автор"/>
                <w:b/>
                <w:color w:val="A6A6A6"/>
                <w:sz w:val="16"/>
                <w:szCs w:val="20"/>
                <w:lang w:val="en-US"/>
              </w:rPr>
            </w:pPr>
            <w:ins w:id="11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9" w:author="Автор"/>
                <w:b/>
                <w:color w:val="A6A6A6"/>
                <w:sz w:val="16"/>
                <w:szCs w:val="20"/>
                <w:lang w:val="en-US"/>
              </w:rPr>
            </w:pPr>
            <w:ins w:id="11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1" w:author="Автор"/>
                <w:b/>
                <w:color w:val="A6A6A6"/>
                <w:sz w:val="16"/>
                <w:szCs w:val="20"/>
                <w:lang w:val="en-US"/>
              </w:rPr>
            </w:pPr>
            <w:ins w:id="11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3" w:author="Автор"/>
                <w:b/>
                <w:color w:val="A6A6A6"/>
                <w:sz w:val="16"/>
                <w:szCs w:val="20"/>
                <w:lang w:val="en-US"/>
              </w:rPr>
            </w:pPr>
            <w:ins w:id="11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5" w:author="Автор"/>
                <w:b/>
                <w:color w:val="A6A6A6"/>
                <w:sz w:val="16"/>
                <w:szCs w:val="20"/>
                <w:lang w:val="en-US"/>
              </w:rPr>
            </w:pPr>
            <w:ins w:id="11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7" w:author="Автор"/>
                <w:b/>
                <w:color w:val="A6A6A6"/>
                <w:sz w:val="16"/>
                <w:szCs w:val="20"/>
                <w:lang w:val="en-US"/>
              </w:rPr>
            </w:pPr>
            <w:ins w:id="11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9" w:author="Автор"/>
                <w:b/>
                <w:color w:val="A6A6A6"/>
                <w:sz w:val="16"/>
                <w:szCs w:val="20"/>
                <w:lang w:val="en-US"/>
              </w:rPr>
            </w:pPr>
            <w:ins w:id="11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1" w:author="Автор"/>
                <w:b/>
                <w:color w:val="A6A6A6"/>
                <w:sz w:val="16"/>
                <w:szCs w:val="20"/>
                <w:lang w:val="en-US"/>
              </w:rPr>
            </w:pPr>
            <w:ins w:id="11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3" w:author="Автор"/>
                <w:b/>
                <w:color w:val="A6A6A6"/>
                <w:sz w:val="16"/>
                <w:szCs w:val="20"/>
                <w:lang w:val="en-US"/>
              </w:rPr>
            </w:pPr>
            <w:ins w:id="11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5" w:author="Автор"/>
                <w:b/>
                <w:color w:val="A6A6A6"/>
                <w:sz w:val="16"/>
                <w:szCs w:val="20"/>
                <w:lang w:val="en-US"/>
              </w:rPr>
            </w:pPr>
            <w:ins w:id="11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7" w:author="Автор"/>
                <w:b/>
                <w:color w:val="A6A6A6"/>
                <w:sz w:val="16"/>
                <w:szCs w:val="20"/>
                <w:lang w:val="en-US"/>
              </w:rPr>
            </w:pPr>
            <w:ins w:id="11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9" w:author="Автор"/>
                <w:b/>
                <w:color w:val="A6A6A6"/>
                <w:sz w:val="16"/>
                <w:szCs w:val="20"/>
                <w:lang w:val="en-US"/>
              </w:rPr>
            </w:pPr>
            <w:ins w:id="11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1" w:author="Автор"/>
                <w:b/>
                <w:color w:val="A6A6A6"/>
                <w:sz w:val="16"/>
                <w:szCs w:val="20"/>
                <w:lang w:val="en-US"/>
              </w:rPr>
            </w:pPr>
            <w:ins w:id="11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3" w:author="Автор"/>
                <w:b/>
                <w:color w:val="A6A6A6"/>
                <w:sz w:val="16"/>
                <w:szCs w:val="20"/>
                <w:lang w:val="en-US"/>
              </w:rPr>
            </w:pPr>
            <w:ins w:id="11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5" w:author="Автор"/>
                <w:b/>
                <w:color w:val="A6A6A6"/>
                <w:sz w:val="16"/>
                <w:szCs w:val="20"/>
                <w:lang w:val="en-US"/>
              </w:rPr>
            </w:pPr>
            <w:ins w:id="11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7" w:author="Автор"/>
                <w:b/>
                <w:color w:val="A6A6A6"/>
                <w:sz w:val="16"/>
                <w:szCs w:val="20"/>
                <w:lang w:val="en-US"/>
              </w:rPr>
            </w:pPr>
            <w:ins w:id="11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9" w:author="Автор"/>
                <w:b/>
                <w:color w:val="A6A6A6"/>
                <w:sz w:val="16"/>
                <w:szCs w:val="20"/>
                <w:lang w:val="en-US"/>
              </w:rPr>
            </w:pPr>
            <w:ins w:id="11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1" w:author="Автор"/>
                <w:b/>
                <w:color w:val="A6A6A6"/>
                <w:sz w:val="16"/>
                <w:szCs w:val="20"/>
                <w:lang w:val="en-US"/>
              </w:rPr>
            </w:pPr>
            <w:ins w:id="11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3" w:author="Автор"/>
                <w:b/>
                <w:color w:val="A6A6A6"/>
                <w:sz w:val="16"/>
                <w:szCs w:val="20"/>
                <w:lang w:val="en-US"/>
              </w:rPr>
            </w:pPr>
            <w:ins w:id="11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5" w:author="Автор"/>
                <w:b/>
                <w:color w:val="A6A6A6"/>
                <w:sz w:val="16"/>
                <w:szCs w:val="20"/>
                <w:lang w:val="en-US"/>
              </w:rPr>
            </w:pPr>
            <w:ins w:id="11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7" w:author="Автор"/>
                <w:b/>
                <w:color w:val="A6A6A6"/>
                <w:sz w:val="16"/>
                <w:szCs w:val="20"/>
                <w:lang w:val="en-US"/>
              </w:rPr>
            </w:pPr>
            <w:ins w:id="11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9" w:author="Автор"/>
                <w:b/>
                <w:color w:val="A6A6A6"/>
                <w:sz w:val="16"/>
                <w:szCs w:val="20"/>
                <w:lang w:val="en-US"/>
              </w:rPr>
            </w:pPr>
            <w:ins w:id="11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1" w:author="Автор"/>
                <w:b/>
                <w:color w:val="A6A6A6"/>
                <w:sz w:val="16"/>
                <w:szCs w:val="20"/>
                <w:lang w:val="en-US"/>
              </w:rPr>
            </w:pPr>
            <w:ins w:id="11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3" w:author="Автор"/>
                <w:b/>
                <w:color w:val="A6A6A6"/>
                <w:sz w:val="16"/>
                <w:szCs w:val="20"/>
                <w:lang w:val="en-US"/>
              </w:rPr>
            </w:pPr>
            <w:ins w:id="11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5" w:author="Автор"/>
                <w:b/>
                <w:color w:val="A6A6A6"/>
                <w:sz w:val="16"/>
                <w:szCs w:val="20"/>
                <w:lang w:val="en-US"/>
              </w:rPr>
            </w:pPr>
            <w:ins w:id="11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7" w:author="Автор"/>
                <w:b/>
                <w:color w:val="A6A6A6"/>
                <w:sz w:val="16"/>
                <w:szCs w:val="20"/>
                <w:lang w:val="en-US"/>
              </w:rPr>
            </w:pPr>
            <w:ins w:id="11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9" w:author="Автор"/>
                <w:b/>
                <w:color w:val="A6A6A6"/>
                <w:sz w:val="16"/>
                <w:szCs w:val="20"/>
                <w:lang w:val="en-US"/>
              </w:rPr>
            </w:pPr>
            <w:ins w:id="11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1" w:author="Автор"/>
                <w:b/>
                <w:color w:val="A6A6A6"/>
                <w:sz w:val="16"/>
                <w:szCs w:val="20"/>
                <w:lang w:val="en-US"/>
              </w:rPr>
            </w:pPr>
            <w:ins w:id="11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3" w:author="Автор"/>
                <w:b/>
                <w:color w:val="A6A6A6"/>
                <w:sz w:val="16"/>
                <w:szCs w:val="20"/>
                <w:lang w:val="en-US"/>
              </w:rPr>
            </w:pPr>
            <w:ins w:id="11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5" w:author="Автор"/>
                <w:b/>
                <w:color w:val="A6A6A6"/>
                <w:sz w:val="16"/>
                <w:szCs w:val="20"/>
                <w:lang w:val="en-US"/>
              </w:rPr>
            </w:pPr>
            <w:ins w:id="11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7" w:author="Автор"/>
                <w:b/>
                <w:color w:val="A6A6A6"/>
                <w:sz w:val="16"/>
                <w:szCs w:val="20"/>
                <w:lang w:val="en-US"/>
              </w:rPr>
            </w:pPr>
            <w:ins w:id="11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9" w:author="Автор"/>
                <w:b/>
                <w:color w:val="A6A6A6"/>
                <w:sz w:val="16"/>
                <w:szCs w:val="20"/>
                <w:lang w:val="en-US"/>
              </w:rPr>
            </w:pPr>
            <w:ins w:id="11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element="tns:authorizeClient"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1" w:author="Автор"/>
                <w:b/>
                <w:color w:val="A6A6A6"/>
                <w:sz w:val="16"/>
                <w:szCs w:val="20"/>
                <w:lang w:val="en-US"/>
              </w:rPr>
            </w:pPr>
            <w:ins w:id="11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3" w:author="Автор"/>
                <w:b/>
                <w:color w:val="A6A6A6"/>
                <w:sz w:val="16"/>
                <w:szCs w:val="20"/>
                <w:lang w:val="en-US"/>
              </w:rPr>
            </w:pPr>
            <w:ins w:id="11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5" w:author="Автор"/>
                <w:b/>
                <w:color w:val="A6A6A6"/>
                <w:sz w:val="16"/>
                <w:szCs w:val="20"/>
                <w:lang w:val="en-US"/>
              </w:rPr>
            </w:pPr>
            <w:ins w:id="11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7" w:author="Автор"/>
                <w:b/>
                <w:color w:val="A6A6A6"/>
                <w:sz w:val="16"/>
                <w:szCs w:val="20"/>
                <w:lang w:val="en-US"/>
              </w:rPr>
            </w:pPr>
            <w:ins w:id="11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9" w:author="Автор"/>
                <w:b/>
                <w:color w:val="A6A6A6"/>
                <w:sz w:val="16"/>
                <w:szCs w:val="20"/>
                <w:lang w:val="en-US"/>
              </w:rPr>
            </w:pPr>
            <w:ins w:id="11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1" w:author="Автор"/>
                <w:b/>
                <w:color w:val="A6A6A6"/>
                <w:sz w:val="16"/>
                <w:szCs w:val="20"/>
                <w:lang w:val="en-US"/>
              </w:rPr>
            </w:pPr>
            <w:ins w:id="11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3" w:author="Автор"/>
                <w:b/>
                <w:color w:val="A6A6A6"/>
                <w:sz w:val="16"/>
                <w:szCs w:val="20"/>
                <w:lang w:val="en-US"/>
              </w:rPr>
            </w:pPr>
            <w:ins w:id="11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5" w:author="Автор"/>
                <w:b/>
                <w:color w:val="A6A6A6"/>
                <w:sz w:val="16"/>
                <w:szCs w:val="20"/>
                <w:lang w:val="en-US"/>
              </w:rPr>
            </w:pPr>
            <w:ins w:id="11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7" w:author="Автор"/>
                <w:b/>
                <w:color w:val="A6A6A6"/>
                <w:sz w:val="16"/>
                <w:szCs w:val="20"/>
                <w:lang w:val="en-US"/>
              </w:rPr>
            </w:pPr>
            <w:ins w:id="11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9" w:author="Автор"/>
                <w:b/>
                <w:color w:val="A6A6A6"/>
                <w:sz w:val="16"/>
                <w:szCs w:val="20"/>
                <w:lang w:val="en-US"/>
              </w:rPr>
            </w:pPr>
            <w:ins w:id="11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1" w:author="Автор"/>
                <w:b/>
                <w:color w:val="A6A6A6"/>
                <w:sz w:val="16"/>
                <w:szCs w:val="20"/>
                <w:lang w:val="en-US"/>
              </w:rPr>
            </w:pPr>
            <w:ins w:id="11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name="getOrderPublicationListResponse"&gt;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3" w:author="Автор"/>
                <w:b/>
                <w:color w:val="A6A6A6"/>
                <w:sz w:val="16"/>
                <w:szCs w:val="20"/>
                <w:lang w:val="en-US"/>
              </w:rPr>
            </w:pPr>
            <w:ins w:id="11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element="tns:getOrderPublicationListResponse"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5" w:author="Автор"/>
                <w:b/>
                <w:color w:val="A6A6A6"/>
                <w:sz w:val="16"/>
                <w:szCs w:val="20"/>
                <w:lang w:val="en-US"/>
              </w:rPr>
            </w:pPr>
            <w:ins w:id="11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7" w:author="Автор"/>
                <w:b/>
                <w:color w:val="A6A6A6"/>
                <w:sz w:val="16"/>
                <w:szCs w:val="20"/>
                <w:lang w:val="en-US"/>
              </w:rPr>
            </w:pPr>
            <w:ins w:id="11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9" w:author="Автор"/>
                <w:b/>
                <w:color w:val="A6A6A6"/>
                <w:sz w:val="16"/>
                <w:szCs w:val="20"/>
                <w:lang w:val="en-US"/>
              </w:rPr>
            </w:pPr>
            <w:ins w:id="11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1" w:author="Автор"/>
                <w:b/>
                <w:color w:val="A6A6A6"/>
                <w:sz w:val="16"/>
                <w:szCs w:val="20"/>
                <w:lang w:val="en-US"/>
              </w:rPr>
            </w:pPr>
            <w:ins w:id="11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3" w:author="Автор"/>
                <w:b/>
                <w:color w:val="A6A6A6"/>
                <w:sz w:val="16"/>
                <w:szCs w:val="20"/>
                <w:lang w:val="en-US"/>
              </w:rPr>
            </w:pPr>
            <w:ins w:id="11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5" w:author="Автор"/>
                <w:b/>
                <w:color w:val="A6A6A6"/>
                <w:sz w:val="16"/>
                <w:szCs w:val="20"/>
                <w:lang w:val="en-US"/>
              </w:rPr>
            </w:pPr>
            <w:ins w:id="11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7" w:author="Автор"/>
                <w:b/>
                <w:color w:val="A6A6A6"/>
                <w:sz w:val="16"/>
                <w:szCs w:val="20"/>
                <w:lang w:val="en-US"/>
              </w:rPr>
            </w:pPr>
            <w:ins w:id="11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9" w:author="Автор"/>
                <w:b/>
                <w:color w:val="A6A6A6"/>
                <w:sz w:val="16"/>
                <w:szCs w:val="20"/>
                <w:lang w:val="en-US"/>
              </w:rPr>
            </w:pPr>
            <w:ins w:id="11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1" w:author="Автор"/>
                <w:b/>
                <w:color w:val="A6A6A6"/>
                <w:sz w:val="16"/>
                <w:szCs w:val="20"/>
                <w:lang w:val="en-US"/>
              </w:rPr>
            </w:pPr>
            <w:ins w:id="11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3" w:author="Автор"/>
                <w:b/>
                <w:color w:val="A6A6A6"/>
                <w:sz w:val="16"/>
                <w:szCs w:val="20"/>
                <w:lang w:val="en-US"/>
              </w:rPr>
            </w:pPr>
            <w:ins w:id="11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5" w:author="Автор"/>
                <w:b/>
                <w:color w:val="A6A6A6"/>
                <w:sz w:val="16"/>
                <w:szCs w:val="20"/>
                <w:lang w:val="en-US"/>
              </w:rPr>
            </w:pPr>
            <w:ins w:id="11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7" w:author="Автор"/>
                <w:b/>
                <w:color w:val="A6A6A6"/>
                <w:sz w:val="16"/>
                <w:szCs w:val="20"/>
                <w:lang w:val="en-US"/>
              </w:rPr>
            </w:pPr>
            <w:ins w:id="11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9" w:author="Автор"/>
                <w:b/>
                <w:color w:val="A6A6A6"/>
                <w:sz w:val="16"/>
                <w:szCs w:val="20"/>
                <w:lang w:val="en-US"/>
              </w:rPr>
            </w:pPr>
            <w:ins w:id="11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1" w:author="Автор"/>
                <w:b/>
                <w:color w:val="A6A6A6"/>
                <w:sz w:val="16"/>
                <w:szCs w:val="20"/>
                <w:lang w:val="en-US"/>
              </w:rPr>
            </w:pPr>
            <w:ins w:id="11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3" w:author="Автор"/>
                <w:b/>
                <w:color w:val="A6A6A6"/>
                <w:sz w:val="16"/>
                <w:szCs w:val="20"/>
                <w:lang w:val="en-US"/>
              </w:rPr>
            </w:pPr>
            <w:ins w:id="11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5" w:author="Автор"/>
                <w:b/>
                <w:color w:val="A6A6A6"/>
                <w:sz w:val="16"/>
                <w:szCs w:val="20"/>
                <w:lang w:val="en-US"/>
              </w:rPr>
            </w:pPr>
            <w:ins w:id="11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7" w:author="Автор"/>
                <w:b/>
                <w:color w:val="A6A6A6"/>
                <w:sz w:val="16"/>
                <w:szCs w:val="20"/>
                <w:lang w:val="en-US"/>
              </w:rPr>
            </w:pPr>
            <w:ins w:id="11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9" w:author="Автор"/>
                <w:b/>
                <w:color w:val="A6A6A6"/>
                <w:sz w:val="16"/>
                <w:szCs w:val="20"/>
                <w:lang w:val="en-US"/>
              </w:rPr>
            </w:pPr>
            <w:ins w:id="11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1" w:author="Автор"/>
                <w:b/>
                <w:color w:val="A6A6A6"/>
                <w:sz w:val="16"/>
                <w:szCs w:val="20"/>
                <w:lang w:val="en-US"/>
              </w:rPr>
            </w:pPr>
            <w:ins w:id="11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3" w:author="Автор"/>
                <w:b/>
                <w:color w:val="A6A6A6"/>
                <w:sz w:val="16"/>
                <w:szCs w:val="20"/>
                <w:lang w:val="en-US"/>
              </w:rPr>
            </w:pPr>
            <w:ins w:id="11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5" w:author="Автор"/>
                <w:b/>
                <w:color w:val="A6A6A6"/>
                <w:sz w:val="16"/>
                <w:szCs w:val="20"/>
                <w:lang w:val="en-US"/>
              </w:rPr>
            </w:pPr>
            <w:ins w:id="11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7" w:author="Автор"/>
                <w:b/>
                <w:color w:val="A6A6A6"/>
                <w:sz w:val="16"/>
                <w:szCs w:val="20"/>
                <w:lang w:val="en-US"/>
              </w:rPr>
            </w:pPr>
            <w:ins w:id="11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9" w:author="Автор"/>
                <w:b/>
                <w:color w:val="A6A6A6"/>
                <w:sz w:val="16"/>
                <w:szCs w:val="20"/>
                <w:lang w:val="en-US"/>
              </w:rPr>
            </w:pPr>
            <w:ins w:id="11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1" w:author="Автор"/>
                <w:b/>
                <w:color w:val="A6A6A6"/>
                <w:sz w:val="16"/>
                <w:szCs w:val="20"/>
                <w:lang w:val="en-US"/>
              </w:rPr>
            </w:pPr>
            <w:ins w:id="11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3" w:author="Автор"/>
                <w:b/>
                <w:color w:val="A6A6A6"/>
                <w:sz w:val="16"/>
                <w:szCs w:val="20"/>
                <w:lang w:val="en-US"/>
              </w:rPr>
            </w:pPr>
            <w:ins w:id="11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5" w:author="Автор"/>
                <w:b/>
                <w:color w:val="A6A6A6"/>
                <w:sz w:val="16"/>
                <w:szCs w:val="20"/>
                <w:lang w:val="en-US"/>
              </w:rPr>
            </w:pPr>
            <w:ins w:id="11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7" w:author="Автор"/>
                <w:b/>
                <w:color w:val="A6A6A6"/>
                <w:sz w:val="16"/>
                <w:szCs w:val="20"/>
                <w:lang w:val="en-US"/>
              </w:rPr>
            </w:pPr>
            <w:ins w:id="11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9" w:author="Автор"/>
                <w:b/>
                <w:color w:val="A6A6A6"/>
                <w:sz w:val="16"/>
                <w:szCs w:val="20"/>
                <w:lang w:val="en-US"/>
              </w:rPr>
            </w:pPr>
            <w:ins w:id="11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1" w:author="Автор"/>
                <w:b/>
                <w:color w:val="A6A6A6"/>
                <w:sz w:val="16"/>
                <w:szCs w:val="20"/>
                <w:lang w:val="en-US"/>
              </w:rPr>
            </w:pPr>
            <w:ins w:id="11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3" w:author="Автор"/>
                <w:b/>
                <w:color w:val="A6A6A6"/>
                <w:sz w:val="16"/>
                <w:szCs w:val="20"/>
                <w:lang w:val="en-US"/>
              </w:rPr>
            </w:pPr>
            <w:ins w:id="11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5" w:author="Автор"/>
                <w:b/>
                <w:color w:val="A6A6A6"/>
                <w:sz w:val="16"/>
                <w:szCs w:val="20"/>
                <w:lang w:val="en-US"/>
              </w:rPr>
            </w:pPr>
            <w:ins w:id="11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7" w:author="Автор"/>
                <w:b/>
                <w:color w:val="A6A6A6"/>
                <w:sz w:val="16"/>
                <w:szCs w:val="20"/>
                <w:lang w:val="en-US"/>
              </w:rPr>
            </w:pPr>
            <w:ins w:id="11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9" w:author="Автор"/>
                <w:b/>
                <w:color w:val="A6A6A6"/>
                <w:sz w:val="16"/>
                <w:szCs w:val="20"/>
                <w:lang w:val="en-US"/>
              </w:rPr>
            </w:pPr>
            <w:ins w:id="11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1" w:author="Автор"/>
                <w:b/>
                <w:color w:val="A6A6A6"/>
                <w:sz w:val="16"/>
                <w:szCs w:val="20"/>
                <w:lang w:val="en-US"/>
              </w:rPr>
            </w:pPr>
            <w:ins w:id="11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3" w:author="Автор"/>
                <w:b/>
                <w:color w:val="A6A6A6"/>
                <w:sz w:val="16"/>
                <w:szCs w:val="20"/>
                <w:lang w:val="en-US"/>
              </w:rPr>
            </w:pPr>
            <w:ins w:id="11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5" w:author="Автор"/>
                <w:b/>
                <w:color w:val="A6A6A6"/>
                <w:sz w:val="16"/>
                <w:szCs w:val="20"/>
                <w:lang w:val="en-US"/>
              </w:rPr>
            </w:pPr>
            <w:ins w:id="11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7" w:author="Автор"/>
                <w:b/>
                <w:color w:val="A6A6A6"/>
                <w:sz w:val="16"/>
                <w:szCs w:val="20"/>
                <w:lang w:val="en-US"/>
              </w:rPr>
            </w:pPr>
            <w:ins w:id="11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9" w:author="Автор"/>
                <w:b/>
                <w:color w:val="A6A6A6"/>
                <w:sz w:val="16"/>
                <w:szCs w:val="20"/>
                <w:lang w:val="en-US"/>
              </w:rPr>
            </w:pPr>
            <w:ins w:id="11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1" w:author="Автор"/>
                <w:b/>
                <w:color w:val="A6A6A6"/>
                <w:sz w:val="16"/>
                <w:szCs w:val="20"/>
                <w:lang w:val="en-US"/>
              </w:rPr>
            </w:pPr>
            <w:ins w:id="11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3" w:author="Автор"/>
                <w:b/>
                <w:color w:val="A6A6A6"/>
                <w:sz w:val="16"/>
                <w:szCs w:val="20"/>
                <w:lang w:val="en-US"/>
              </w:rPr>
            </w:pPr>
            <w:ins w:id="11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5" w:author="Автор"/>
                <w:b/>
                <w:color w:val="A6A6A6"/>
                <w:sz w:val="16"/>
                <w:szCs w:val="20"/>
                <w:lang w:val="en-US"/>
              </w:rPr>
            </w:pPr>
            <w:ins w:id="11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7" w:author="Автор"/>
                <w:b/>
                <w:color w:val="A6A6A6"/>
                <w:sz w:val="16"/>
                <w:szCs w:val="20"/>
                <w:lang w:val="en-US"/>
              </w:rPr>
            </w:pPr>
            <w:ins w:id="11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9" w:author="Автор"/>
                <w:b/>
                <w:color w:val="A6A6A6"/>
                <w:sz w:val="16"/>
                <w:szCs w:val="20"/>
                <w:lang w:val="en-US"/>
              </w:rPr>
            </w:pPr>
            <w:ins w:id="11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1" w:author="Автор"/>
                <w:b/>
                <w:color w:val="A6A6A6"/>
                <w:sz w:val="16"/>
                <w:szCs w:val="20"/>
                <w:lang w:val="en-US"/>
              </w:rPr>
            </w:pPr>
            <w:ins w:id="11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3" w:author="Автор"/>
                <w:b/>
                <w:color w:val="A6A6A6"/>
                <w:sz w:val="16"/>
                <w:szCs w:val="20"/>
                <w:lang w:val="en-US"/>
              </w:rPr>
            </w:pPr>
            <w:ins w:id="11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5" w:author="Автор"/>
                <w:b/>
                <w:color w:val="A6A6A6"/>
                <w:sz w:val="16"/>
                <w:szCs w:val="20"/>
                <w:lang w:val="en-US"/>
              </w:rPr>
            </w:pPr>
            <w:ins w:id="11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7" w:author="Автор"/>
                <w:b/>
                <w:color w:val="A6A6A6"/>
                <w:sz w:val="16"/>
                <w:szCs w:val="20"/>
                <w:lang w:val="en-US"/>
              </w:rPr>
            </w:pPr>
            <w:ins w:id="11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9" w:author="Автор"/>
                <w:b/>
                <w:color w:val="A6A6A6"/>
                <w:sz w:val="16"/>
                <w:szCs w:val="20"/>
                <w:lang w:val="en-US"/>
              </w:rPr>
            </w:pPr>
            <w:ins w:id="11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1" w:author="Автор"/>
                <w:b/>
                <w:color w:val="A6A6A6"/>
                <w:sz w:val="16"/>
                <w:szCs w:val="20"/>
                <w:lang w:val="en-US"/>
              </w:rPr>
            </w:pPr>
            <w:ins w:id="11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3" w:author="Автор"/>
                <w:b/>
                <w:color w:val="A6A6A6"/>
                <w:sz w:val="16"/>
                <w:szCs w:val="20"/>
                <w:lang w:val="en-US"/>
              </w:rPr>
            </w:pPr>
            <w:ins w:id="11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5" w:author="Автор"/>
                <w:b/>
                <w:color w:val="A6A6A6"/>
                <w:sz w:val="16"/>
                <w:szCs w:val="20"/>
                <w:lang w:val="en-US"/>
              </w:rPr>
            </w:pPr>
            <w:ins w:id="11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7" w:author="Автор"/>
                <w:b/>
                <w:color w:val="A6A6A6"/>
                <w:sz w:val="16"/>
                <w:szCs w:val="20"/>
                <w:lang w:val="en-US"/>
              </w:rPr>
            </w:pPr>
            <w:ins w:id="11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9" w:author="Автор"/>
                <w:b/>
                <w:color w:val="A6A6A6"/>
                <w:sz w:val="16"/>
                <w:szCs w:val="20"/>
                <w:lang w:val="en-US"/>
              </w:rPr>
            </w:pPr>
            <w:ins w:id="11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1" w:author="Автор"/>
                <w:b/>
                <w:color w:val="A6A6A6"/>
                <w:sz w:val="16"/>
                <w:szCs w:val="20"/>
                <w:lang w:val="en-US"/>
              </w:rPr>
            </w:pPr>
            <w:ins w:id="11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3" w:author="Автор"/>
                <w:b/>
                <w:color w:val="A6A6A6"/>
                <w:sz w:val="16"/>
                <w:szCs w:val="20"/>
                <w:lang w:val="en-US"/>
              </w:rPr>
            </w:pPr>
            <w:ins w:id="11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5" w:author="Автор"/>
                <w:b/>
                <w:color w:val="A6A6A6"/>
                <w:sz w:val="16"/>
                <w:szCs w:val="20"/>
                <w:lang w:val="en-US"/>
              </w:rPr>
            </w:pPr>
            <w:ins w:id="11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7" w:author="Автор"/>
                <w:b/>
                <w:color w:val="A6A6A6"/>
                <w:sz w:val="16"/>
                <w:szCs w:val="20"/>
                <w:lang w:val="en-US"/>
              </w:rPr>
            </w:pPr>
            <w:ins w:id="11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9" w:author="Автор"/>
                <w:b/>
                <w:color w:val="A6A6A6"/>
                <w:sz w:val="16"/>
                <w:szCs w:val="20"/>
                <w:lang w:val="en-US"/>
              </w:rPr>
            </w:pPr>
            <w:ins w:id="11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1" w:author="Автор"/>
                <w:b/>
                <w:color w:val="A6A6A6"/>
                <w:sz w:val="16"/>
                <w:szCs w:val="20"/>
                <w:lang w:val="en-US"/>
              </w:rPr>
            </w:pPr>
            <w:ins w:id="11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3" w:author="Автор"/>
                <w:b/>
                <w:color w:val="A6A6A6"/>
                <w:sz w:val="16"/>
                <w:szCs w:val="20"/>
                <w:lang w:val="en-US"/>
              </w:rPr>
            </w:pPr>
            <w:ins w:id="11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5" w:author="Автор"/>
                <w:b/>
                <w:color w:val="A6A6A6"/>
                <w:sz w:val="16"/>
                <w:szCs w:val="20"/>
                <w:lang w:val="en-US"/>
              </w:rPr>
            </w:pPr>
            <w:ins w:id="11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7" w:author="Автор"/>
                <w:b/>
                <w:color w:val="A6A6A6"/>
                <w:sz w:val="16"/>
                <w:szCs w:val="20"/>
                <w:lang w:val="en-US"/>
              </w:rPr>
            </w:pPr>
            <w:ins w:id="11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9" w:author="Автор"/>
                <w:b/>
                <w:color w:val="A6A6A6"/>
                <w:sz w:val="16"/>
                <w:szCs w:val="20"/>
                <w:lang w:val="en-US"/>
              </w:rPr>
            </w:pPr>
            <w:ins w:id="11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1" w:author="Автор"/>
                <w:b/>
                <w:color w:val="A6A6A6"/>
                <w:sz w:val="16"/>
                <w:szCs w:val="20"/>
                <w:lang w:val="en-US"/>
              </w:rPr>
            </w:pPr>
            <w:ins w:id="11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3" w:author="Автор"/>
                <w:b/>
                <w:color w:val="A6A6A6"/>
                <w:sz w:val="16"/>
                <w:szCs w:val="20"/>
                <w:lang w:val="en-US"/>
              </w:rPr>
            </w:pPr>
            <w:ins w:id="11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5" w:author="Автор"/>
                <w:b/>
                <w:color w:val="A6A6A6"/>
                <w:sz w:val="16"/>
                <w:szCs w:val="20"/>
                <w:lang w:val="en-US"/>
              </w:rPr>
            </w:pPr>
            <w:ins w:id="11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7" w:author="Автор"/>
                <w:b/>
                <w:color w:val="A6A6A6"/>
                <w:sz w:val="16"/>
                <w:szCs w:val="20"/>
                <w:lang w:val="en-US"/>
              </w:rPr>
            </w:pPr>
            <w:ins w:id="11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name="setProhibitionOnGoodGroupResponse"&gt;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9" w:author="Автор"/>
                <w:b/>
                <w:color w:val="A6A6A6"/>
                <w:sz w:val="16"/>
                <w:szCs w:val="20"/>
                <w:lang w:val="en-US"/>
              </w:rPr>
            </w:pPr>
            <w:ins w:id="11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1" w:author="Автор"/>
                <w:b/>
                <w:color w:val="A6A6A6"/>
                <w:sz w:val="16"/>
                <w:szCs w:val="20"/>
                <w:lang w:val="en-US"/>
              </w:rPr>
            </w:pPr>
            <w:ins w:id="11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3" w:author="Автор"/>
                <w:b/>
                <w:color w:val="A6A6A6"/>
                <w:sz w:val="16"/>
                <w:szCs w:val="20"/>
                <w:lang w:val="en-US"/>
              </w:rPr>
            </w:pPr>
            <w:ins w:id="11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5" w:author="Автор"/>
                <w:b/>
                <w:color w:val="A6A6A6"/>
                <w:sz w:val="16"/>
                <w:szCs w:val="20"/>
                <w:lang w:val="en-US"/>
              </w:rPr>
            </w:pPr>
            <w:ins w:id="11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7" w:author="Автор"/>
                <w:b/>
                <w:color w:val="A6A6A6"/>
                <w:sz w:val="16"/>
                <w:szCs w:val="20"/>
                <w:lang w:val="en-US"/>
              </w:rPr>
            </w:pPr>
            <w:ins w:id="11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9" w:author="Автор"/>
                <w:b/>
                <w:color w:val="A6A6A6"/>
                <w:sz w:val="16"/>
                <w:szCs w:val="20"/>
                <w:lang w:val="en-US"/>
              </w:rPr>
            </w:pPr>
            <w:ins w:id="11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1" w:author="Автор"/>
                <w:b/>
                <w:color w:val="A6A6A6"/>
                <w:sz w:val="16"/>
                <w:szCs w:val="20"/>
                <w:lang w:val="en-US"/>
              </w:rPr>
            </w:pPr>
            <w:ins w:id="11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3" w:author="Автор"/>
                <w:b/>
                <w:color w:val="A6A6A6"/>
                <w:sz w:val="16"/>
                <w:szCs w:val="20"/>
                <w:lang w:val="en-US"/>
              </w:rPr>
            </w:pPr>
            <w:ins w:id="11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5" w:author="Автор"/>
                <w:b/>
                <w:color w:val="A6A6A6"/>
                <w:sz w:val="16"/>
                <w:szCs w:val="20"/>
                <w:lang w:val="en-US"/>
              </w:rPr>
            </w:pPr>
            <w:ins w:id="11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7" w:author="Автор"/>
                <w:b/>
                <w:color w:val="A6A6A6"/>
                <w:sz w:val="16"/>
                <w:szCs w:val="20"/>
                <w:lang w:val="en-US"/>
              </w:rPr>
            </w:pPr>
            <w:ins w:id="11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9" w:author="Автор"/>
                <w:b/>
                <w:color w:val="A6A6A6"/>
                <w:sz w:val="16"/>
                <w:szCs w:val="20"/>
                <w:lang w:val="en-US"/>
              </w:rPr>
            </w:pPr>
            <w:ins w:id="11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1" w:author="Автор"/>
                <w:b/>
                <w:color w:val="A6A6A6"/>
                <w:sz w:val="16"/>
                <w:szCs w:val="20"/>
                <w:lang w:val="en-US"/>
              </w:rPr>
            </w:pPr>
            <w:ins w:id="11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3" w:author="Автор"/>
                <w:b/>
                <w:color w:val="A6A6A6"/>
                <w:sz w:val="16"/>
                <w:szCs w:val="20"/>
                <w:lang w:val="en-US"/>
              </w:rPr>
            </w:pPr>
            <w:ins w:id="11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5" w:author="Автор"/>
                <w:b/>
                <w:color w:val="A6A6A6"/>
                <w:sz w:val="16"/>
                <w:szCs w:val="20"/>
                <w:lang w:val="en-US"/>
              </w:rPr>
            </w:pPr>
            <w:ins w:id="11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7" w:author="Автор"/>
                <w:b/>
                <w:color w:val="A6A6A6"/>
                <w:sz w:val="16"/>
                <w:szCs w:val="20"/>
                <w:lang w:val="en-US"/>
              </w:rPr>
            </w:pPr>
            <w:ins w:id="11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9" w:author="Автор"/>
                <w:b/>
                <w:color w:val="A6A6A6"/>
                <w:sz w:val="16"/>
                <w:szCs w:val="20"/>
                <w:lang w:val="en-US"/>
              </w:rPr>
            </w:pPr>
            <w:ins w:id="11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1" w:author="Автор"/>
                <w:b/>
                <w:color w:val="A6A6A6"/>
                <w:sz w:val="16"/>
                <w:szCs w:val="20"/>
                <w:lang w:val="en-US"/>
              </w:rPr>
            </w:pPr>
            <w:ins w:id="11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3" w:author="Автор"/>
                <w:b/>
                <w:color w:val="A6A6A6"/>
                <w:sz w:val="16"/>
                <w:szCs w:val="20"/>
                <w:lang w:val="en-US"/>
              </w:rPr>
            </w:pPr>
            <w:ins w:id="11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5" w:author="Автор"/>
                <w:b/>
                <w:color w:val="A6A6A6"/>
                <w:sz w:val="16"/>
                <w:szCs w:val="20"/>
                <w:lang w:val="en-US"/>
              </w:rPr>
            </w:pPr>
            <w:ins w:id="11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7" w:author="Автор"/>
                <w:b/>
                <w:color w:val="A6A6A6"/>
                <w:sz w:val="16"/>
                <w:szCs w:val="20"/>
                <w:lang w:val="en-US"/>
              </w:rPr>
            </w:pPr>
            <w:ins w:id="11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9" w:author="Автор"/>
                <w:b/>
                <w:color w:val="A6A6A6"/>
                <w:sz w:val="16"/>
                <w:szCs w:val="20"/>
                <w:lang w:val="en-US"/>
              </w:rPr>
            </w:pPr>
            <w:ins w:id="11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1" w:author="Автор"/>
                <w:b/>
                <w:color w:val="A6A6A6"/>
                <w:sz w:val="16"/>
                <w:szCs w:val="20"/>
                <w:lang w:val="en-US"/>
              </w:rPr>
            </w:pPr>
            <w:ins w:id="11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3" w:author="Автор"/>
                <w:b/>
                <w:color w:val="A6A6A6"/>
                <w:sz w:val="16"/>
                <w:szCs w:val="20"/>
                <w:lang w:val="en-US"/>
              </w:rPr>
            </w:pPr>
            <w:ins w:id="11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5" w:author="Автор"/>
                <w:b/>
                <w:color w:val="A6A6A6"/>
                <w:sz w:val="16"/>
                <w:szCs w:val="20"/>
                <w:lang w:val="en-US"/>
              </w:rPr>
            </w:pPr>
            <w:ins w:id="11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7" w:author="Автор"/>
                <w:b/>
                <w:color w:val="A6A6A6"/>
                <w:sz w:val="16"/>
                <w:szCs w:val="20"/>
                <w:lang w:val="en-US"/>
              </w:rPr>
            </w:pPr>
            <w:ins w:id="11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9" w:author="Автор"/>
                <w:b/>
                <w:color w:val="A6A6A6"/>
                <w:sz w:val="16"/>
                <w:szCs w:val="20"/>
                <w:lang w:val="en-US"/>
              </w:rPr>
            </w:pPr>
            <w:ins w:id="11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1" w:author="Автор"/>
                <w:b/>
                <w:color w:val="A6A6A6"/>
                <w:sz w:val="16"/>
                <w:szCs w:val="20"/>
                <w:lang w:val="en-US"/>
              </w:rPr>
            </w:pPr>
            <w:ins w:id="11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3" w:author="Автор"/>
                <w:b/>
                <w:color w:val="A6A6A6"/>
                <w:sz w:val="16"/>
                <w:szCs w:val="20"/>
                <w:lang w:val="en-US"/>
              </w:rPr>
            </w:pPr>
            <w:ins w:id="11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5" w:author="Автор"/>
                <w:b/>
                <w:color w:val="A6A6A6"/>
                <w:sz w:val="16"/>
                <w:szCs w:val="20"/>
                <w:lang w:val="en-US"/>
              </w:rPr>
            </w:pPr>
            <w:ins w:id="11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element="tns:transferBalanceResponse" name="parameters"&gt;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7" w:author="Автор"/>
                <w:b/>
                <w:color w:val="A6A6A6"/>
                <w:sz w:val="16"/>
                <w:szCs w:val="20"/>
                <w:lang w:val="en-US"/>
              </w:rPr>
            </w:pPr>
            <w:ins w:id="11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9" w:author="Автор"/>
                <w:b/>
                <w:color w:val="A6A6A6"/>
                <w:sz w:val="16"/>
                <w:szCs w:val="20"/>
                <w:lang w:val="en-US"/>
              </w:rPr>
            </w:pPr>
            <w:ins w:id="11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1" w:author="Автор"/>
                <w:b/>
                <w:color w:val="A6A6A6"/>
                <w:sz w:val="16"/>
                <w:szCs w:val="20"/>
                <w:lang w:val="en-US"/>
              </w:rPr>
            </w:pPr>
            <w:ins w:id="11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&lt;wsdl:portType name="ClientRoomController"&gt;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3" w:author="Автор"/>
                <w:b/>
                <w:color w:val="A6A6A6"/>
                <w:sz w:val="16"/>
                <w:szCs w:val="20"/>
                <w:lang w:val="en-US"/>
              </w:rPr>
            </w:pPr>
            <w:ins w:id="11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5" w:author="Автор"/>
                <w:b/>
                <w:color w:val="A6A6A6"/>
                <w:sz w:val="16"/>
                <w:szCs w:val="20"/>
                <w:lang w:val="en-US"/>
              </w:rPr>
            </w:pPr>
            <w:ins w:id="11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message="tns:changeComplaintStatusToInvestigation" name="changeComplaintStatusToInvestigation"&gt;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7" w:author="Автор"/>
                <w:b/>
                <w:color w:val="A6A6A6"/>
                <w:sz w:val="16"/>
                <w:szCs w:val="20"/>
                <w:lang w:val="en-US"/>
              </w:rPr>
            </w:pPr>
            <w:ins w:id="11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9" w:author="Автор"/>
                <w:b/>
                <w:color w:val="A6A6A6"/>
                <w:sz w:val="16"/>
                <w:szCs w:val="20"/>
                <w:lang w:val="en-US"/>
              </w:rPr>
            </w:pPr>
            <w:ins w:id="11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message="tns:changeComplaintStatusToInvestigationResponse" name="changeComplaintStatusToInvestigationResponse"&gt;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1" w:author="Автор"/>
                <w:b/>
                <w:color w:val="A6A6A6"/>
                <w:sz w:val="16"/>
                <w:szCs w:val="20"/>
                <w:lang w:val="en-US"/>
              </w:rPr>
            </w:pPr>
            <w:ins w:id="11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3" w:author="Автор"/>
                <w:b/>
                <w:color w:val="A6A6A6"/>
                <w:sz w:val="16"/>
                <w:szCs w:val="20"/>
                <w:lang w:val="en-US"/>
              </w:rPr>
            </w:pPr>
            <w:ins w:id="11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5" w:author="Автор"/>
                <w:b/>
                <w:color w:val="A6A6A6"/>
                <w:sz w:val="16"/>
                <w:szCs w:val="20"/>
                <w:lang w:val="en-US"/>
              </w:rPr>
            </w:pPr>
            <w:ins w:id="11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7" w:author="Автор"/>
                <w:b/>
                <w:color w:val="A6A6A6"/>
                <w:sz w:val="16"/>
                <w:szCs w:val="20"/>
                <w:lang w:val="en-US"/>
              </w:rPr>
            </w:pPr>
            <w:ins w:id="11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message="tns:setNotificationSettings" name="setNotificationSettings"&gt;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9" w:author="Автор"/>
                <w:b/>
                <w:color w:val="A6A6A6"/>
                <w:sz w:val="16"/>
                <w:szCs w:val="20"/>
                <w:lang w:val="en-US"/>
              </w:rPr>
            </w:pPr>
            <w:ins w:id="11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1" w:author="Автор"/>
                <w:b/>
                <w:color w:val="A6A6A6"/>
                <w:sz w:val="16"/>
                <w:szCs w:val="20"/>
                <w:lang w:val="en-US"/>
              </w:rPr>
            </w:pPr>
            <w:ins w:id="11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message="tns:setNotificationSettingsResponse" name="setNotificationSettingsResponse"&gt;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3" w:author="Автор"/>
                <w:b/>
                <w:color w:val="A6A6A6"/>
                <w:sz w:val="16"/>
                <w:szCs w:val="20"/>
                <w:lang w:val="en-US"/>
              </w:rPr>
            </w:pPr>
            <w:ins w:id="11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5" w:author="Автор"/>
                <w:b/>
                <w:color w:val="A6A6A6"/>
                <w:sz w:val="16"/>
                <w:szCs w:val="20"/>
                <w:lang w:val="en-US"/>
              </w:rPr>
            </w:pPr>
            <w:ins w:id="11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7" w:author="Автор"/>
                <w:b/>
                <w:color w:val="A6A6A6"/>
                <w:sz w:val="16"/>
                <w:szCs w:val="20"/>
                <w:lang w:val="en-US"/>
              </w:rPr>
            </w:pPr>
            <w:ins w:id="11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9" w:author="Автор"/>
                <w:b/>
                <w:color w:val="A6A6A6"/>
                <w:sz w:val="16"/>
                <w:szCs w:val="20"/>
                <w:lang w:val="en-US"/>
              </w:rPr>
            </w:pPr>
            <w:ins w:id="11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message="tns:getEnterEventListByGuardian" name="getEnterEventListByGuardian"&gt;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1" w:author="Автор"/>
                <w:b/>
                <w:color w:val="A6A6A6"/>
                <w:sz w:val="16"/>
                <w:szCs w:val="20"/>
                <w:lang w:val="en-US"/>
              </w:rPr>
            </w:pPr>
            <w:ins w:id="11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3" w:author="Автор"/>
                <w:b/>
                <w:color w:val="A6A6A6"/>
                <w:sz w:val="16"/>
                <w:szCs w:val="20"/>
                <w:lang w:val="en-US"/>
              </w:rPr>
            </w:pPr>
            <w:ins w:id="11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message="tns:getEnterEventListByGuardianResponse" name="getEnterEventListByGuardianResponse"&gt;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5" w:author="Автор"/>
                <w:b/>
                <w:color w:val="A6A6A6"/>
                <w:sz w:val="16"/>
                <w:szCs w:val="20"/>
                <w:lang w:val="en-US"/>
              </w:rPr>
            </w:pPr>
            <w:ins w:id="11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7" w:author="Автор"/>
                <w:b/>
                <w:color w:val="A6A6A6"/>
                <w:sz w:val="16"/>
                <w:szCs w:val="20"/>
                <w:lang w:val="en-US"/>
              </w:rPr>
            </w:pPr>
            <w:ins w:id="11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9" w:author="Автор"/>
                <w:b/>
                <w:color w:val="A6A6A6"/>
                <w:sz w:val="16"/>
                <w:szCs w:val="20"/>
                <w:lang w:val="en-US"/>
              </w:rPr>
            </w:pPr>
            <w:ins w:id="11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1" w:author="Автор"/>
                <w:b/>
                <w:color w:val="A6A6A6"/>
                <w:sz w:val="16"/>
                <w:szCs w:val="20"/>
                <w:lang w:val="en-US"/>
              </w:rPr>
            </w:pPr>
            <w:ins w:id="11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message="tns:excludeGoodFromProhibition" name="excludeGoodFromProhibition"&gt;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3" w:author="Автор"/>
                <w:b/>
                <w:color w:val="A6A6A6"/>
                <w:sz w:val="16"/>
                <w:szCs w:val="20"/>
                <w:lang w:val="en-US"/>
              </w:rPr>
            </w:pPr>
            <w:ins w:id="11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5" w:author="Автор"/>
                <w:b/>
                <w:color w:val="A6A6A6"/>
                <w:sz w:val="16"/>
                <w:szCs w:val="20"/>
                <w:lang w:val="en-US"/>
              </w:rPr>
            </w:pPr>
            <w:ins w:id="11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message="tns:excludeGoodFromProhibitionResponse" name="excludeGoodFromProhibitionResponse"&gt;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7" w:author="Автор"/>
                <w:b/>
                <w:color w:val="A6A6A6"/>
                <w:sz w:val="16"/>
                <w:szCs w:val="20"/>
                <w:lang w:val="en-US"/>
              </w:rPr>
            </w:pPr>
            <w:ins w:id="11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9" w:author="Автор"/>
                <w:b/>
                <w:color w:val="A6A6A6"/>
                <w:sz w:val="16"/>
                <w:szCs w:val="20"/>
                <w:lang w:val="en-US"/>
              </w:rPr>
            </w:pPr>
            <w:ins w:id="11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1" w:author="Автор"/>
                <w:b/>
                <w:color w:val="A6A6A6"/>
                <w:sz w:val="16"/>
                <w:szCs w:val="20"/>
                <w:lang w:val="en-US"/>
              </w:rPr>
            </w:pPr>
            <w:ins w:id="11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3" w:author="Автор"/>
                <w:b/>
                <w:color w:val="A6A6A6"/>
                <w:sz w:val="16"/>
                <w:szCs w:val="20"/>
                <w:lang w:val="en-US"/>
              </w:rPr>
            </w:pPr>
            <w:ins w:id="11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message="tns:sendLinkingTokenByContractId" name="sendLinkingTokenByContractId"&gt;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5" w:author="Автор"/>
                <w:b/>
                <w:color w:val="A6A6A6"/>
                <w:sz w:val="16"/>
                <w:szCs w:val="20"/>
                <w:lang w:val="en-US"/>
              </w:rPr>
            </w:pPr>
            <w:ins w:id="11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7" w:author="Автор"/>
                <w:b/>
                <w:color w:val="A6A6A6"/>
                <w:sz w:val="16"/>
                <w:szCs w:val="20"/>
                <w:lang w:val="en-US"/>
              </w:rPr>
            </w:pPr>
            <w:ins w:id="11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message="tns:sendLinkingTokenByContractIdResponse" name="sendLinkingTokenByContractIdResponse"&gt;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9" w:author="Автор"/>
                <w:b/>
                <w:color w:val="A6A6A6"/>
                <w:sz w:val="16"/>
                <w:szCs w:val="20"/>
                <w:lang w:val="en-US"/>
              </w:rPr>
            </w:pPr>
            <w:ins w:id="11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1" w:author="Автор"/>
                <w:b/>
                <w:color w:val="A6A6A6"/>
                <w:sz w:val="16"/>
                <w:szCs w:val="20"/>
                <w:lang w:val="en-US"/>
              </w:rPr>
            </w:pPr>
            <w:ins w:id="11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3" w:author="Автор"/>
                <w:b/>
                <w:color w:val="A6A6A6"/>
                <w:sz w:val="16"/>
                <w:szCs w:val="20"/>
                <w:lang w:val="en-US"/>
              </w:rPr>
            </w:pPr>
            <w:ins w:id="11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5" w:author="Автор"/>
                <w:b/>
                <w:color w:val="A6A6A6"/>
                <w:sz w:val="16"/>
                <w:szCs w:val="20"/>
                <w:lang w:val="en-US"/>
              </w:rPr>
            </w:pPr>
            <w:ins w:id="11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message="tns:suspendSubscriptionFeedingBySan" name="suspendSubscriptionFeedingBySan"&gt;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7" w:author="Автор"/>
                <w:b/>
                <w:color w:val="A6A6A6"/>
                <w:sz w:val="16"/>
                <w:szCs w:val="20"/>
                <w:lang w:val="en-US"/>
              </w:rPr>
            </w:pPr>
            <w:ins w:id="11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9" w:author="Автор"/>
                <w:b/>
                <w:color w:val="A6A6A6"/>
                <w:sz w:val="16"/>
                <w:szCs w:val="20"/>
                <w:lang w:val="en-US"/>
              </w:rPr>
            </w:pPr>
            <w:ins w:id="11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message="tns:suspendSubscriptionFeedingBySanResponse" name="suspendSubscriptionFeedingBySanResponse"&gt;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1" w:author="Автор"/>
                <w:b/>
                <w:color w:val="A6A6A6"/>
                <w:sz w:val="16"/>
                <w:szCs w:val="20"/>
                <w:lang w:val="en-US"/>
              </w:rPr>
            </w:pPr>
            <w:ins w:id="11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3" w:author="Автор"/>
                <w:b/>
                <w:color w:val="A6A6A6"/>
                <w:sz w:val="16"/>
                <w:szCs w:val="20"/>
                <w:lang w:val="en-US"/>
              </w:rPr>
            </w:pPr>
            <w:ins w:id="11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5" w:author="Автор"/>
                <w:b/>
                <w:color w:val="A6A6A6"/>
                <w:sz w:val="16"/>
                <w:szCs w:val="20"/>
                <w:lang w:val="en-US"/>
              </w:rPr>
            </w:pPr>
            <w:ins w:id="11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7" w:author="Автор"/>
                <w:b/>
                <w:color w:val="A6A6A6"/>
                <w:sz w:val="16"/>
                <w:szCs w:val="20"/>
                <w:lang w:val="en-US"/>
              </w:rPr>
            </w:pPr>
            <w:ins w:id="11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message="tns:getListOfComplaintBookEntriesByOrg" name="getListOfComplaintBookEntriesByOrg"&gt;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9" w:author="Автор"/>
                <w:b/>
                <w:color w:val="A6A6A6"/>
                <w:sz w:val="16"/>
                <w:szCs w:val="20"/>
                <w:lang w:val="en-US"/>
              </w:rPr>
            </w:pPr>
            <w:ins w:id="11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1" w:author="Автор"/>
                <w:b/>
                <w:color w:val="A6A6A6"/>
                <w:sz w:val="16"/>
                <w:szCs w:val="20"/>
                <w:lang w:val="en-US"/>
              </w:rPr>
            </w:pPr>
            <w:ins w:id="11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message="tns:getListOfComplaintBookEntriesByOrgResponse" name="getListOfComplaintBookEntriesByOrgResponse"&gt;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3" w:author="Автор"/>
                <w:b/>
                <w:color w:val="A6A6A6"/>
                <w:sz w:val="16"/>
                <w:szCs w:val="20"/>
                <w:lang w:val="en-US"/>
              </w:rPr>
            </w:pPr>
            <w:ins w:id="11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5" w:author="Автор"/>
                <w:b/>
                <w:color w:val="A6A6A6"/>
                <w:sz w:val="16"/>
                <w:szCs w:val="20"/>
                <w:lang w:val="en-US"/>
              </w:rPr>
            </w:pPr>
            <w:ins w:id="11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7" w:author="Автор"/>
                <w:b/>
                <w:color w:val="A6A6A6"/>
                <w:sz w:val="16"/>
                <w:szCs w:val="20"/>
                <w:lang w:val="en-US"/>
              </w:rPr>
            </w:pPr>
            <w:ins w:id="11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9" w:author="Автор"/>
                <w:b/>
                <w:color w:val="A6A6A6"/>
                <w:sz w:val="16"/>
                <w:szCs w:val="20"/>
                <w:lang w:val="en-US"/>
              </w:rPr>
            </w:pPr>
            <w:ins w:id="11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message="tns:transferBalance" name="transferBalance"&gt;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1" w:author="Автор"/>
                <w:b/>
                <w:color w:val="A6A6A6"/>
                <w:sz w:val="16"/>
                <w:szCs w:val="20"/>
                <w:lang w:val="en-US"/>
              </w:rPr>
            </w:pPr>
            <w:ins w:id="11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3" w:author="Автор"/>
                <w:b/>
                <w:color w:val="A6A6A6"/>
                <w:sz w:val="16"/>
                <w:szCs w:val="20"/>
                <w:lang w:val="en-US"/>
              </w:rPr>
            </w:pPr>
            <w:ins w:id="11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message="tns:transferBalanceResponse" name="transferBalanceResponse"&gt;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5" w:author="Автор"/>
                <w:b/>
                <w:color w:val="A6A6A6"/>
                <w:sz w:val="16"/>
                <w:szCs w:val="20"/>
                <w:lang w:val="en-US"/>
              </w:rPr>
            </w:pPr>
            <w:ins w:id="11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7" w:author="Автор"/>
                <w:b/>
                <w:color w:val="A6A6A6"/>
                <w:sz w:val="16"/>
                <w:szCs w:val="20"/>
                <w:lang w:val="en-US"/>
              </w:rPr>
            </w:pPr>
            <w:ins w:id="11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9" w:author="Автор"/>
                <w:b/>
                <w:color w:val="A6A6A6"/>
                <w:sz w:val="16"/>
                <w:szCs w:val="20"/>
                <w:lang w:val="en-US"/>
              </w:rPr>
            </w:pPr>
            <w:ins w:id="11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1" w:author="Автор"/>
                <w:b/>
                <w:color w:val="A6A6A6"/>
                <w:sz w:val="16"/>
                <w:szCs w:val="20"/>
                <w:lang w:val="en-US"/>
              </w:rPr>
            </w:pPr>
            <w:ins w:id="11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message="tns:getClientStats" name="getClientStats"&gt;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3" w:author="Автор"/>
                <w:b/>
                <w:color w:val="A6A6A6"/>
                <w:sz w:val="16"/>
                <w:szCs w:val="20"/>
                <w:lang w:val="en-US"/>
              </w:rPr>
            </w:pPr>
            <w:ins w:id="11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5" w:author="Автор"/>
                <w:b/>
                <w:color w:val="A6A6A6"/>
                <w:sz w:val="16"/>
                <w:szCs w:val="20"/>
                <w:lang w:val="en-US"/>
              </w:rPr>
            </w:pPr>
            <w:ins w:id="11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message="tns:getClientStatsResponse" name="getClientStatsResponse"&gt;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7" w:author="Автор"/>
                <w:b/>
                <w:color w:val="A6A6A6"/>
                <w:sz w:val="16"/>
                <w:szCs w:val="20"/>
                <w:lang w:val="en-US"/>
              </w:rPr>
            </w:pPr>
            <w:ins w:id="11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9" w:author="Автор"/>
                <w:b/>
                <w:color w:val="A6A6A6"/>
                <w:sz w:val="16"/>
                <w:szCs w:val="20"/>
                <w:lang w:val="en-US"/>
              </w:rPr>
            </w:pPr>
            <w:ins w:id="11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1" w:author="Автор"/>
                <w:b/>
                <w:color w:val="A6A6A6"/>
                <w:sz w:val="16"/>
                <w:szCs w:val="20"/>
                <w:lang w:val="en-US"/>
              </w:rPr>
            </w:pPr>
            <w:ins w:id="11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3" w:author="Автор"/>
                <w:b/>
                <w:color w:val="A6A6A6"/>
                <w:sz w:val="16"/>
                <w:szCs w:val="20"/>
                <w:lang w:val="en-US"/>
              </w:rPr>
            </w:pPr>
            <w:ins w:id="11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message="tns:activateLinkingToken" name="activateLinkingToken"&gt;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5" w:author="Автор"/>
                <w:b/>
                <w:color w:val="A6A6A6"/>
                <w:sz w:val="16"/>
                <w:szCs w:val="20"/>
                <w:lang w:val="en-US"/>
              </w:rPr>
            </w:pPr>
            <w:ins w:id="11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7" w:author="Автор"/>
                <w:b/>
                <w:color w:val="A6A6A6"/>
                <w:sz w:val="16"/>
                <w:szCs w:val="20"/>
                <w:lang w:val="en-US"/>
              </w:rPr>
            </w:pPr>
            <w:ins w:id="11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message="tns:activateLinkingTokenResponse" name="activateLinkingTokenResponse"&gt;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9" w:author="Автор"/>
                <w:b/>
                <w:color w:val="A6A6A6"/>
                <w:sz w:val="16"/>
                <w:szCs w:val="20"/>
                <w:lang w:val="en-US"/>
              </w:rPr>
            </w:pPr>
            <w:ins w:id="12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1" w:author="Автор"/>
                <w:b/>
                <w:color w:val="A6A6A6"/>
                <w:sz w:val="16"/>
                <w:szCs w:val="20"/>
                <w:lang w:val="en-US"/>
              </w:rPr>
            </w:pPr>
            <w:ins w:id="12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3" w:author="Автор"/>
                <w:b/>
                <w:color w:val="A6A6A6"/>
                <w:sz w:val="16"/>
                <w:szCs w:val="20"/>
                <w:lang w:val="en-US"/>
              </w:rPr>
            </w:pPr>
            <w:ins w:id="12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5" w:author="Автор"/>
                <w:b/>
                <w:color w:val="A6A6A6"/>
                <w:sz w:val="16"/>
                <w:szCs w:val="20"/>
                <w:lang w:val="en-US"/>
              </w:rPr>
            </w:pPr>
            <w:ins w:id="12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message="tns:getClientRepresentatives" name="getClientRepresentatives"&gt;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7" w:author="Автор"/>
                <w:b/>
                <w:color w:val="A6A6A6"/>
                <w:sz w:val="16"/>
                <w:szCs w:val="20"/>
                <w:lang w:val="en-US"/>
              </w:rPr>
            </w:pPr>
            <w:ins w:id="12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9" w:author="Автор"/>
                <w:b/>
                <w:color w:val="A6A6A6"/>
                <w:sz w:val="16"/>
                <w:szCs w:val="20"/>
                <w:lang w:val="en-US"/>
              </w:rPr>
            </w:pPr>
            <w:ins w:id="12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message="tns:getClientRepresentativesResponse" name="getClientRepresentativesResponse"&gt;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1" w:author="Автор"/>
                <w:b/>
                <w:color w:val="A6A6A6"/>
                <w:sz w:val="16"/>
                <w:szCs w:val="20"/>
                <w:lang w:val="en-US"/>
              </w:rPr>
            </w:pPr>
            <w:ins w:id="12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3" w:author="Автор"/>
                <w:b/>
                <w:color w:val="A6A6A6"/>
                <w:sz w:val="16"/>
                <w:szCs w:val="20"/>
                <w:lang w:val="en-US"/>
              </w:rPr>
            </w:pPr>
            <w:ins w:id="12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5" w:author="Автор"/>
                <w:b/>
                <w:color w:val="A6A6A6"/>
                <w:sz w:val="16"/>
                <w:szCs w:val="20"/>
                <w:lang w:val="en-US"/>
              </w:rPr>
            </w:pPr>
            <w:ins w:id="12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7" w:author="Автор"/>
                <w:b/>
                <w:color w:val="A6A6A6"/>
                <w:sz w:val="16"/>
                <w:szCs w:val="20"/>
                <w:lang w:val="en-US"/>
              </w:rPr>
            </w:pPr>
            <w:ins w:id="12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message="tns:createPaymentOrder" name="createPaymentOrder"&gt;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9" w:author="Автор"/>
                <w:b/>
                <w:color w:val="A6A6A6"/>
                <w:sz w:val="16"/>
                <w:szCs w:val="20"/>
                <w:lang w:val="en-US"/>
              </w:rPr>
            </w:pPr>
            <w:ins w:id="12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1" w:author="Автор"/>
                <w:b/>
                <w:color w:val="A6A6A6"/>
                <w:sz w:val="16"/>
                <w:szCs w:val="20"/>
                <w:lang w:val="en-US"/>
              </w:rPr>
            </w:pPr>
            <w:ins w:id="12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message="tns:createPaymentOrderResponse" name="createPaymentOrderResponse"&gt;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3" w:author="Автор"/>
                <w:b/>
                <w:color w:val="A6A6A6"/>
                <w:sz w:val="16"/>
                <w:szCs w:val="20"/>
                <w:lang w:val="en-US"/>
              </w:rPr>
            </w:pPr>
            <w:ins w:id="12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5" w:author="Автор"/>
                <w:b/>
                <w:color w:val="A6A6A6"/>
                <w:sz w:val="16"/>
                <w:szCs w:val="20"/>
                <w:lang w:val="en-US"/>
              </w:rPr>
            </w:pPr>
            <w:ins w:id="12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7" w:author="Автор"/>
                <w:b/>
                <w:color w:val="A6A6A6"/>
                <w:sz w:val="16"/>
                <w:szCs w:val="20"/>
                <w:lang w:val="en-US"/>
              </w:rPr>
            </w:pPr>
            <w:ins w:id="12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9" w:author="Автор"/>
                <w:b/>
                <w:color w:val="A6A6A6"/>
                <w:sz w:val="16"/>
                <w:szCs w:val="20"/>
                <w:lang w:val="en-US"/>
              </w:rPr>
            </w:pPr>
            <w:ins w:id="12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message="tns:getListOfComplaintBookEntriesByClient" name="getListOfComplaintBookEntriesByClient"&gt;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1" w:author="Автор"/>
                <w:b/>
                <w:color w:val="A6A6A6"/>
                <w:sz w:val="16"/>
                <w:szCs w:val="20"/>
                <w:lang w:val="en-US"/>
              </w:rPr>
            </w:pPr>
            <w:ins w:id="12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3" w:author="Автор"/>
                <w:b/>
                <w:color w:val="A6A6A6"/>
                <w:sz w:val="16"/>
                <w:szCs w:val="20"/>
                <w:lang w:val="en-US"/>
              </w:rPr>
            </w:pPr>
            <w:ins w:id="12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message="tns:getListOfComplaintBookEntriesByClientResponse" name="getListOfComplaintBookEntriesByClientResponse"&gt;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5" w:author="Автор"/>
                <w:b/>
                <w:color w:val="A6A6A6"/>
                <w:sz w:val="16"/>
                <w:szCs w:val="20"/>
                <w:lang w:val="en-US"/>
              </w:rPr>
            </w:pPr>
            <w:ins w:id="12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7" w:author="Автор"/>
                <w:b/>
                <w:color w:val="A6A6A6"/>
                <w:sz w:val="16"/>
                <w:szCs w:val="20"/>
                <w:lang w:val="en-US"/>
              </w:rPr>
            </w:pPr>
            <w:ins w:id="12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9" w:author="Автор"/>
                <w:b/>
                <w:color w:val="A6A6A6"/>
                <w:sz w:val="16"/>
                <w:szCs w:val="20"/>
                <w:lang w:val="en-US"/>
              </w:rPr>
            </w:pPr>
            <w:ins w:id="12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1" w:author="Автор"/>
                <w:b/>
                <w:color w:val="A6A6A6"/>
                <w:sz w:val="16"/>
                <w:szCs w:val="20"/>
                <w:lang w:val="en-US"/>
              </w:rPr>
            </w:pPr>
            <w:ins w:id="12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message="tns:findComplexesWithSubFeedingBySan" name="findComplexesWithSubFeedingBySan"&gt;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3" w:author="Автор"/>
                <w:b/>
                <w:color w:val="A6A6A6"/>
                <w:sz w:val="16"/>
                <w:szCs w:val="20"/>
                <w:lang w:val="en-US"/>
              </w:rPr>
            </w:pPr>
            <w:ins w:id="12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5" w:author="Автор"/>
                <w:b/>
                <w:color w:val="A6A6A6"/>
                <w:sz w:val="16"/>
                <w:szCs w:val="20"/>
                <w:lang w:val="en-US"/>
              </w:rPr>
            </w:pPr>
            <w:ins w:id="12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message="tns:findComplexesWithSubFeedingBySanResponse" name="findComplexesWithSubFeedingBySanResponse"&gt;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7" w:author="Автор"/>
                <w:b/>
                <w:color w:val="A6A6A6"/>
                <w:sz w:val="16"/>
                <w:szCs w:val="20"/>
                <w:lang w:val="en-US"/>
              </w:rPr>
            </w:pPr>
            <w:ins w:id="12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9" w:author="Автор"/>
                <w:b/>
                <w:color w:val="A6A6A6"/>
                <w:sz w:val="16"/>
                <w:szCs w:val="20"/>
                <w:lang w:val="en-US"/>
              </w:rPr>
            </w:pPr>
            <w:ins w:id="12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1" w:author="Автор"/>
                <w:b/>
                <w:color w:val="A6A6A6"/>
                <w:sz w:val="16"/>
                <w:szCs w:val="20"/>
                <w:lang w:val="en-US"/>
              </w:rPr>
            </w:pPr>
            <w:ins w:id="12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3" w:author="Автор"/>
                <w:b/>
                <w:color w:val="A6A6A6"/>
                <w:sz w:val="16"/>
                <w:szCs w:val="20"/>
                <w:lang w:val="en-US"/>
              </w:rPr>
            </w:pPr>
            <w:ins w:id="12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message="tns:getChronopayConfig" name="getChronopayConfig"&gt;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5" w:author="Автор"/>
                <w:b/>
                <w:color w:val="A6A6A6"/>
                <w:sz w:val="16"/>
                <w:szCs w:val="20"/>
                <w:lang w:val="en-US"/>
              </w:rPr>
            </w:pPr>
            <w:ins w:id="12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7" w:author="Автор"/>
                <w:b/>
                <w:color w:val="A6A6A6"/>
                <w:sz w:val="16"/>
                <w:szCs w:val="20"/>
                <w:lang w:val="en-US"/>
              </w:rPr>
            </w:pPr>
            <w:ins w:id="12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message="tns:getChronopayConfigResponse" name="getChronopayConfigResponse"&gt;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9" w:author="Автор"/>
                <w:b/>
                <w:color w:val="A6A6A6"/>
                <w:sz w:val="16"/>
                <w:szCs w:val="20"/>
                <w:lang w:val="en-US"/>
              </w:rPr>
            </w:pPr>
            <w:ins w:id="12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1" w:author="Автор"/>
                <w:b/>
                <w:color w:val="A6A6A6"/>
                <w:sz w:val="16"/>
                <w:szCs w:val="20"/>
                <w:lang w:val="en-US"/>
              </w:rPr>
            </w:pPr>
            <w:ins w:id="12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3" w:author="Автор"/>
                <w:b/>
                <w:color w:val="A6A6A6"/>
                <w:sz w:val="16"/>
                <w:szCs w:val="20"/>
                <w:lang w:val="en-US"/>
              </w:rPr>
            </w:pPr>
            <w:ins w:id="12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5" w:author="Автор"/>
                <w:b/>
                <w:color w:val="A6A6A6"/>
                <w:sz w:val="16"/>
                <w:szCs w:val="20"/>
                <w:lang w:val="en-US"/>
              </w:rPr>
            </w:pPr>
            <w:ins w:id="12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message="tns:changeMobilePhone" name="changeMobilePhone"&gt;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7" w:author="Автор"/>
                <w:b/>
                <w:color w:val="A6A6A6"/>
                <w:sz w:val="16"/>
                <w:szCs w:val="20"/>
                <w:lang w:val="en-US"/>
              </w:rPr>
            </w:pPr>
            <w:ins w:id="12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9" w:author="Автор"/>
                <w:b/>
                <w:color w:val="A6A6A6"/>
                <w:sz w:val="16"/>
                <w:szCs w:val="20"/>
                <w:lang w:val="en-US"/>
              </w:rPr>
            </w:pPr>
            <w:ins w:id="12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message="tns:changeMobilePhoneResponse" name="changeMobilePhoneResponse"&gt;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1" w:author="Автор"/>
                <w:b/>
                <w:color w:val="A6A6A6"/>
                <w:sz w:val="16"/>
                <w:szCs w:val="20"/>
                <w:lang w:val="en-US"/>
              </w:rPr>
            </w:pPr>
            <w:ins w:id="12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3" w:author="Автор"/>
                <w:b/>
                <w:color w:val="A6A6A6"/>
                <w:sz w:val="16"/>
                <w:szCs w:val="20"/>
                <w:lang w:val="en-US"/>
              </w:rPr>
            </w:pPr>
            <w:ins w:id="12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5" w:author="Автор"/>
                <w:b/>
                <w:color w:val="A6A6A6"/>
                <w:sz w:val="16"/>
                <w:szCs w:val="20"/>
                <w:lang w:val="en-US"/>
              </w:rPr>
            </w:pPr>
            <w:ins w:id="12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7" w:author="Автор"/>
                <w:b/>
                <w:color w:val="A6A6A6"/>
                <w:sz w:val="16"/>
                <w:szCs w:val="20"/>
                <w:lang w:val="en-US"/>
              </w:rPr>
            </w:pPr>
            <w:ins w:id="12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message="tns:generateLinkingToken" name="generateLinkingToken"&gt;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9" w:author="Автор"/>
                <w:b/>
                <w:color w:val="A6A6A6"/>
                <w:sz w:val="16"/>
                <w:szCs w:val="20"/>
                <w:lang w:val="en-US"/>
              </w:rPr>
            </w:pPr>
            <w:ins w:id="12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1" w:author="Автор"/>
                <w:b/>
                <w:color w:val="A6A6A6"/>
                <w:sz w:val="16"/>
                <w:szCs w:val="20"/>
                <w:lang w:val="en-US"/>
              </w:rPr>
            </w:pPr>
            <w:ins w:id="12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message="tns:generateLinkingTokenResponse" name="generateLinkingTokenResponse"&gt;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3" w:author="Автор"/>
                <w:b/>
                <w:color w:val="A6A6A6"/>
                <w:sz w:val="16"/>
                <w:szCs w:val="20"/>
                <w:lang w:val="en-US"/>
              </w:rPr>
            </w:pPr>
            <w:ins w:id="12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5" w:author="Автор"/>
                <w:b/>
                <w:color w:val="A6A6A6"/>
                <w:sz w:val="16"/>
                <w:szCs w:val="20"/>
                <w:lang w:val="en-US"/>
              </w:rPr>
            </w:pPr>
            <w:ins w:id="12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7" w:author="Автор"/>
                <w:b/>
                <w:color w:val="A6A6A6"/>
                <w:sz w:val="16"/>
                <w:szCs w:val="20"/>
                <w:lang w:val="en-US"/>
              </w:rPr>
            </w:pPr>
            <w:ins w:id="12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9" w:author="Автор"/>
                <w:b/>
                <w:color w:val="A6A6A6"/>
                <w:sz w:val="16"/>
                <w:szCs w:val="20"/>
                <w:lang w:val="en-US"/>
              </w:rPr>
            </w:pPr>
            <w:ins w:id="12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message="tns:checkPasswordRestoreRequest" name="checkPasswordRestoreRequest"&gt;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1" w:author="Автор"/>
                <w:b/>
                <w:color w:val="A6A6A6"/>
                <w:sz w:val="16"/>
                <w:szCs w:val="20"/>
                <w:lang w:val="en-US"/>
              </w:rPr>
            </w:pPr>
            <w:ins w:id="12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3" w:author="Автор"/>
                <w:b/>
                <w:color w:val="A6A6A6"/>
                <w:sz w:val="16"/>
                <w:szCs w:val="20"/>
                <w:lang w:val="en-US"/>
              </w:rPr>
            </w:pPr>
            <w:ins w:id="12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message="tns:checkPasswordRestoreRequestResponse" name="checkPasswordRestoreRequestResponse"&gt;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5" w:author="Автор"/>
                <w:b/>
                <w:color w:val="A6A6A6"/>
                <w:sz w:val="16"/>
                <w:szCs w:val="20"/>
                <w:lang w:val="en-US"/>
              </w:rPr>
            </w:pPr>
            <w:ins w:id="12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7" w:author="Автор"/>
                <w:b/>
                <w:color w:val="A6A6A6"/>
                <w:sz w:val="16"/>
                <w:szCs w:val="20"/>
                <w:lang w:val="en-US"/>
              </w:rPr>
            </w:pPr>
            <w:ins w:id="12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9" w:author="Автор"/>
                <w:b/>
                <w:color w:val="A6A6A6"/>
                <w:sz w:val="16"/>
                <w:szCs w:val="20"/>
                <w:lang w:val="en-US"/>
              </w:rPr>
            </w:pPr>
            <w:ins w:id="12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1" w:author="Автор"/>
                <w:b/>
                <w:color w:val="A6A6A6"/>
                <w:sz w:val="16"/>
                <w:szCs w:val="20"/>
                <w:lang w:val="en-US"/>
              </w:rPr>
            </w:pPr>
            <w:ins w:id="12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message="tns:getListOfProducts" name="getListOfProducts"&gt;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3" w:author="Автор"/>
                <w:b/>
                <w:color w:val="A6A6A6"/>
                <w:sz w:val="16"/>
                <w:szCs w:val="20"/>
                <w:lang w:val="en-US"/>
              </w:rPr>
            </w:pPr>
            <w:ins w:id="12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5" w:author="Автор"/>
                <w:b/>
                <w:color w:val="A6A6A6"/>
                <w:sz w:val="16"/>
                <w:szCs w:val="20"/>
                <w:lang w:val="en-US"/>
              </w:rPr>
            </w:pPr>
            <w:ins w:id="12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message="tns:getListOfProductsResponse" name="getListOfProductsResponse"&gt;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7" w:author="Автор"/>
                <w:b/>
                <w:color w:val="A6A6A6"/>
                <w:sz w:val="16"/>
                <w:szCs w:val="20"/>
                <w:lang w:val="en-US"/>
              </w:rPr>
            </w:pPr>
            <w:ins w:id="12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9" w:author="Автор"/>
                <w:b/>
                <w:color w:val="A6A6A6"/>
                <w:sz w:val="16"/>
                <w:szCs w:val="20"/>
                <w:lang w:val="en-US"/>
              </w:rPr>
            </w:pPr>
            <w:ins w:id="12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1" w:author="Автор"/>
                <w:b/>
                <w:color w:val="A6A6A6"/>
                <w:sz w:val="16"/>
                <w:szCs w:val="20"/>
                <w:lang w:val="en-US"/>
              </w:rPr>
            </w:pPr>
            <w:ins w:id="12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3" w:author="Автор"/>
                <w:b/>
                <w:color w:val="A6A6A6"/>
                <w:sz w:val="16"/>
                <w:szCs w:val="20"/>
                <w:lang w:val="en-US"/>
              </w:rPr>
            </w:pPr>
            <w:ins w:id="12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message="tns:getSummary" name="getSummary"&gt;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5" w:author="Автор"/>
                <w:b/>
                <w:color w:val="A6A6A6"/>
                <w:sz w:val="16"/>
                <w:szCs w:val="20"/>
                <w:lang w:val="en-US"/>
              </w:rPr>
            </w:pPr>
            <w:ins w:id="12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7" w:author="Автор"/>
                <w:b/>
                <w:color w:val="A6A6A6"/>
                <w:sz w:val="16"/>
                <w:szCs w:val="20"/>
                <w:lang w:val="en-US"/>
              </w:rPr>
            </w:pPr>
            <w:ins w:id="12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message="tns:getSummaryResponse" name="getSummaryResponse"&gt;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9" w:author="Автор"/>
                <w:b/>
                <w:color w:val="A6A6A6"/>
                <w:sz w:val="16"/>
                <w:szCs w:val="20"/>
                <w:lang w:val="en-US"/>
              </w:rPr>
            </w:pPr>
            <w:ins w:id="12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1" w:author="Автор"/>
                <w:b/>
                <w:color w:val="A6A6A6"/>
                <w:sz w:val="16"/>
                <w:szCs w:val="20"/>
                <w:lang w:val="en-US"/>
              </w:rPr>
            </w:pPr>
            <w:ins w:id="12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3" w:author="Автор"/>
                <w:b/>
                <w:color w:val="A6A6A6"/>
                <w:sz w:val="16"/>
                <w:szCs w:val="20"/>
                <w:lang w:val="en-US"/>
              </w:rPr>
            </w:pPr>
            <w:ins w:id="12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5" w:author="Автор"/>
                <w:b/>
                <w:color w:val="A6A6A6"/>
                <w:sz w:val="16"/>
                <w:szCs w:val="20"/>
                <w:lang w:val="en-US"/>
              </w:rPr>
            </w:pPr>
            <w:ins w:id="12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message="tns:getStudentsByCanNotConfirmPayment" name="getStudentsByCanNotConfirmPayment"&gt;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7" w:author="Автор"/>
                <w:b/>
                <w:color w:val="A6A6A6"/>
                <w:sz w:val="16"/>
                <w:szCs w:val="20"/>
                <w:lang w:val="en-US"/>
              </w:rPr>
            </w:pPr>
            <w:ins w:id="12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9" w:author="Автор"/>
                <w:b/>
                <w:color w:val="A6A6A6"/>
                <w:sz w:val="16"/>
                <w:szCs w:val="20"/>
                <w:lang w:val="en-US"/>
              </w:rPr>
            </w:pPr>
            <w:ins w:id="12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message="tns:getStudentsByCanNotConfirmPaymentResponse" name="getStudentsByCanNotConfirmPaymentResponse"&gt;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1" w:author="Автор"/>
                <w:b/>
                <w:color w:val="A6A6A6"/>
                <w:sz w:val="16"/>
                <w:szCs w:val="20"/>
                <w:lang w:val="en-US"/>
              </w:rPr>
            </w:pPr>
            <w:ins w:id="12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3" w:author="Автор"/>
                <w:b/>
                <w:color w:val="A6A6A6"/>
                <w:sz w:val="16"/>
                <w:szCs w:val="20"/>
                <w:lang w:val="en-US"/>
              </w:rPr>
            </w:pPr>
            <w:ins w:id="12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5" w:author="Автор"/>
                <w:b/>
                <w:color w:val="A6A6A6"/>
                <w:sz w:val="16"/>
                <w:szCs w:val="20"/>
                <w:lang w:val="en-US"/>
              </w:rPr>
            </w:pPr>
            <w:ins w:id="12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7" w:author="Автор"/>
                <w:b/>
                <w:color w:val="A6A6A6"/>
                <w:sz w:val="16"/>
                <w:szCs w:val="20"/>
                <w:lang w:val="en-US"/>
              </w:rPr>
            </w:pPr>
            <w:ins w:id="12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message="tns:sendLinkingTokenByMobile" name="sendLinkingTokenByMobile"&gt;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9" w:author="Автор"/>
                <w:b/>
                <w:color w:val="A6A6A6"/>
                <w:sz w:val="16"/>
                <w:szCs w:val="20"/>
                <w:lang w:val="en-US"/>
              </w:rPr>
            </w:pPr>
            <w:ins w:id="12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1" w:author="Автор"/>
                <w:b/>
                <w:color w:val="A6A6A6"/>
                <w:sz w:val="16"/>
                <w:szCs w:val="20"/>
                <w:lang w:val="en-US"/>
              </w:rPr>
            </w:pPr>
            <w:ins w:id="12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message="tns:sendLinkingTokenByMobileResponse" name="sendLinkingTokenByMobileResponse"&gt;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3" w:author="Автор"/>
                <w:b/>
                <w:color w:val="A6A6A6"/>
                <w:sz w:val="16"/>
                <w:szCs w:val="20"/>
                <w:lang w:val="en-US"/>
              </w:rPr>
            </w:pPr>
            <w:ins w:id="12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5" w:author="Автор"/>
                <w:b/>
                <w:color w:val="A6A6A6"/>
                <w:sz w:val="16"/>
                <w:szCs w:val="20"/>
                <w:lang w:val="en-US"/>
              </w:rPr>
            </w:pPr>
            <w:ins w:id="12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7" w:author="Автор"/>
                <w:b/>
                <w:color w:val="A6A6A6"/>
                <w:sz w:val="16"/>
                <w:szCs w:val="20"/>
                <w:lang w:val="en-US"/>
              </w:rPr>
            </w:pPr>
            <w:ins w:id="12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name="getPublicationListSimple"&gt;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9" w:author="Автор"/>
                <w:b/>
                <w:color w:val="A6A6A6"/>
                <w:sz w:val="16"/>
                <w:szCs w:val="20"/>
                <w:lang w:val="en-US"/>
              </w:rPr>
            </w:pPr>
            <w:ins w:id="12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message="tns:getPublicationListSimple" name="getPublicationListSimple"&gt;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1" w:author="Автор"/>
                <w:b/>
                <w:color w:val="A6A6A6"/>
                <w:sz w:val="16"/>
                <w:szCs w:val="20"/>
                <w:lang w:val="en-US"/>
              </w:rPr>
            </w:pPr>
            <w:ins w:id="12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3" w:author="Автор"/>
                <w:b/>
                <w:color w:val="A6A6A6"/>
                <w:sz w:val="16"/>
                <w:szCs w:val="20"/>
                <w:lang w:val="en-US"/>
              </w:rPr>
            </w:pPr>
            <w:ins w:id="12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message="tns:getPublicationListSimpleResponse" name="getPublicationListSimpleResponse"&gt;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5" w:author="Автор"/>
                <w:b/>
                <w:color w:val="A6A6A6"/>
                <w:sz w:val="16"/>
                <w:szCs w:val="20"/>
                <w:lang w:val="en-US"/>
              </w:rPr>
            </w:pPr>
            <w:ins w:id="12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7" w:author="Автор"/>
                <w:b/>
                <w:color w:val="A6A6A6"/>
                <w:sz w:val="16"/>
                <w:szCs w:val="20"/>
                <w:lang w:val="en-US"/>
              </w:rPr>
            </w:pPr>
            <w:ins w:id="12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9" w:author="Автор"/>
                <w:b/>
                <w:color w:val="A6A6A6"/>
                <w:sz w:val="16"/>
                <w:szCs w:val="20"/>
                <w:lang w:val="en-US"/>
              </w:rPr>
            </w:pPr>
            <w:ins w:id="12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1" w:author="Автор"/>
                <w:b/>
                <w:color w:val="A6A6A6"/>
                <w:sz w:val="16"/>
                <w:szCs w:val="20"/>
                <w:lang w:val="en-US"/>
              </w:rPr>
            </w:pPr>
            <w:ins w:id="12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message="tns:transferBalanceBySan" name="transferBalanceBySan"&gt;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3" w:author="Автор"/>
                <w:b/>
                <w:color w:val="A6A6A6"/>
                <w:sz w:val="16"/>
                <w:szCs w:val="20"/>
                <w:lang w:val="en-US"/>
              </w:rPr>
            </w:pPr>
            <w:ins w:id="12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5" w:author="Автор"/>
                <w:b/>
                <w:color w:val="A6A6A6"/>
                <w:sz w:val="16"/>
                <w:szCs w:val="20"/>
                <w:lang w:val="en-US"/>
              </w:rPr>
            </w:pPr>
            <w:ins w:id="12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message="tns:transferBalanceBySanResponse" name="transferBalanceBySanResponse"&gt;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7" w:author="Автор"/>
                <w:b/>
                <w:color w:val="A6A6A6"/>
                <w:sz w:val="16"/>
                <w:szCs w:val="20"/>
                <w:lang w:val="en-US"/>
              </w:rPr>
            </w:pPr>
            <w:ins w:id="12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9" w:author="Автор"/>
                <w:b/>
                <w:color w:val="A6A6A6"/>
                <w:sz w:val="16"/>
                <w:szCs w:val="20"/>
                <w:lang w:val="en-US"/>
              </w:rPr>
            </w:pPr>
            <w:ins w:id="12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1" w:author="Автор"/>
                <w:b/>
                <w:color w:val="A6A6A6"/>
                <w:sz w:val="16"/>
                <w:szCs w:val="20"/>
                <w:lang w:val="en-US"/>
              </w:rPr>
            </w:pPr>
            <w:ins w:id="12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3" w:author="Автор"/>
                <w:b/>
                <w:color w:val="A6A6A6"/>
                <w:sz w:val="16"/>
                <w:szCs w:val="20"/>
                <w:lang w:val="en-US"/>
              </w:rPr>
            </w:pPr>
            <w:ins w:id="12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message="tns:giveConclusionOnComplaint" name="giveConclusionOnComplaint"&gt;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5" w:author="Автор"/>
                <w:b/>
                <w:color w:val="A6A6A6"/>
                <w:sz w:val="16"/>
                <w:szCs w:val="20"/>
                <w:lang w:val="en-US"/>
              </w:rPr>
            </w:pPr>
            <w:ins w:id="12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7" w:author="Автор"/>
                <w:b/>
                <w:color w:val="A6A6A6"/>
                <w:sz w:val="16"/>
                <w:szCs w:val="20"/>
                <w:lang w:val="en-US"/>
              </w:rPr>
            </w:pPr>
            <w:ins w:id="12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message="tns:giveConclusionOnComplaintResponse" name="giveConclusionOnComplaintResponse"&gt;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9" w:author="Автор"/>
                <w:b/>
                <w:color w:val="A6A6A6"/>
                <w:sz w:val="16"/>
                <w:szCs w:val="20"/>
                <w:lang w:val="en-US"/>
              </w:rPr>
            </w:pPr>
            <w:ins w:id="12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1" w:author="Автор"/>
                <w:b/>
                <w:color w:val="A6A6A6"/>
                <w:sz w:val="16"/>
                <w:szCs w:val="20"/>
                <w:lang w:val="en-US"/>
              </w:rPr>
            </w:pPr>
            <w:ins w:id="12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3" w:author="Автор"/>
                <w:b/>
                <w:color w:val="A6A6A6"/>
                <w:sz w:val="16"/>
                <w:szCs w:val="20"/>
                <w:lang w:val="en-US"/>
              </w:rPr>
            </w:pPr>
            <w:ins w:id="12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5" w:author="Автор"/>
                <w:b/>
                <w:color w:val="A6A6A6"/>
                <w:sz w:val="16"/>
                <w:szCs w:val="20"/>
                <w:lang w:val="en-US"/>
              </w:rPr>
            </w:pPr>
            <w:ins w:id="12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message="tns:getCurrentSubscriptionFeedingBySan" name="getCurrentSubscriptionFeedingBySan"&gt;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7" w:author="Автор"/>
                <w:b/>
                <w:color w:val="A6A6A6"/>
                <w:sz w:val="16"/>
                <w:szCs w:val="20"/>
                <w:lang w:val="en-US"/>
              </w:rPr>
            </w:pPr>
            <w:ins w:id="12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9" w:author="Автор"/>
                <w:b/>
                <w:color w:val="A6A6A6"/>
                <w:sz w:val="16"/>
                <w:szCs w:val="20"/>
                <w:lang w:val="en-US"/>
              </w:rPr>
            </w:pPr>
            <w:ins w:id="12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message="tns:getCurrentSubscriptionFeedingBySanResponse" name="getCurrentSubscriptionFeedingBySanResponse"&gt;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1" w:author="Автор"/>
                <w:b/>
                <w:color w:val="A6A6A6"/>
                <w:sz w:val="16"/>
                <w:szCs w:val="20"/>
                <w:lang w:val="en-US"/>
              </w:rPr>
            </w:pPr>
            <w:ins w:id="12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3" w:author="Автор"/>
                <w:b/>
                <w:color w:val="A6A6A6"/>
                <w:sz w:val="16"/>
                <w:szCs w:val="20"/>
                <w:lang w:val="en-US"/>
              </w:rPr>
            </w:pPr>
            <w:ins w:id="12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5" w:author="Автор"/>
                <w:b/>
                <w:color w:val="A6A6A6"/>
                <w:sz w:val="16"/>
                <w:szCs w:val="20"/>
                <w:lang w:val="en-US"/>
              </w:rPr>
            </w:pPr>
            <w:ins w:id="12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7" w:author="Автор"/>
                <w:b/>
                <w:color w:val="A6A6A6"/>
                <w:sz w:val="16"/>
                <w:szCs w:val="20"/>
                <w:lang w:val="en-US"/>
              </w:rPr>
            </w:pPr>
            <w:ins w:id="12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message="tns:changePaymentOrderStatus" name="changePaymentOrderStatus"&gt;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9" w:author="Автор"/>
                <w:b/>
                <w:color w:val="A6A6A6"/>
                <w:sz w:val="16"/>
                <w:szCs w:val="20"/>
                <w:lang w:val="en-US"/>
              </w:rPr>
            </w:pPr>
            <w:ins w:id="12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1" w:author="Автор"/>
                <w:b/>
                <w:color w:val="A6A6A6"/>
                <w:sz w:val="16"/>
                <w:szCs w:val="20"/>
                <w:lang w:val="en-US"/>
              </w:rPr>
            </w:pPr>
            <w:ins w:id="12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message="tns:changePaymentOrderStatusResponse" name="changePaymentOrderStatusResponse"&gt;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3" w:author="Автор"/>
                <w:b/>
                <w:color w:val="A6A6A6"/>
                <w:sz w:val="16"/>
                <w:szCs w:val="20"/>
                <w:lang w:val="en-US"/>
              </w:rPr>
            </w:pPr>
            <w:ins w:id="12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5" w:author="Автор"/>
                <w:b/>
                <w:color w:val="A6A6A6"/>
                <w:sz w:val="16"/>
                <w:szCs w:val="20"/>
                <w:lang w:val="en-US"/>
              </w:rPr>
            </w:pPr>
            <w:ins w:id="12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7" w:author="Автор"/>
                <w:b/>
                <w:color w:val="A6A6A6"/>
                <w:sz w:val="16"/>
                <w:szCs w:val="20"/>
                <w:lang w:val="en-US"/>
              </w:rPr>
            </w:pPr>
            <w:ins w:id="12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9" w:author="Автор"/>
                <w:b/>
                <w:color w:val="A6A6A6"/>
                <w:sz w:val="16"/>
                <w:szCs w:val="20"/>
                <w:lang w:val="en-US"/>
              </w:rPr>
            </w:pPr>
            <w:ins w:id="12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message="tns:getPaymenteSubscriptionFeedingListBySan" name="getPaymenteSubscriptionFeedingListBySan"&gt;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1" w:author="Автор"/>
                <w:b/>
                <w:color w:val="A6A6A6"/>
                <w:sz w:val="16"/>
                <w:szCs w:val="20"/>
                <w:lang w:val="en-US"/>
              </w:rPr>
            </w:pPr>
            <w:ins w:id="12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3" w:author="Автор"/>
                <w:b/>
                <w:color w:val="A6A6A6"/>
                <w:sz w:val="16"/>
                <w:szCs w:val="20"/>
                <w:lang w:val="en-US"/>
              </w:rPr>
            </w:pPr>
            <w:ins w:id="12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message="tns:getPaymenteSubscriptionFeedingListBySanResponse" name="getPaymenteSubscriptionFeedingListBySanResponse"&gt;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5" w:author="Автор"/>
                <w:b/>
                <w:color w:val="A6A6A6"/>
                <w:sz w:val="16"/>
                <w:szCs w:val="20"/>
                <w:lang w:val="en-US"/>
              </w:rPr>
            </w:pPr>
            <w:ins w:id="12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7" w:author="Автор"/>
                <w:b/>
                <w:color w:val="A6A6A6"/>
                <w:sz w:val="16"/>
                <w:szCs w:val="20"/>
                <w:lang w:val="en-US"/>
              </w:rPr>
            </w:pPr>
            <w:ins w:id="12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9" w:author="Автор"/>
                <w:b/>
                <w:color w:val="A6A6A6"/>
                <w:sz w:val="16"/>
                <w:szCs w:val="20"/>
                <w:lang w:val="en-US"/>
              </w:rPr>
            </w:pPr>
            <w:ins w:id="12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1" w:author="Автор"/>
                <w:b/>
                <w:color w:val="A6A6A6"/>
                <w:sz w:val="16"/>
                <w:szCs w:val="20"/>
                <w:lang w:val="en-US"/>
              </w:rPr>
            </w:pPr>
            <w:ins w:id="12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message="tns:getHiddenPages" name="getHiddenPages"&gt;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3" w:author="Автор"/>
                <w:b/>
                <w:color w:val="A6A6A6"/>
                <w:sz w:val="16"/>
                <w:szCs w:val="20"/>
                <w:lang w:val="en-US"/>
              </w:rPr>
            </w:pPr>
            <w:ins w:id="12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5" w:author="Автор"/>
                <w:b/>
                <w:color w:val="A6A6A6"/>
                <w:sz w:val="16"/>
                <w:szCs w:val="20"/>
                <w:lang w:val="en-US"/>
              </w:rPr>
            </w:pPr>
            <w:ins w:id="12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message="tns:getHiddenPagesResponse" name="getHiddenPagesResponse"&gt;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7" w:author="Автор"/>
                <w:b/>
                <w:color w:val="A6A6A6"/>
                <w:sz w:val="16"/>
                <w:szCs w:val="20"/>
                <w:lang w:val="en-US"/>
              </w:rPr>
            </w:pPr>
            <w:ins w:id="12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9" w:author="Автор"/>
                <w:b/>
                <w:color w:val="A6A6A6"/>
                <w:sz w:val="16"/>
                <w:szCs w:val="20"/>
                <w:lang w:val="en-US"/>
              </w:rPr>
            </w:pPr>
            <w:ins w:id="12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1" w:author="Автор"/>
                <w:b/>
                <w:color w:val="A6A6A6"/>
                <w:sz w:val="16"/>
                <w:szCs w:val="20"/>
                <w:lang w:val="en-US"/>
              </w:rPr>
            </w:pPr>
            <w:ins w:id="12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3" w:author="Автор"/>
                <w:b/>
                <w:color w:val="A6A6A6"/>
                <w:sz w:val="16"/>
                <w:szCs w:val="20"/>
                <w:lang w:val="en-US"/>
              </w:rPr>
            </w:pPr>
            <w:ins w:id="12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message="tns:putCycleDiagramBySan" name="putCycleDiagramBySan"&gt;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5" w:author="Автор"/>
                <w:b/>
                <w:color w:val="A6A6A6"/>
                <w:sz w:val="16"/>
                <w:szCs w:val="20"/>
                <w:lang w:val="en-US"/>
              </w:rPr>
            </w:pPr>
            <w:ins w:id="12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7" w:author="Автор"/>
                <w:b/>
                <w:color w:val="A6A6A6"/>
                <w:sz w:val="16"/>
                <w:szCs w:val="20"/>
                <w:lang w:val="en-US"/>
              </w:rPr>
            </w:pPr>
            <w:ins w:id="12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message="tns:putCycleDiagramBySanResponse" name="putCycleDiagramBySanResponse"&gt;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9" w:author="Автор"/>
                <w:b/>
                <w:color w:val="A6A6A6"/>
                <w:sz w:val="16"/>
                <w:szCs w:val="20"/>
                <w:lang w:val="en-US"/>
              </w:rPr>
            </w:pPr>
            <w:ins w:id="12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1" w:author="Автор"/>
                <w:b/>
                <w:color w:val="A6A6A6"/>
                <w:sz w:val="16"/>
                <w:szCs w:val="20"/>
                <w:lang w:val="en-US"/>
              </w:rPr>
            </w:pPr>
            <w:ins w:id="12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3" w:author="Автор"/>
                <w:b/>
                <w:color w:val="A6A6A6"/>
                <w:sz w:val="16"/>
                <w:szCs w:val="20"/>
                <w:lang w:val="en-US"/>
              </w:rPr>
            </w:pPr>
            <w:ins w:id="12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5" w:author="Автор"/>
                <w:b/>
                <w:color w:val="A6A6A6"/>
                <w:sz w:val="16"/>
                <w:szCs w:val="20"/>
                <w:lang w:val="en-US"/>
              </w:rPr>
            </w:pPr>
            <w:ins w:id="12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message="tns:getNotificationTypes" name="getNotificationTypes"&gt;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7" w:author="Автор"/>
                <w:b/>
                <w:color w:val="A6A6A6"/>
                <w:sz w:val="16"/>
                <w:szCs w:val="20"/>
                <w:lang w:val="en-US"/>
              </w:rPr>
            </w:pPr>
            <w:ins w:id="12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9" w:author="Автор"/>
                <w:b/>
                <w:color w:val="A6A6A6"/>
                <w:sz w:val="16"/>
                <w:szCs w:val="20"/>
                <w:lang w:val="en-US"/>
              </w:rPr>
            </w:pPr>
            <w:ins w:id="12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message="tns:getNotificationTypesResponse" name="getNotificationTypesResponse"&gt;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1" w:author="Автор"/>
                <w:b/>
                <w:color w:val="A6A6A6"/>
                <w:sz w:val="16"/>
                <w:szCs w:val="20"/>
                <w:lang w:val="en-US"/>
              </w:rPr>
            </w:pPr>
            <w:ins w:id="12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3" w:author="Автор"/>
                <w:b/>
                <w:color w:val="A6A6A6"/>
                <w:sz w:val="16"/>
                <w:szCs w:val="20"/>
                <w:lang w:val="en-US"/>
              </w:rPr>
            </w:pPr>
            <w:ins w:id="12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5" w:author="Автор"/>
                <w:b/>
                <w:color w:val="A6A6A6"/>
                <w:sz w:val="16"/>
                <w:szCs w:val="20"/>
                <w:lang w:val="en-US"/>
              </w:rPr>
            </w:pPr>
            <w:ins w:id="12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7" w:author="Автор"/>
                <w:b/>
                <w:color w:val="A6A6A6"/>
                <w:sz w:val="16"/>
                <w:szCs w:val="20"/>
                <w:lang w:val="en-US"/>
              </w:rPr>
            </w:pPr>
            <w:ins w:id="12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message="tns:getCardListBySan" name="getCardListBySan"&gt;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9" w:author="Автор"/>
                <w:b/>
                <w:color w:val="A6A6A6"/>
                <w:sz w:val="16"/>
                <w:szCs w:val="20"/>
                <w:lang w:val="en-US"/>
              </w:rPr>
            </w:pPr>
            <w:ins w:id="12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1" w:author="Автор"/>
                <w:b/>
                <w:color w:val="A6A6A6"/>
                <w:sz w:val="16"/>
                <w:szCs w:val="20"/>
                <w:lang w:val="en-US"/>
              </w:rPr>
            </w:pPr>
            <w:ins w:id="12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message="tns:getCardListBySanResponse" name="getCardListBySanResponse"&gt;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3" w:author="Автор"/>
                <w:b/>
                <w:color w:val="A6A6A6"/>
                <w:sz w:val="16"/>
                <w:szCs w:val="20"/>
                <w:lang w:val="en-US"/>
              </w:rPr>
            </w:pPr>
            <w:ins w:id="12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5" w:author="Автор"/>
                <w:b/>
                <w:color w:val="A6A6A6"/>
                <w:sz w:val="16"/>
                <w:szCs w:val="20"/>
                <w:lang w:val="en-US"/>
              </w:rPr>
            </w:pPr>
            <w:ins w:id="12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7" w:author="Автор"/>
                <w:b/>
                <w:color w:val="A6A6A6"/>
                <w:sz w:val="16"/>
                <w:szCs w:val="20"/>
                <w:lang w:val="en-US"/>
              </w:rPr>
            </w:pPr>
            <w:ins w:id="12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9" w:author="Автор"/>
                <w:b/>
                <w:color w:val="A6A6A6"/>
                <w:sz w:val="16"/>
                <w:szCs w:val="20"/>
                <w:lang w:val="en-US"/>
              </w:rPr>
            </w:pPr>
            <w:ins w:id="12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message="tns:getPaymentList" name="getPaymentList"&gt;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1" w:author="Автор"/>
                <w:b/>
                <w:color w:val="A6A6A6"/>
                <w:sz w:val="16"/>
                <w:szCs w:val="20"/>
                <w:lang w:val="en-US"/>
              </w:rPr>
            </w:pPr>
            <w:ins w:id="12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3" w:author="Автор"/>
                <w:b/>
                <w:color w:val="A6A6A6"/>
                <w:sz w:val="16"/>
                <w:szCs w:val="20"/>
                <w:lang w:val="en-US"/>
              </w:rPr>
            </w:pPr>
            <w:ins w:id="12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message="tns:getPaymentListResponse" name="getPaymentListResponse"&gt;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5" w:author="Автор"/>
                <w:b/>
                <w:color w:val="A6A6A6"/>
                <w:sz w:val="16"/>
                <w:szCs w:val="20"/>
                <w:lang w:val="en-US"/>
              </w:rPr>
            </w:pPr>
            <w:ins w:id="12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7" w:author="Автор"/>
                <w:b/>
                <w:color w:val="A6A6A6"/>
                <w:sz w:val="16"/>
                <w:szCs w:val="20"/>
                <w:lang w:val="en-US"/>
              </w:rPr>
            </w:pPr>
            <w:ins w:id="12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9" w:author="Автор"/>
                <w:b/>
                <w:color w:val="A6A6A6"/>
                <w:sz w:val="16"/>
                <w:szCs w:val="20"/>
                <w:lang w:val="en-US"/>
              </w:rPr>
            </w:pPr>
            <w:ins w:id="12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1" w:author="Автор"/>
                <w:b/>
                <w:color w:val="A6A6A6"/>
                <w:sz w:val="16"/>
                <w:szCs w:val="20"/>
                <w:lang w:val="en-US"/>
              </w:rPr>
            </w:pPr>
            <w:ins w:id="12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message="tns:findComplexesWithSubFeeding" name="findComplexesWithSubFeeding"&gt;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3" w:author="Автор"/>
                <w:b/>
                <w:color w:val="A6A6A6"/>
                <w:sz w:val="16"/>
                <w:szCs w:val="20"/>
                <w:lang w:val="en-US"/>
              </w:rPr>
            </w:pPr>
            <w:ins w:id="12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5" w:author="Автор"/>
                <w:b/>
                <w:color w:val="A6A6A6"/>
                <w:sz w:val="16"/>
                <w:szCs w:val="20"/>
                <w:lang w:val="en-US"/>
              </w:rPr>
            </w:pPr>
            <w:ins w:id="12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message="tns:findComplexesWithSubFeedingResponse" name="findComplexesWithSubFeedingResponse"&gt;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7" w:author="Автор"/>
                <w:b/>
                <w:color w:val="A6A6A6"/>
                <w:sz w:val="16"/>
                <w:szCs w:val="20"/>
                <w:lang w:val="en-US"/>
              </w:rPr>
            </w:pPr>
            <w:ins w:id="12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9" w:author="Автор"/>
                <w:b/>
                <w:color w:val="A6A6A6"/>
                <w:sz w:val="16"/>
                <w:szCs w:val="20"/>
                <w:lang w:val="en-US"/>
              </w:rPr>
            </w:pPr>
            <w:ins w:id="12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1" w:author="Автор"/>
                <w:b/>
                <w:color w:val="A6A6A6"/>
                <w:sz w:val="16"/>
                <w:szCs w:val="20"/>
                <w:lang w:val="en-US"/>
              </w:rPr>
            </w:pPr>
            <w:ins w:id="12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3" w:author="Автор"/>
                <w:b/>
                <w:color w:val="A6A6A6"/>
                <w:sz w:val="16"/>
                <w:szCs w:val="20"/>
                <w:lang w:val="en-US"/>
              </w:rPr>
            </w:pPr>
            <w:ins w:id="12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message="tns:getDishProhibitionsList" name="getDishProhibitionsList"&gt;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5" w:author="Автор"/>
                <w:b/>
                <w:color w:val="A6A6A6"/>
                <w:sz w:val="16"/>
                <w:szCs w:val="20"/>
                <w:lang w:val="en-US"/>
              </w:rPr>
            </w:pPr>
            <w:ins w:id="12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7" w:author="Автор"/>
                <w:b/>
                <w:color w:val="A6A6A6"/>
                <w:sz w:val="16"/>
                <w:szCs w:val="20"/>
                <w:lang w:val="en-US"/>
              </w:rPr>
            </w:pPr>
            <w:ins w:id="12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message="tns:getDishProhibitionsListResponse" name="getDishProhibitionsListResponse"&gt;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9" w:author="Автор"/>
                <w:b/>
                <w:color w:val="A6A6A6"/>
                <w:sz w:val="16"/>
                <w:szCs w:val="20"/>
                <w:lang w:val="en-US"/>
              </w:rPr>
            </w:pPr>
            <w:ins w:id="12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1" w:author="Автор"/>
                <w:b/>
                <w:color w:val="A6A6A6"/>
                <w:sz w:val="16"/>
                <w:szCs w:val="20"/>
                <w:lang w:val="en-US"/>
              </w:rPr>
            </w:pPr>
            <w:ins w:id="12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3" w:author="Автор"/>
                <w:b/>
                <w:color w:val="A6A6A6"/>
                <w:sz w:val="16"/>
                <w:szCs w:val="20"/>
                <w:lang w:val="en-US"/>
              </w:rPr>
            </w:pPr>
            <w:ins w:id="12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5" w:author="Автор"/>
                <w:b/>
                <w:color w:val="A6A6A6"/>
                <w:sz w:val="16"/>
                <w:szCs w:val="20"/>
                <w:lang w:val="en-US"/>
              </w:rPr>
            </w:pPr>
            <w:ins w:id="12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message="tns:detachGuardSan" name="detachGuardSan"&gt;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7" w:author="Автор"/>
                <w:b/>
                <w:color w:val="A6A6A6"/>
                <w:sz w:val="16"/>
                <w:szCs w:val="20"/>
                <w:lang w:val="en-US"/>
              </w:rPr>
            </w:pPr>
            <w:ins w:id="12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9" w:author="Автор"/>
                <w:b/>
                <w:color w:val="A6A6A6"/>
                <w:sz w:val="16"/>
                <w:szCs w:val="20"/>
                <w:lang w:val="en-US"/>
              </w:rPr>
            </w:pPr>
            <w:ins w:id="12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message="tns:detachGuardSanResponse" name="detachGuardSanResponse"&gt;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1" w:author="Автор"/>
                <w:b/>
                <w:color w:val="A6A6A6"/>
                <w:sz w:val="16"/>
                <w:szCs w:val="20"/>
                <w:lang w:val="en-US"/>
              </w:rPr>
            </w:pPr>
            <w:ins w:id="12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3" w:author="Автор"/>
                <w:b/>
                <w:color w:val="A6A6A6"/>
                <w:sz w:val="16"/>
                <w:szCs w:val="20"/>
                <w:lang w:val="en-US"/>
              </w:rPr>
            </w:pPr>
            <w:ins w:id="12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5" w:author="Автор"/>
                <w:b/>
                <w:color w:val="A6A6A6"/>
                <w:sz w:val="16"/>
                <w:szCs w:val="20"/>
                <w:lang w:val="en-US"/>
              </w:rPr>
            </w:pPr>
            <w:ins w:id="12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7" w:author="Автор"/>
                <w:b/>
                <w:color w:val="A6A6A6"/>
                <w:sz w:val="16"/>
                <w:szCs w:val="20"/>
                <w:lang w:val="en-US"/>
              </w:rPr>
            </w:pPr>
            <w:ins w:id="12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message="tns:getSubscriptionFeedingSetting" name="getSubscriptionFeedingSetting"&gt;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9" w:author="Автор"/>
                <w:b/>
                <w:color w:val="A6A6A6"/>
                <w:sz w:val="16"/>
                <w:szCs w:val="20"/>
                <w:lang w:val="en-US"/>
              </w:rPr>
            </w:pPr>
            <w:ins w:id="12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1" w:author="Автор"/>
                <w:b/>
                <w:color w:val="A6A6A6"/>
                <w:sz w:val="16"/>
                <w:szCs w:val="20"/>
                <w:lang w:val="en-US"/>
              </w:rPr>
            </w:pPr>
            <w:ins w:id="12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message="tns:getSubscriptionFeedingSettingResponse" name="getSubscriptionFeedingSettingResponse"&gt;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3" w:author="Автор"/>
                <w:b/>
                <w:color w:val="A6A6A6"/>
                <w:sz w:val="16"/>
                <w:szCs w:val="20"/>
                <w:lang w:val="en-US"/>
              </w:rPr>
            </w:pPr>
            <w:ins w:id="12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5" w:author="Автор"/>
                <w:b/>
                <w:color w:val="A6A6A6"/>
                <w:sz w:val="16"/>
                <w:szCs w:val="20"/>
                <w:lang w:val="en-US"/>
              </w:rPr>
            </w:pPr>
            <w:ins w:id="12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7" w:author="Автор"/>
                <w:b/>
                <w:color w:val="A6A6A6"/>
                <w:sz w:val="16"/>
                <w:szCs w:val="20"/>
                <w:lang w:val="en-US"/>
              </w:rPr>
            </w:pPr>
            <w:ins w:id="12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9" w:author="Автор"/>
                <w:b/>
                <w:color w:val="A6A6A6"/>
                <w:sz w:val="16"/>
                <w:szCs w:val="20"/>
                <w:lang w:val="en-US"/>
              </w:rPr>
            </w:pPr>
            <w:ins w:id="12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message="tns:getEnterEventWithRepList" name="getEnterEventWithRepList"&gt;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1" w:author="Автор"/>
                <w:b/>
                <w:color w:val="A6A6A6"/>
                <w:sz w:val="16"/>
                <w:szCs w:val="20"/>
                <w:lang w:val="en-US"/>
              </w:rPr>
            </w:pPr>
            <w:ins w:id="12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3" w:author="Автор"/>
                <w:b/>
                <w:color w:val="A6A6A6"/>
                <w:sz w:val="16"/>
                <w:szCs w:val="20"/>
                <w:lang w:val="en-US"/>
              </w:rPr>
            </w:pPr>
            <w:ins w:id="12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message="tns:getEnterEventWithRepListResponse" name="getEnterEventWithRepListResponse"&gt;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5" w:author="Автор"/>
                <w:b/>
                <w:color w:val="A6A6A6"/>
                <w:sz w:val="16"/>
                <w:szCs w:val="20"/>
                <w:lang w:val="en-US"/>
              </w:rPr>
            </w:pPr>
            <w:ins w:id="12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7" w:author="Автор"/>
                <w:b/>
                <w:color w:val="A6A6A6"/>
                <w:sz w:val="16"/>
                <w:szCs w:val="20"/>
                <w:lang w:val="en-US"/>
              </w:rPr>
            </w:pPr>
            <w:ins w:id="12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9" w:author="Автор"/>
                <w:b/>
                <w:color w:val="A6A6A6"/>
                <w:sz w:val="16"/>
                <w:szCs w:val="20"/>
                <w:lang w:val="en-US"/>
              </w:rPr>
            </w:pPr>
            <w:ins w:id="12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1" w:author="Автор"/>
                <w:b/>
                <w:color w:val="A6A6A6"/>
                <w:sz w:val="16"/>
                <w:szCs w:val="20"/>
                <w:lang w:val="en-US"/>
              </w:rPr>
            </w:pPr>
            <w:ins w:id="12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message="tns:getCardList" name="getCardList"&gt;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3" w:author="Автор"/>
                <w:b/>
                <w:color w:val="A6A6A6"/>
                <w:sz w:val="16"/>
                <w:szCs w:val="20"/>
                <w:lang w:val="en-US"/>
              </w:rPr>
            </w:pPr>
            <w:ins w:id="12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5" w:author="Автор"/>
                <w:b/>
                <w:color w:val="A6A6A6"/>
                <w:sz w:val="16"/>
                <w:szCs w:val="20"/>
                <w:lang w:val="en-US"/>
              </w:rPr>
            </w:pPr>
            <w:ins w:id="12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message="tns:getCardListResponse" name="getCardListResponse"&gt;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7" w:author="Автор"/>
                <w:b/>
                <w:color w:val="A6A6A6"/>
                <w:sz w:val="16"/>
                <w:szCs w:val="20"/>
                <w:lang w:val="en-US"/>
              </w:rPr>
            </w:pPr>
            <w:ins w:id="12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9" w:author="Автор"/>
                <w:b/>
                <w:color w:val="A6A6A6"/>
                <w:sz w:val="16"/>
                <w:szCs w:val="20"/>
                <w:lang w:val="en-US"/>
              </w:rPr>
            </w:pPr>
            <w:ins w:id="12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1" w:author="Автор"/>
                <w:b/>
                <w:color w:val="A6A6A6"/>
                <w:sz w:val="16"/>
                <w:szCs w:val="20"/>
                <w:lang w:val="en-US"/>
              </w:rPr>
            </w:pPr>
            <w:ins w:id="12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3" w:author="Автор"/>
                <w:b/>
                <w:color w:val="A6A6A6"/>
                <w:sz w:val="16"/>
                <w:szCs w:val="20"/>
                <w:lang w:val="en-US"/>
              </w:rPr>
            </w:pPr>
            <w:ins w:id="12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message="tns:getCycleDiagramHistoryListBySan" name="getCycleDiagramHistoryListBySan"&gt;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5" w:author="Автор"/>
                <w:b/>
                <w:color w:val="A6A6A6"/>
                <w:sz w:val="16"/>
                <w:szCs w:val="20"/>
                <w:lang w:val="en-US"/>
              </w:rPr>
            </w:pPr>
            <w:ins w:id="12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7" w:author="Автор"/>
                <w:b/>
                <w:color w:val="A6A6A6"/>
                <w:sz w:val="16"/>
                <w:szCs w:val="20"/>
                <w:lang w:val="en-US"/>
              </w:rPr>
            </w:pPr>
            <w:ins w:id="12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message="tns:getCycleDiagramHistoryListBySanResponse" name="getCycleDiagramHistoryListBySanResponse"&gt;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9" w:author="Автор"/>
                <w:b/>
                <w:color w:val="A6A6A6"/>
                <w:sz w:val="16"/>
                <w:szCs w:val="20"/>
                <w:lang w:val="en-US"/>
              </w:rPr>
            </w:pPr>
            <w:ins w:id="12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1" w:author="Автор"/>
                <w:b/>
                <w:color w:val="A6A6A6"/>
                <w:sz w:val="16"/>
                <w:szCs w:val="20"/>
                <w:lang w:val="en-US"/>
              </w:rPr>
            </w:pPr>
            <w:ins w:id="12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3" w:author="Автор"/>
                <w:b/>
                <w:color w:val="A6A6A6"/>
                <w:sz w:val="16"/>
                <w:szCs w:val="20"/>
                <w:lang w:val="en-US"/>
              </w:rPr>
            </w:pPr>
            <w:ins w:id="12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5" w:author="Автор"/>
                <w:b/>
                <w:color w:val="A6A6A6"/>
                <w:sz w:val="16"/>
                <w:szCs w:val="20"/>
                <w:lang w:val="en-US"/>
              </w:rPr>
            </w:pPr>
            <w:ins w:id="12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message="tns:getClientSmsList" name="getClientSmsList"&gt;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7" w:author="Автор"/>
                <w:b/>
                <w:color w:val="A6A6A6"/>
                <w:sz w:val="16"/>
                <w:szCs w:val="20"/>
                <w:lang w:val="en-US"/>
              </w:rPr>
            </w:pPr>
            <w:ins w:id="12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9" w:author="Автор"/>
                <w:b/>
                <w:color w:val="A6A6A6"/>
                <w:sz w:val="16"/>
                <w:szCs w:val="20"/>
                <w:lang w:val="en-US"/>
              </w:rPr>
            </w:pPr>
            <w:ins w:id="12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message="tns:getClientSmsListResponse" name="getClientSmsListResponse"&gt;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1" w:author="Автор"/>
                <w:b/>
                <w:color w:val="A6A6A6"/>
                <w:sz w:val="16"/>
                <w:szCs w:val="20"/>
                <w:lang w:val="en-US"/>
              </w:rPr>
            </w:pPr>
            <w:ins w:id="12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3" w:author="Автор"/>
                <w:b/>
                <w:color w:val="A6A6A6"/>
                <w:sz w:val="16"/>
                <w:szCs w:val="20"/>
                <w:lang w:val="en-US"/>
              </w:rPr>
            </w:pPr>
            <w:ins w:id="12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5" w:author="Автор"/>
                <w:b/>
                <w:color w:val="A6A6A6"/>
                <w:sz w:val="16"/>
                <w:szCs w:val="20"/>
                <w:lang w:val="en-US"/>
              </w:rPr>
            </w:pPr>
            <w:ins w:id="12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7" w:author="Автор"/>
                <w:b/>
                <w:color w:val="A6A6A6"/>
                <w:sz w:val="16"/>
                <w:szCs w:val="20"/>
                <w:lang w:val="en-US"/>
              </w:rPr>
            </w:pPr>
            <w:ins w:id="12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message="tns:getSubscriptionFeedingJournal" name="getSubscriptionFeedingJournal"&gt;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9" w:author="Автор"/>
                <w:b/>
                <w:color w:val="A6A6A6"/>
                <w:sz w:val="16"/>
                <w:szCs w:val="20"/>
                <w:lang w:val="en-US"/>
              </w:rPr>
            </w:pPr>
            <w:ins w:id="12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1" w:author="Автор"/>
                <w:b/>
                <w:color w:val="A6A6A6"/>
                <w:sz w:val="16"/>
                <w:szCs w:val="20"/>
                <w:lang w:val="en-US"/>
              </w:rPr>
            </w:pPr>
            <w:ins w:id="12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message="tns:getSubscriptionFeedingJournalResponse" name="getSubscriptionFeedingJournalResponse"&gt;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3" w:author="Автор"/>
                <w:b/>
                <w:color w:val="A6A6A6"/>
                <w:sz w:val="16"/>
                <w:szCs w:val="20"/>
                <w:lang w:val="en-US"/>
              </w:rPr>
            </w:pPr>
            <w:ins w:id="12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5" w:author="Автор"/>
                <w:b/>
                <w:color w:val="A6A6A6"/>
                <w:sz w:val="16"/>
                <w:szCs w:val="20"/>
                <w:lang w:val="en-US"/>
              </w:rPr>
            </w:pPr>
            <w:ins w:id="12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7" w:author="Автор"/>
                <w:b/>
                <w:color w:val="A6A6A6"/>
                <w:sz w:val="16"/>
                <w:szCs w:val="20"/>
                <w:lang w:val="en-US"/>
              </w:rPr>
            </w:pPr>
            <w:ins w:id="12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9" w:author="Автор"/>
                <w:b/>
                <w:color w:val="A6A6A6"/>
                <w:sz w:val="16"/>
                <w:szCs w:val="20"/>
                <w:lang w:val="en-US"/>
              </w:rPr>
            </w:pPr>
            <w:ins w:id="12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message="tns:getListOfGoods" name="getListOfGoods"&gt;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1" w:author="Автор"/>
                <w:b/>
                <w:color w:val="A6A6A6"/>
                <w:sz w:val="16"/>
                <w:szCs w:val="20"/>
                <w:lang w:val="en-US"/>
              </w:rPr>
            </w:pPr>
            <w:ins w:id="12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3" w:author="Автор"/>
                <w:b/>
                <w:color w:val="A6A6A6"/>
                <w:sz w:val="16"/>
                <w:szCs w:val="20"/>
                <w:lang w:val="en-US"/>
              </w:rPr>
            </w:pPr>
            <w:ins w:id="12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message="tns:getListOfGoodsResponse" name="getListOfGoodsResponse"&gt;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5" w:author="Автор"/>
                <w:b/>
                <w:color w:val="A6A6A6"/>
                <w:sz w:val="16"/>
                <w:szCs w:val="20"/>
                <w:lang w:val="en-US"/>
              </w:rPr>
            </w:pPr>
            <w:ins w:id="12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7" w:author="Автор"/>
                <w:b/>
                <w:color w:val="A6A6A6"/>
                <w:sz w:val="16"/>
                <w:szCs w:val="20"/>
                <w:lang w:val="en-US"/>
              </w:rPr>
            </w:pPr>
            <w:ins w:id="12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9" w:author="Автор"/>
                <w:b/>
                <w:color w:val="A6A6A6"/>
                <w:sz w:val="16"/>
                <w:szCs w:val="20"/>
                <w:lang w:val="en-US"/>
              </w:rPr>
            </w:pPr>
            <w:ins w:id="12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1" w:author="Автор"/>
                <w:b/>
                <w:color w:val="A6A6A6"/>
                <w:sz w:val="16"/>
                <w:szCs w:val="20"/>
                <w:lang w:val="en-US"/>
              </w:rPr>
            </w:pPr>
            <w:ins w:id="12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message="tns:changeEmail" name="changeEmail"&gt;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3" w:author="Автор"/>
                <w:b/>
                <w:color w:val="A6A6A6"/>
                <w:sz w:val="16"/>
                <w:szCs w:val="20"/>
                <w:lang w:val="en-US"/>
              </w:rPr>
            </w:pPr>
            <w:ins w:id="12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5" w:author="Автор"/>
                <w:b/>
                <w:color w:val="A6A6A6"/>
                <w:sz w:val="16"/>
                <w:szCs w:val="20"/>
                <w:lang w:val="en-US"/>
              </w:rPr>
            </w:pPr>
            <w:ins w:id="12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message="tns:changeEmailResponse" name="changeEmailResponse"&gt;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7" w:author="Автор"/>
                <w:b/>
                <w:color w:val="A6A6A6"/>
                <w:sz w:val="16"/>
                <w:szCs w:val="20"/>
                <w:lang w:val="en-US"/>
              </w:rPr>
            </w:pPr>
            <w:ins w:id="12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9" w:author="Автор"/>
                <w:b/>
                <w:color w:val="A6A6A6"/>
                <w:sz w:val="16"/>
                <w:szCs w:val="20"/>
                <w:lang w:val="en-US"/>
              </w:rPr>
            </w:pPr>
            <w:ins w:id="12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1" w:author="Автор"/>
                <w:b/>
                <w:color w:val="A6A6A6"/>
                <w:sz w:val="16"/>
                <w:szCs w:val="20"/>
                <w:lang w:val="en-US"/>
              </w:rPr>
            </w:pPr>
            <w:ins w:id="12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3" w:author="Автор"/>
                <w:b/>
                <w:color w:val="A6A6A6"/>
                <w:sz w:val="16"/>
                <w:szCs w:val="20"/>
                <w:lang w:val="en-US"/>
              </w:rPr>
            </w:pPr>
            <w:ins w:id="12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message="tns:excludeGoodGroupFromProhibition" name="excludeGoodGroupFromProhibition"&gt;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5" w:author="Автор"/>
                <w:b/>
                <w:color w:val="A6A6A6"/>
                <w:sz w:val="16"/>
                <w:szCs w:val="20"/>
                <w:lang w:val="en-US"/>
              </w:rPr>
            </w:pPr>
            <w:ins w:id="12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7" w:author="Автор"/>
                <w:b/>
                <w:color w:val="A6A6A6"/>
                <w:sz w:val="16"/>
                <w:szCs w:val="20"/>
                <w:lang w:val="en-US"/>
              </w:rPr>
            </w:pPr>
            <w:ins w:id="12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message="tns:excludeGoodGroupFromProhibitionResponse" name="excludeGoodGroupFromProhibitionResponse"&gt;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9" w:author="Автор"/>
                <w:b/>
                <w:color w:val="A6A6A6"/>
                <w:sz w:val="16"/>
                <w:szCs w:val="20"/>
                <w:lang w:val="en-US"/>
              </w:rPr>
            </w:pPr>
            <w:ins w:id="12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1" w:author="Автор"/>
                <w:b/>
                <w:color w:val="A6A6A6"/>
                <w:sz w:val="16"/>
                <w:szCs w:val="20"/>
                <w:lang w:val="en-US"/>
              </w:rPr>
            </w:pPr>
            <w:ins w:id="12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3" w:author="Автор"/>
                <w:b/>
                <w:color w:val="A6A6A6"/>
                <w:sz w:val="16"/>
                <w:szCs w:val="20"/>
                <w:lang w:val="en-US"/>
              </w:rPr>
            </w:pPr>
            <w:ins w:id="12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5" w:author="Автор"/>
                <w:b/>
                <w:color w:val="A6A6A6"/>
                <w:sz w:val="16"/>
                <w:szCs w:val="20"/>
                <w:lang w:val="en-US"/>
              </w:rPr>
            </w:pPr>
            <w:ins w:id="12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message="tns:orderPublication" name="orderPublication"&gt;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7" w:author="Автор"/>
                <w:b/>
                <w:color w:val="A6A6A6"/>
                <w:sz w:val="16"/>
                <w:szCs w:val="20"/>
                <w:lang w:val="en-US"/>
              </w:rPr>
            </w:pPr>
            <w:ins w:id="12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9" w:author="Автор"/>
                <w:b/>
                <w:color w:val="A6A6A6"/>
                <w:sz w:val="16"/>
                <w:szCs w:val="20"/>
                <w:lang w:val="en-US"/>
              </w:rPr>
            </w:pPr>
            <w:ins w:id="12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message="tns:orderPublicationResponse" name="orderPublicationResponse"&gt;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1" w:author="Автор"/>
                <w:b/>
                <w:color w:val="A6A6A6"/>
                <w:sz w:val="16"/>
                <w:szCs w:val="20"/>
                <w:lang w:val="en-US"/>
              </w:rPr>
            </w:pPr>
            <w:ins w:id="12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3" w:author="Автор"/>
                <w:b/>
                <w:color w:val="A6A6A6"/>
                <w:sz w:val="16"/>
                <w:szCs w:val="20"/>
                <w:lang w:val="en-US"/>
              </w:rPr>
            </w:pPr>
            <w:ins w:id="12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5" w:author="Автор"/>
                <w:b/>
                <w:color w:val="A6A6A6"/>
                <w:sz w:val="16"/>
                <w:szCs w:val="20"/>
                <w:lang w:val="en-US"/>
              </w:rPr>
            </w:pPr>
            <w:ins w:id="12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7" w:author="Автор"/>
                <w:b/>
                <w:color w:val="A6A6A6"/>
                <w:sz w:val="16"/>
                <w:szCs w:val="20"/>
                <w:lang w:val="en-US"/>
              </w:rPr>
            </w:pPr>
            <w:ins w:id="12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message="tns:enableNotificationBySMS" name="enableNotificationBySMS"&gt;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9" w:author="Автор"/>
                <w:b/>
                <w:color w:val="A6A6A6"/>
                <w:sz w:val="16"/>
                <w:szCs w:val="20"/>
                <w:lang w:val="en-US"/>
              </w:rPr>
            </w:pPr>
            <w:ins w:id="12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1" w:author="Автор"/>
                <w:b/>
                <w:color w:val="A6A6A6"/>
                <w:sz w:val="16"/>
                <w:szCs w:val="20"/>
                <w:lang w:val="en-US"/>
              </w:rPr>
            </w:pPr>
            <w:ins w:id="12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message="tns:enableNotificationBySMSResponse" name="enableNotificationBySMSResponse"&gt;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3" w:author="Автор"/>
                <w:b/>
                <w:color w:val="A6A6A6"/>
                <w:sz w:val="16"/>
                <w:szCs w:val="20"/>
                <w:lang w:val="en-US"/>
              </w:rPr>
            </w:pPr>
            <w:ins w:id="12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5" w:author="Автор"/>
                <w:b/>
                <w:color w:val="A6A6A6"/>
                <w:sz w:val="16"/>
                <w:szCs w:val="20"/>
                <w:lang w:val="en-US"/>
              </w:rPr>
            </w:pPr>
            <w:ins w:id="12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7" w:author="Автор"/>
                <w:b/>
                <w:color w:val="A6A6A6"/>
                <w:sz w:val="16"/>
                <w:szCs w:val="20"/>
                <w:lang w:val="en-US"/>
              </w:rPr>
            </w:pPr>
            <w:ins w:id="12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name="setProhibitionOnGoodGroup"&gt;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9" w:author="Автор"/>
                <w:b/>
                <w:color w:val="A6A6A6"/>
                <w:sz w:val="16"/>
                <w:szCs w:val="20"/>
                <w:lang w:val="en-US"/>
              </w:rPr>
            </w:pPr>
            <w:ins w:id="12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message="tns:setProhibitionOnGoodGroup" name="setProhibitionOnGoodGroup"&gt;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1" w:author="Автор"/>
                <w:b/>
                <w:color w:val="A6A6A6"/>
                <w:sz w:val="16"/>
                <w:szCs w:val="20"/>
                <w:lang w:val="en-US"/>
              </w:rPr>
            </w:pPr>
            <w:ins w:id="12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3" w:author="Автор"/>
                <w:b/>
                <w:color w:val="A6A6A6"/>
                <w:sz w:val="16"/>
                <w:szCs w:val="20"/>
                <w:lang w:val="en-US"/>
              </w:rPr>
            </w:pPr>
            <w:ins w:id="12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message="tns:setProhibitionOnGoodGroupResponse" name="setProhibitionOnGoodGroupResponse"&gt;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5" w:author="Автор"/>
                <w:b/>
                <w:color w:val="A6A6A6"/>
                <w:sz w:val="16"/>
                <w:szCs w:val="20"/>
                <w:lang w:val="en-US"/>
              </w:rPr>
            </w:pPr>
            <w:ins w:id="12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7" w:author="Автор"/>
                <w:b/>
                <w:color w:val="A6A6A6"/>
                <w:sz w:val="16"/>
                <w:szCs w:val="20"/>
                <w:lang w:val="en-US"/>
              </w:rPr>
            </w:pPr>
            <w:ins w:id="12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9" w:author="Автор"/>
                <w:b/>
                <w:color w:val="A6A6A6"/>
                <w:sz w:val="16"/>
                <w:szCs w:val="20"/>
                <w:lang w:val="en-US"/>
              </w:rPr>
            </w:pPr>
            <w:ins w:id="12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1" w:author="Автор"/>
                <w:b/>
                <w:color w:val="A6A6A6"/>
                <w:sz w:val="16"/>
                <w:szCs w:val="20"/>
                <w:lang w:val="en-US"/>
              </w:rPr>
            </w:pPr>
            <w:ins w:id="12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message="tns:putCycleDiagram" name="putCycleDiagram"&gt;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3" w:author="Автор"/>
                <w:b/>
                <w:color w:val="A6A6A6"/>
                <w:sz w:val="16"/>
                <w:szCs w:val="20"/>
                <w:lang w:val="en-US"/>
              </w:rPr>
            </w:pPr>
            <w:ins w:id="12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5" w:author="Автор"/>
                <w:b/>
                <w:color w:val="A6A6A6"/>
                <w:sz w:val="16"/>
                <w:szCs w:val="20"/>
                <w:lang w:val="en-US"/>
              </w:rPr>
            </w:pPr>
            <w:ins w:id="12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message="tns:putCycleDiagramResponse" name="putCycleDiagramResponse"&gt;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7" w:author="Автор"/>
                <w:b/>
                <w:color w:val="A6A6A6"/>
                <w:sz w:val="16"/>
                <w:szCs w:val="20"/>
                <w:lang w:val="en-US"/>
              </w:rPr>
            </w:pPr>
            <w:ins w:id="12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9" w:author="Автор"/>
                <w:b/>
                <w:color w:val="A6A6A6"/>
                <w:sz w:val="16"/>
                <w:szCs w:val="20"/>
                <w:lang w:val="en-US"/>
              </w:rPr>
            </w:pPr>
            <w:ins w:id="12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1" w:author="Автор"/>
                <w:b/>
                <w:color w:val="A6A6A6"/>
                <w:sz w:val="16"/>
                <w:szCs w:val="20"/>
                <w:lang w:val="en-US"/>
              </w:rPr>
            </w:pPr>
            <w:ins w:id="12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3" w:author="Автор"/>
                <w:b/>
                <w:color w:val="A6A6A6"/>
                <w:sz w:val="16"/>
                <w:szCs w:val="20"/>
                <w:lang w:val="en-US"/>
              </w:rPr>
            </w:pPr>
            <w:ins w:id="12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message="tns:getActiveMenuQuestions" name="getActiveMenuQuestions"&gt;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5" w:author="Автор"/>
                <w:b/>
                <w:color w:val="A6A6A6"/>
                <w:sz w:val="16"/>
                <w:szCs w:val="20"/>
                <w:lang w:val="en-US"/>
              </w:rPr>
            </w:pPr>
            <w:ins w:id="12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7" w:author="Автор"/>
                <w:b/>
                <w:color w:val="A6A6A6"/>
                <w:sz w:val="16"/>
                <w:szCs w:val="20"/>
                <w:lang w:val="en-US"/>
              </w:rPr>
            </w:pPr>
            <w:ins w:id="12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message="tns:getActiveMenuQuestionsResponse" name="getActiveMenuQuestionsResponse"&gt;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9" w:author="Автор"/>
                <w:b/>
                <w:color w:val="A6A6A6"/>
                <w:sz w:val="16"/>
                <w:szCs w:val="20"/>
                <w:lang w:val="en-US"/>
              </w:rPr>
            </w:pPr>
            <w:ins w:id="12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1" w:author="Автор"/>
                <w:b/>
                <w:color w:val="A6A6A6"/>
                <w:sz w:val="16"/>
                <w:szCs w:val="20"/>
                <w:lang w:val="en-US"/>
              </w:rPr>
            </w:pPr>
            <w:ins w:id="12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3" w:author="Автор"/>
                <w:b/>
                <w:color w:val="A6A6A6"/>
                <w:sz w:val="16"/>
                <w:szCs w:val="20"/>
                <w:lang w:val="en-US"/>
              </w:rPr>
            </w:pPr>
            <w:ins w:id="12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5" w:author="Автор"/>
                <w:b/>
                <w:color w:val="A6A6A6"/>
                <w:sz w:val="16"/>
                <w:szCs w:val="20"/>
                <w:lang w:val="en-US"/>
              </w:rPr>
            </w:pPr>
            <w:ins w:id="12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message="tns:getCycleDiagramHistoryList" name="getCycleDiagramHistoryList"&gt;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7" w:author="Автор"/>
                <w:b/>
                <w:color w:val="A6A6A6"/>
                <w:sz w:val="16"/>
                <w:szCs w:val="20"/>
                <w:lang w:val="en-US"/>
              </w:rPr>
            </w:pPr>
            <w:ins w:id="12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9" w:author="Автор"/>
                <w:b/>
                <w:color w:val="A6A6A6"/>
                <w:sz w:val="16"/>
                <w:szCs w:val="20"/>
                <w:lang w:val="en-US"/>
              </w:rPr>
            </w:pPr>
            <w:ins w:id="12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message="tns:getCycleDiagramHistoryListResponse" name="getCycleDiagramHistoryListResponse"&gt;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1" w:author="Автор"/>
                <w:b/>
                <w:color w:val="A6A6A6"/>
                <w:sz w:val="16"/>
                <w:szCs w:val="20"/>
                <w:lang w:val="en-US"/>
              </w:rPr>
            </w:pPr>
            <w:ins w:id="12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3" w:author="Автор"/>
                <w:b/>
                <w:color w:val="A6A6A6"/>
                <w:sz w:val="16"/>
                <w:szCs w:val="20"/>
                <w:lang w:val="en-US"/>
              </w:rPr>
            </w:pPr>
            <w:ins w:id="12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5" w:author="Автор"/>
                <w:b/>
                <w:color w:val="A6A6A6"/>
                <w:sz w:val="16"/>
                <w:szCs w:val="20"/>
                <w:lang w:val="en-US"/>
              </w:rPr>
            </w:pPr>
            <w:ins w:id="12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7" w:author="Автор"/>
                <w:b/>
                <w:color w:val="A6A6A6"/>
                <w:sz w:val="16"/>
                <w:szCs w:val="20"/>
                <w:lang w:val="en-US"/>
              </w:rPr>
            </w:pPr>
            <w:ins w:id="12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message="tns:getCycleDiagramListBySan" name="getCycleDiagramListBySan"&gt;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9" w:author="Автор"/>
                <w:b/>
                <w:color w:val="A6A6A6"/>
                <w:sz w:val="16"/>
                <w:szCs w:val="20"/>
                <w:lang w:val="en-US"/>
              </w:rPr>
            </w:pPr>
            <w:ins w:id="12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1" w:author="Автор"/>
                <w:b/>
                <w:color w:val="A6A6A6"/>
                <w:sz w:val="16"/>
                <w:szCs w:val="20"/>
                <w:lang w:val="en-US"/>
              </w:rPr>
            </w:pPr>
            <w:ins w:id="12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message="tns:getCycleDiagramListBySanResponse" name="getCycleDiagramListBySanResponse"&gt;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3" w:author="Автор"/>
                <w:b/>
                <w:color w:val="A6A6A6"/>
                <w:sz w:val="16"/>
                <w:szCs w:val="20"/>
                <w:lang w:val="en-US"/>
              </w:rPr>
            </w:pPr>
            <w:ins w:id="12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5" w:author="Автор"/>
                <w:b/>
                <w:color w:val="A6A6A6"/>
                <w:sz w:val="16"/>
                <w:szCs w:val="20"/>
                <w:lang w:val="en-US"/>
              </w:rPr>
            </w:pPr>
            <w:ins w:id="12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7" w:author="Автор"/>
                <w:b/>
                <w:color w:val="A6A6A6"/>
                <w:sz w:val="16"/>
                <w:szCs w:val="20"/>
                <w:lang w:val="en-US"/>
              </w:rPr>
            </w:pPr>
            <w:ins w:id="12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9" w:author="Автор"/>
                <w:b/>
                <w:color w:val="A6A6A6"/>
                <w:sz w:val="16"/>
                <w:szCs w:val="20"/>
                <w:lang w:val="en-US"/>
              </w:rPr>
            </w:pPr>
            <w:ins w:id="12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message="tns:activateCurrentSubscriptionFeeding" name="activateCurrentSubscriptionFeeding"&gt;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1" w:author="Автор"/>
                <w:b/>
                <w:color w:val="A6A6A6"/>
                <w:sz w:val="16"/>
                <w:szCs w:val="20"/>
                <w:lang w:val="en-US"/>
              </w:rPr>
            </w:pPr>
            <w:ins w:id="12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3" w:author="Автор"/>
                <w:b/>
                <w:color w:val="A6A6A6"/>
                <w:sz w:val="16"/>
                <w:szCs w:val="20"/>
                <w:lang w:val="en-US"/>
              </w:rPr>
            </w:pPr>
            <w:ins w:id="12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message="tns:activateCurrentSubscriptionFeedingResponse" name="activateCurrentSubscriptionFeedingResponse"&gt;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5" w:author="Автор"/>
                <w:b/>
                <w:color w:val="A6A6A6"/>
                <w:sz w:val="16"/>
                <w:szCs w:val="20"/>
                <w:lang w:val="en-US"/>
              </w:rPr>
            </w:pPr>
            <w:ins w:id="12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7" w:author="Автор"/>
                <w:b/>
                <w:color w:val="A6A6A6"/>
                <w:sz w:val="16"/>
                <w:szCs w:val="20"/>
                <w:lang w:val="en-US"/>
              </w:rPr>
            </w:pPr>
            <w:ins w:id="12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9" w:author="Автор"/>
                <w:b/>
                <w:color w:val="A6A6A6"/>
                <w:sz w:val="16"/>
                <w:szCs w:val="20"/>
                <w:lang w:val="en-US"/>
              </w:rPr>
            </w:pPr>
            <w:ins w:id="12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1" w:author="Автор"/>
                <w:b/>
                <w:color w:val="A6A6A6"/>
                <w:sz w:val="16"/>
                <w:szCs w:val="20"/>
                <w:lang w:val="en-US"/>
              </w:rPr>
            </w:pPr>
            <w:ins w:id="12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message="tns:reopenSubscriptionFeedingBySan" name="reopenSubscriptionFeedingBySan"&gt;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3" w:author="Автор"/>
                <w:b/>
                <w:color w:val="A6A6A6"/>
                <w:sz w:val="16"/>
                <w:szCs w:val="20"/>
                <w:lang w:val="en-US"/>
              </w:rPr>
            </w:pPr>
            <w:ins w:id="12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5" w:author="Автор"/>
                <w:b/>
                <w:color w:val="A6A6A6"/>
                <w:sz w:val="16"/>
                <w:szCs w:val="20"/>
                <w:lang w:val="en-US"/>
              </w:rPr>
            </w:pPr>
            <w:ins w:id="12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message="tns:reopenSubscriptionFeedingBySanResponse" name="reopenSubscriptionFeedingBySanResponse"&gt;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7" w:author="Автор"/>
                <w:b/>
                <w:color w:val="A6A6A6"/>
                <w:sz w:val="16"/>
                <w:szCs w:val="20"/>
                <w:lang w:val="en-US"/>
              </w:rPr>
            </w:pPr>
            <w:ins w:id="12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9" w:author="Автор"/>
                <w:b/>
                <w:color w:val="A6A6A6"/>
                <w:sz w:val="16"/>
                <w:szCs w:val="20"/>
                <w:lang w:val="en-US"/>
              </w:rPr>
            </w:pPr>
            <w:ins w:id="12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1" w:author="Автор"/>
                <w:b/>
                <w:color w:val="A6A6A6"/>
                <w:sz w:val="16"/>
                <w:szCs w:val="20"/>
                <w:lang w:val="en-US"/>
              </w:rPr>
            </w:pPr>
            <w:ins w:id="12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3" w:author="Автор"/>
                <w:b/>
                <w:color w:val="A6A6A6"/>
                <w:sz w:val="16"/>
                <w:szCs w:val="20"/>
                <w:lang w:val="en-US"/>
              </w:rPr>
            </w:pPr>
            <w:ins w:id="12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message="tns:getPurchaseSubscriptionFeedingListBySan" name="getPurchaseSubscriptionFeedingListBySan"&gt;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5" w:author="Автор"/>
                <w:b/>
                <w:color w:val="A6A6A6"/>
                <w:sz w:val="16"/>
                <w:szCs w:val="20"/>
                <w:lang w:val="en-US"/>
              </w:rPr>
            </w:pPr>
            <w:ins w:id="12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7" w:author="Автор"/>
                <w:b/>
                <w:color w:val="A6A6A6"/>
                <w:sz w:val="16"/>
                <w:szCs w:val="20"/>
                <w:lang w:val="en-US"/>
              </w:rPr>
            </w:pPr>
            <w:ins w:id="12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message="tns:getPurchaseSubscriptionFeedingListBySanResponse" name="getPurchaseSubscriptionFeedingListBySanResponse"&gt;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9" w:author="Автор"/>
                <w:b/>
                <w:color w:val="A6A6A6"/>
                <w:sz w:val="16"/>
                <w:szCs w:val="20"/>
                <w:lang w:val="en-US"/>
              </w:rPr>
            </w:pPr>
            <w:ins w:id="12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1" w:author="Автор"/>
                <w:b/>
                <w:color w:val="A6A6A6"/>
                <w:sz w:val="16"/>
                <w:szCs w:val="20"/>
                <w:lang w:val="en-US"/>
              </w:rPr>
            </w:pPr>
            <w:ins w:id="12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3" w:author="Автор"/>
                <w:b/>
                <w:color w:val="A6A6A6"/>
                <w:sz w:val="16"/>
                <w:szCs w:val="20"/>
                <w:lang w:val="en-US"/>
              </w:rPr>
            </w:pPr>
            <w:ins w:id="12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5" w:author="Автор"/>
                <w:b/>
                <w:color w:val="A6A6A6"/>
                <w:sz w:val="16"/>
                <w:szCs w:val="20"/>
                <w:lang w:val="en-US"/>
              </w:rPr>
            </w:pPr>
            <w:ins w:id="12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message="tns:getMenuListWithProhibitions" name="getMenuListWithProhibitions"&gt;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7" w:author="Автор"/>
                <w:b/>
                <w:color w:val="A6A6A6"/>
                <w:sz w:val="16"/>
                <w:szCs w:val="20"/>
                <w:lang w:val="en-US"/>
              </w:rPr>
            </w:pPr>
            <w:ins w:id="12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49" w:author="Автор"/>
                <w:b/>
                <w:color w:val="A6A6A6"/>
                <w:sz w:val="16"/>
                <w:szCs w:val="20"/>
                <w:lang w:val="en-US"/>
              </w:rPr>
            </w:pPr>
            <w:ins w:id="12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message="tns:getMenuListWithProhibitionsResponse" name="getMenuListWithProhibitionsResponse"&gt;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1" w:author="Автор"/>
                <w:b/>
                <w:color w:val="A6A6A6"/>
                <w:sz w:val="16"/>
                <w:szCs w:val="20"/>
                <w:lang w:val="en-US"/>
              </w:rPr>
            </w:pPr>
            <w:ins w:id="12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3" w:author="Автор"/>
                <w:b/>
                <w:color w:val="A6A6A6"/>
                <w:sz w:val="16"/>
                <w:szCs w:val="20"/>
                <w:lang w:val="en-US"/>
              </w:rPr>
            </w:pPr>
            <w:ins w:id="12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5" w:author="Автор"/>
                <w:b/>
                <w:color w:val="A6A6A6"/>
                <w:sz w:val="16"/>
                <w:szCs w:val="20"/>
                <w:lang w:val="en-US"/>
              </w:rPr>
            </w:pPr>
            <w:ins w:id="12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7" w:author="Автор"/>
                <w:b/>
                <w:color w:val="A6A6A6"/>
                <w:sz w:val="16"/>
                <w:szCs w:val="20"/>
                <w:lang w:val="en-US"/>
              </w:rPr>
            </w:pPr>
            <w:ins w:id="12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message="tns:attachGuardSan" name="attachGuardSan"&gt;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59" w:author="Автор"/>
                <w:b/>
                <w:color w:val="A6A6A6"/>
                <w:sz w:val="16"/>
                <w:szCs w:val="20"/>
                <w:lang w:val="en-US"/>
              </w:rPr>
            </w:pPr>
            <w:ins w:id="12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1" w:author="Автор"/>
                <w:b/>
                <w:color w:val="A6A6A6"/>
                <w:sz w:val="16"/>
                <w:szCs w:val="20"/>
                <w:lang w:val="en-US"/>
              </w:rPr>
            </w:pPr>
            <w:ins w:id="12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message="tns:attachGuardSanResponse" name="attachGuardSanResponse"&gt;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3" w:author="Автор"/>
                <w:b/>
                <w:color w:val="A6A6A6"/>
                <w:sz w:val="16"/>
                <w:szCs w:val="20"/>
                <w:lang w:val="en-US"/>
              </w:rPr>
            </w:pPr>
            <w:ins w:id="12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5" w:author="Автор"/>
                <w:b/>
                <w:color w:val="A6A6A6"/>
                <w:sz w:val="16"/>
                <w:szCs w:val="20"/>
                <w:lang w:val="en-US"/>
              </w:rPr>
            </w:pPr>
            <w:ins w:id="12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7" w:author="Автор"/>
                <w:b/>
                <w:color w:val="A6A6A6"/>
                <w:sz w:val="16"/>
                <w:szCs w:val="20"/>
                <w:lang w:val="en-US"/>
              </w:rPr>
            </w:pPr>
            <w:ins w:id="12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69" w:author="Автор"/>
                <w:b/>
                <w:color w:val="A6A6A6"/>
                <w:sz w:val="16"/>
                <w:szCs w:val="20"/>
                <w:lang w:val="en-US"/>
              </w:rPr>
            </w:pPr>
            <w:ins w:id="12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message="tns:enableNotificationByEmail" name="enableNotificationByEmail"&gt;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1" w:author="Автор"/>
                <w:b/>
                <w:color w:val="A6A6A6"/>
                <w:sz w:val="16"/>
                <w:szCs w:val="20"/>
                <w:lang w:val="en-US"/>
              </w:rPr>
            </w:pPr>
            <w:ins w:id="12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3" w:author="Автор"/>
                <w:b/>
                <w:color w:val="A6A6A6"/>
                <w:sz w:val="16"/>
                <w:szCs w:val="20"/>
                <w:lang w:val="en-US"/>
              </w:rPr>
            </w:pPr>
            <w:ins w:id="12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message="tns:enableNotificationByEmailResponse" name="enableNotificationByEmailResponse"&gt;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5" w:author="Автор"/>
                <w:b/>
                <w:color w:val="A6A6A6"/>
                <w:sz w:val="16"/>
                <w:szCs w:val="20"/>
                <w:lang w:val="en-US"/>
              </w:rPr>
            </w:pPr>
            <w:ins w:id="12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7" w:author="Автор"/>
                <w:b/>
                <w:color w:val="A6A6A6"/>
                <w:sz w:val="16"/>
                <w:szCs w:val="20"/>
                <w:lang w:val="en-US"/>
              </w:rPr>
            </w:pPr>
            <w:ins w:id="12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79" w:author="Автор"/>
                <w:b/>
                <w:color w:val="A6A6A6"/>
                <w:sz w:val="16"/>
                <w:szCs w:val="20"/>
                <w:lang w:val="en-US"/>
              </w:rPr>
            </w:pPr>
            <w:ins w:id="12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1" w:author="Автор"/>
                <w:b/>
                <w:color w:val="A6A6A6"/>
                <w:sz w:val="16"/>
                <w:szCs w:val="20"/>
                <w:lang w:val="en-US"/>
              </w:rPr>
            </w:pPr>
            <w:ins w:id="12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message="tns:setAnswerFromQuestion" name="setAnswerFromQuestion"&gt;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3" w:author="Автор"/>
                <w:b/>
                <w:color w:val="A6A6A6"/>
                <w:sz w:val="16"/>
                <w:szCs w:val="20"/>
                <w:lang w:val="en-US"/>
              </w:rPr>
            </w:pPr>
            <w:ins w:id="12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5" w:author="Автор"/>
                <w:b/>
                <w:color w:val="A6A6A6"/>
                <w:sz w:val="16"/>
                <w:szCs w:val="20"/>
                <w:lang w:val="en-US"/>
              </w:rPr>
            </w:pPr>
            <w:ins w:id="12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message="tns:setAnswerFromQuestionResponse" name="setAnswerFromQuestionResponse"&gt;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7" w:author="Автор"/>
                <w:b/>
                <w:color w:val="A6A6A6"/>
                <w:sz w:val="16"/>
                <w:szCs w:val="20"/>
                <w:lang w:val="en-US"/>
              </w:rPr>
            </w:pPr>
            <w:ins w:id="12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89" w:author="Автор"/>
                <w:b/>
                <w:color w:val="A6A6A6"/>
                <w:sz w:val="16"/>
                <w:szCs w:val="20"/>
                <w:lang w:val="en-US"/>
              </w:rPr>
            </w:pPr>
            <w:ins w:id="12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1" w:author="Автор"/>
                <w:b/>
                <w:color w:val="A6A6A6"/>
                <w:sz w:val="16"/>
                <w:szCs w:val="20"/>
                <w:lang w:val="en-US"/>
              </w:rPr>
            </w:pPr>
            <w:ins w:id="12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name="enableNotificationByPUSH"&gt;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3" w:author="Автор"/>
                <w:b/>
                <w:color w:val="A6A6A6"/>
                <w:sz w:val="16"/>
                <w:szCs w:val="20"/>
                <w:lang w:val="en-US"/>
              </w:rPr>
            </w:pPr>
            <w:ins w:id="12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message="tns:enableNotificationByPUSH" name="enableNotificationByPUSH"&gt;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5" w:author="Автор"/>
                <w:b/>
                <w:color w:val="A6A6A6"/>
                <w:sz w:val="16"/>
                <w:szCs w:val="20"/>
                <w:lang w:val="en-US"/>
              </w:rPr>
            </w:pPr>
            <w:ins w:id="12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7" w:author="Автор"/>
                <w:b/>
                <w:color w:val="A6A6A6"/>
                <w:sz w:val="16"/>
                <w:szCs w:val="20"/>
                <w:lang w:val="en-US"/>
              </w:rPr>
            </w:pPr>
            <w:ins w:id="12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message="tns:enableNotificationByPUSHResponse" name="enableNotificationByPUSHResponse"&gt;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99" w:author="Автор"/>
                <w:b/>
                <w:color w:val="A6A6A6"/>
                <w:sz w:val="16"/>
                <w:szCs w:val="20"/>
                <w:lang w:val="en-US"/>
              </w:rPr>
            </w:pPr>
            <w:ins w:id="12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1" w:author="Автор"/>
                <w:b/>
                <w:color w:val="A6A6A6"/>
                <w:sz w:val="16"/>
                <w:szCs w:val="20"/>
                <w:lang w:val="en-US"/>
              </w:rPr>
            </w:pPr>
            <w:ins w:id="12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3" w:author="Автор"/>
                <w:b/>
                <w:color w:val="A6A6A6"/>
                <w:sz w:val="16"/>
                <w:szCs w:val="20"/>
                <w:lang w:val="en-US"/>
              </w:rPr>
            </w:pPr>
            <w:ins w:id="12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name="changePersonalInfo"&gt;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5" w:author="Автор"/>
                <w:b/>
                <w:color w:val="A6A6A6"/>
                <w:sz w:val="16"/>
                <w:szCs w:val="20"/>
                <w:lang w:val="en-US"/>
              </w:rPr>
            </w:pPr>
            <w:ins w:id="12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message="tns:changePersonalInfo" name="changePersonalInfo"&gt;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7" w:author="Автор"/>
                <w:b/>
                <w:color w:val="A6A6A6"/>
                <w:sz w:val="16"/>
                <w:szCs w:val="20"/>
                <w:lang w:val="en-US"/>
              </w:rPr>
            </w:pPr>
            <w:ins w:id="12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09" w:author="Автор"/>
                <w:b/>
                <w:color w:val="A6A6A6"/>
                <w:sz w:val="16"/>
                <w:szCs w:val="20"/>
                <w:lang w:val="en-US"/>
              </w:rPr>
            </w:pPr>
            <w:ins w:id="12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message="tns:changePersonalInfoResponse" name="changePersonalInfoResponse"&gt;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1" w:author="Автор"/>
                <w:b/>
                <w:color w:val="A6A6A6"/>
                <w:sz w:val="16"/>
                <w:szCs w:val="20"/>
                <w:lang w:val="en-US"/>
              </w:rPr>
            </w:pPr>
            <w:ins w:id="12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3" w:author="Автор"/>
                <w:b/>
                <w:color w:val="A6A6A6"/>
                <w:sz w:val="16"/>
                <w:szCs w:val="20"/>
                <w:lang w:val="en-US"/>
              </w:rPr>
            </w:pPr>
            <w:ins w:id="12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5" w:author="Автор"/>
                <w:b/>
                <w:color w:val="A6A6A6"/>
                <w:sz w:val="16"/>
                <w:szCs w:val="20"/>
                <w:lang w:val="en-US"/>
              </w:rPr>
            </w:pPr>
            <w:ins w:id="12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7" w:author="Автор"/>
                <w:b/>
                <w:color w:val="A6A6A6"/>
                <w:sz w:val="16"/>
                <w:szCs w:val="20"/>
                <w:lang w:val="en-US"/>
              </w:rPr>
            </w:pPr>
            <w:ins w:id="12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message="tns:getStudentListByIdOfClientGroup" name="getStudentListByIdOfClientGroup"&gt;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19" w:author="Автор"/>
                <w:b/>
                <w:color w:val="A6A6A6"/>
                <w:sz w:val="16"/>
                <w:szCs w:val="20"/>
                <w:lang w:val="en-US"/>
              </w:rPr>
            </w:pPr>
            <w:ins w:id="12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1" w:author="Автор"/>
                <w:b/>
                <w:color w:val="A6A6A6"/>
                <w:sz w:val="16"/>
                <w:szCs w:val="20"/>
                <w:lang w:val="en-US"/>
              </w:rPr>
            </w:pPr>
            <w:ins w:id="12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message="tns:getStudentListByIdOfClientGroupResponse" name="getStudentListByIdOfClientGroupResponse"&gt;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3" w:author="Автор"/>
                <w:b/>
                <w:color w:val="A6A6A6"/>
                <w:sz w:val="16"/>
                <w:szCs w:val="20"/>
                <w:lang w:val="en-US"/>
              </w:rPr>
            </w:pPr>
            <w:ins w:id="12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5" w:author="Автор"/>
                <w:b/>
                <w:color w:val="A6A6A6"/>
                <w:sz w:val="16"/>
                <w:szCs w:val="20"/>
                <w:lang w:val="en-US"/>
              </w:rPr>
            </w:pPr>
            <w:ins w:id="12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7" w:author="Автор"/>
                <w:b/>
                <w:color w:val="A6A6A6"/>
                <w:sz w:val="16"/>
                <w:szCs w:val="20"/>
                <w:lang w:val="en-US"/>
              </w:rPr>
            </w:pPr>
            <w:ins w:id="12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29" w:author="Автор"/>
                <w:b/>
                <w:color w:val="A6A6A6"/>
                <w:sz w:val="16"/>
                <w:szCs w:val="20"/>
                <w:lang w:val="en-US"/>
              </w:rPr>
            </w:pPr>
            <w:ins w:id="12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message="tns:getPaymentListBySan" name="getPaymentListBySan"&gt;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1" w:author="Автор"/>
                <w:b/>
                <w:color w:val="A6A6A6"/>
                <w:sz w:val="16"/>
                <w:szCs w:val="20"/>
                <w:lang w:val="en-US"/>
              </w:rPr>
            </w:pPr>
            <w:ins w:id="12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3" w:author="Автор"/>
                <w:b/>
                <w:color w:val="A6A6A6"/>
                <w:sz w:val="16"/>
                <w:szCs w:val="20"/>
                <w:lang w:val="en-US"/>
              </w:rPr>
            </w:pPr>
            <w:ins w:id="12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message="tns:getPaymentListBySanResponse" name="getPaymentListBySanResponse"&gt;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5" w:author="Автор"/>
                <w:b/>
                <w:color w:val="A6A6A6"/>
                <w:sz w:val="16"/>
                <w:szCs w:val="20"/>
                <w:lang w:val="en-US"/>
              </w:rPr>
            </w:pPr>
            <w:ins w:id="12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7" w:author="Автор"/>
                <w:b/>
                <w:color w:val="A6A6A6"/>
                <w:sz w:val="16"/>
                <w:szCs w:val="20"/>
                <w:lang w:val="en-US"/>
              </w:rPr>
            </w:pPr>
            <w:ins w:id="12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39" w:author="Автор"/>
                <w:b/>
                <w:color w:val="A6A6A6"/>
                <w:sz w:val="16"/>
                <w:szCs w:val="20"/>
                <w:lang w:val="en-US"/>
              </w:rPr>
            </w:pPr>
            <w:ins w:id="12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1" w:author="Автор"/>
                <w:b/>
                <w:color w:val="A6A6A6"/>
                <w:sz w:val="16"/>
                <w:szCs w:val="20"/>
                <w:lang w:val="en-US"/>
              </w:rPr>
            </w:pPr>
            <w:ins w:id="12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message="tns:getClientsByGuardSan" name="getClientsByGuardSan"&gt;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3" w:author="Автор"/>
                <w:b/>
                <w:color w:val="A6A6A6"/>
                <w:sz w:val="16"/>
                <w:szCs w:val="20"/>
                <w:lang w:val="en-US"/>
              </w:rPr>
            </w:pPr>
            <w:ins w:id="12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5" w:author="Автор"/>
                <w:b/>
                <w:color w:val="A6A6A6"/>
                <w:sz w:val="16"/>
                <w:szCs w:val="20"/>
                <w:lang w:val="en-US"/>
              </w:rPr>
            </w:pPr>
            <w:ins w:id="12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message="tns:getClientsByGuardSanResponse" name="getClientsByGuardSanResponse"&gt;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7" w:author="Автор"/>
                <w:b/>
                <w:color w:val="A6A6A6"/>
                <w:sz w:val="16"/>
                <w:szCs w:val="20"/>
                <w:lang w:val="en-US"/>
              </w:rPr>
            </w:pPr>
            <w:ins w:id="12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49" w:author="Автор"/>
                <w:b/>
                <w:color w:val="A6A6A6"/>
                <w:sz w:val="16"/>
                <w:szCs w:val="20"/>
                <w:lang w:val="en-US"/>
              </w:rPr>
            </w:pPr>
            <w:ins w:id="12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1" w:author="Автор"/>
                <w:b/>
                <w:color w:val="A6A6A6"/>
                <w:sz w:val="16"/>
                <w:szCs w:val="20"/>
                <w:lang w:val="en-US"/>
              </w:rPr>
            </w:pPr>
            <w:ins w:id="12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3" w:author="Автор"/>
                <w:b/>
                <w:color w:val="A6A6A6"/>
                <w:sz w:val="16"/>
                <w:szCs w:val="20"/>
                <w:lang w:val="en-US"/>
              </w:rPr>
            </w:pPr>
            <w:ins w:id="12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message="tns:getCycleDiagramList" name="getCycleDiagramList"&gt;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5" w:author="Автор"/>
                <w:b/>
                <w:color w:val="A6A6A6"/>
                <w:sz w:val="16"/>
                <w:szCs w:val="20"/>
                <w:lang w:val="en-US"/>
              </w:rPr>
            </w:pPr>
            <w:ins w:id="12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7" w:author="Автор"/>
                <w:b/>
                <w:color w:val="A6A6A6"/>
                <w:sz w:val="16"/>
                <w:szCs w:val="20"/>
                <w:lang w:val="en-US"/>
              </w:rPr>
            </w:pPr>
            <w:ins w:id="12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message="tns:getCycleDiagramListResponse" name="getCycleDiagramListResponse"&gt;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59" w:author="Автор"/>
                <w:b/>
                <w:color w:val="A6A6A6"/>
                <w:sz w:val="16"/>
                <w:szCs w:val="20"/>
                <w:lang w:val="en-US"/>
              </w:rPr>
            </w:pPr>
            <w:ins w:id="12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1" w:author="Автор"/>
                <w:b/>
                <w:color w:val="A6A6A6"/>
                <w:sz w:val="16"/>
                <w:szCs w:val="20"/>
                <w:lang w:val="en-US"/>
              </w:rPr>
            </w:pPr>
            <w:ins w:id="12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3" w:author="Автор"/>
                <w:b/>
                <w:color w:val="A6A6A6"/>
                <w:sz w:val="16"/>
                <w:szCs w:val="20"/>
                <w:lang w:val="en-US"/>
              </w:rPr>
            </w:pPr>
            <w:ins w:id="12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5" w:author="Автор"/>
                <w:b/>
                <w:color w:val="A6A6A6"/>
                <w:sz w:val="16"/>
                <w:szCs w:val="20"/>
                <w:lang w:val="en-US"/>
              </w:rPr>
            </w:pPr>
            <w:ins w:id="12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message="tns:setProhibitionOnProduct" name="setProhibitionOnProduct"&gt;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7" w:author="Автор"/>
                <w:b/>
                <w:color w:val="A6A6A6"/>
                <w:sz w:val="16"/>
                <w:szCs w:val="20"/>
                <w:lang w:val="en-US"/>
              </w:rPr>
            </w:pPr>
            <w:ins w:id="12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69" w:author="Автор"/>
                <w:b/>
                <w:color w:val="A6A6A6"/>
                <w:sz w:val="16"/>
                <w:szCs w:val="20"/>
                <w:lang w:val="en-US"/>
              </w:rPr>
            </w:pPr>
            <w:ins w:id="12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message="tns:setProhibitionOnProductResponse" name="setProhibitionOnProductResponse"&gt;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1" w:author="Автор"/>
                <w:b/>
                <w:color w:val="A6A6A6"/>
                <w:sz w:val="16"/>
                <w:szCs w:val="20"/>
                <w:lang w:val="en-US"/>
              </w:rPr>
            </w:pPr>
            <w:ins w:id="12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3" w:author="Автор"/>
                <w:b/>
                <w:color w:val="A6A6A6"/>
                <w:sz w:val="16"/>
                <w:szCs w:val="20"/>
                <w:lang w:val="en-US"/>
              </w:rPr>
            </w:pPr>
            <w:ins w:id="12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5" w:author="Автор"/>
                <w:b/>
                <w:color w:val="A6A6A6"/>
                <w:sz w:val="16"/>
                <w:szCs w:val="20"/>
                <w:lang w:val="en-US"/>
              </w:rPr>
            </w:pPr>
            <w:ins w:id="12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7" w:author="Автор"/>
                <w:b/>
                <w:color w:val="A6A6A6"/>
                <w:sz w:val="16"/>
                <w:szCs w:val="20"/>
                <w:lang w:val="en-US"/>
              </w:rPr>
            </w:pPr>
            <w:ins w:id="12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message="tns:getGroupListByOrg" name="getGroupListByOrg"&gt;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79" w:author="Автор"/>
                <w:b/>
                <w:color w:val="A6A6A6"/>
                <w:sz w:val="16"/>
                <w:szCs w:val="20"/>
                <w:lang w:val="en-US"/>
              </w:rPr>
            </w:pPr>
            <w:ins w:id="12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1" w:author="Автор"/>
                <w:b/>
                <w:color w:val="A6A6A6"/>
                <w:sz w:val="16"/>
                <w:szCs w:val="20"/>
                <w:lang w:val="en-US"/>
              </w:rPr>
            </w:pPr>
            <w:ins w:id="12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message="tns:getGroupListByOrgResponse" name="getGroupListByOrgResponse"&gt;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3" w:author="Автор"/>
                <w:b/>
                <w:color w:val="A6A6A6"/>
                <w:sz w:val="16"/>
                <w:szCs w:val="20"/>
                <w:lang w:val="en-US"/>
              </w:rPr>
            </w:pPr>
            <w:ins w:id="12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5" w:author="Автор"/>
                <w:b/>
                <w:color w:val="A6A6A6"/>
                <w:sz w:val="16"/>
                <w:szCs w:val="20"/>
                <w:lang w:val="en-US"/>
              </w:rPr>
            </w:pPr>
            <w:ins w:id="12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7" w:author="Автор"/>
                <w:b/>
                <w:color w:val="A6A6A6"/>
                <w:sz w:val="16"/>
                <w:szCs w:val="20"/>
                <w:lang w:val="en-US"/>
              </w:rPr>
            </w:pPr>
            <w:ins w:id="12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89" w:author="Автор"/>
                <w:b/>
                <w:color w:val="A6A6A6"/>
                <w:sz w:val="16"/>
                <w:szCs w:val="20"/>
                <w:lang w:val="en-US"/>
              </w:rPr>
            </w:pPr>
            <w:ins w:id="12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message="tns:getTransferSubBalanceList" name="getTransferSubBalanceList"&gt;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1" w:author="Автор"/>
                <w:b/>
                <w:color w:val="A6A6A6"/>
                <w:sz w:val="16"/>
                <w:szCs w:val="20"/>
                <w:lang w:val="en-US"/>
              </w:rPr>
            </w:pPr>
            <w:ins w:id="12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3" w:author="Автор"/>
                <w:b/>
                <w:color w:val="A6A6A6"/>
                <w:sz w:val="16"/>
                <w:szCs w:val="20"/>
                <w:lang w:val="en-US"/>
              </w:rPr>
            </w:pPr>
            <w:ins w:id="12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message="tns:getTransferSubBalanceListResponse" name="getTransferSubBalanceListResponse"&gt;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5" w:author="Автор"/>
                <w:b/>
                <w:color w:val="A6A6A6"/>
                <w:sz w:val="16"/>
                <w:szCs w:val="20"/>
                <w:lang w:val="en-US"/>
              </w:rPr>
            </w:pPr>
            <w:ins w:id="12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7" w:author="Автор"/>
                <w:b/>
                <w:color w:val="A6A6A6"/>
                <w:sz w:val="16"/>
                <w:szCs w:val="20"/>
                <w:lang w:val="en-US"/>
              </w:rPr>
            </w:pPr>
            <w:ins w:id="12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699" w:author="Автор"/>
                <w:b/>
                <w:color w:val="A6A6A6"/>
                <w:sz w:val="16"/>
                <w:szCs w:val="20"/>
                <w:lang w:val="en-US"/>
              </w:rPr>
            </w:pPr>
            <w:ins w:id="12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1" w:author="Автор"/>
                <w:b/>
                <w:color w:val="A6A6A6"/>
                <w:sz w:val="16"/>
                <w:szCs w:val="20"/>
                <w:lang w:val="en-US"/>
              </w:rPr>
            </w:pPr>
            <w:ins w:id="12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message="tns:getSummaryBySan" name="getSummaryBySan"&gt;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3" w:author="Автор"/>
                <w:b/>
                <w:color w:val="A6A6A6"/>
                <w:sz w:val="16"/>
                <w:szCs w:val="20"/>
                <w:lang w:val="en-US"/>
              </w:rPr>
            </w:pPr>
            <w:ins w:id="12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5" w:author="Автор"/>
                <w:b/>
                <w:color w:val="A6A6A6"/>
                <w:sz w:val="16"/>
                <w:szCs w:val="20"/>
                <w:lang w:val="en-US"/>
              </w:rPr>
            </w:pPr>
            <w:ins w:id="12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message="tns:getSummaryBySanResponse" name="getSummaryBySanResponse"&gt;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7" w:author="Автор"/>
                <w:b/>
                <w:color w:val="A6A6A6"/>
                <w:sz w:val="16"/>
                <w:szCs w:val="20"/>
                <w:lang w:val="en-US"/>
              </w:rPr>
            </w:pPr>
            <w:ins w:id="12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09" w:author="Автор"/>
                <w:b/>
                <w:color w:val="A6A6A6"/>
                <w:sz w:val="16"/>
                <w:szCs w:val="20"/>
                <w:lang w:val="en-US"/>
              </w:rPr>
            </w:pPr>
            <w:ins w:id="12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1" w:author="Автор"/>
                <w:b/>
                <w:color w:val="A6A6A6"/>
                <w:sz w:val="16"/>
                <w:szCs w:val="20"/>
                <w:lang w:val="en-US"/>
              </w:rPr>
            </w:pPr>
            <w:ins w:id="12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3" w:author="Автор"/>
                <w:b/>
                <w:color w:val="A6A6A6"/>
                <w:sz w:val="16"/>
                <w:szCs w:val="20"/>
                <w:lang w:val="en-US"/>
              </w:rPr>
            </w:pPr>
            <w:ins w:id="12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message="tns:reopenSubscriptionFeeding" name="reopenSubscriptionFeeding"&gt;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5" w:author="Автор"/>
                <w:b/>
                <w:color w:val="A6A6A6"/>
                <w:sz w:val="16"/>
                <w:szCs w:val="20"/>
                <w:lang w:val="en-US"/>
              </w:rPr>
            </w:pPr>
            <w:ins w:id="12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7" w:author="Автор"/>
                <w:b/>
                <w:color w:val="A6A6A6"/>
                <w:sz w:val="16"/>
                <w:szCs w:val="20"/>
                <w:lang w:val="en-US"/>
              </w:rPr>
            </w:pPr>
            <w:ins w:id="12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message="tns:reopenSubscriptionFeedingResponse" name="reopenSubscriptionFeedingResponse"&gt;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19" w:author="Автор"/>
                <w:b/>
                <w:color w:val="A6A6A6"/>
                <w:sz w:val="16"/>
                <w:szCs w:val="20"/>
                <w:lang w:val="en-US"/>
              </w:rPr>
            </w:pPr>
            <w:ins w:id="12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1" w:author="Автор"/>
                <w:b/>
                <w:color w:val="A6A6A6"/>
                <w:sz w:val="16"/>
                <w:szCs w:val="20"/>
                <w:lang w:val="en-US"/>
              </w:rPr>
            </w:pPr>
            <w:ins w:id="12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3" w:author="Автор"/>
                <w:b/>
                <w:color w:val="A6A6A6"/>
                <w:sz w:val="16"/>
                <w:szCs w:val="20"/>
                <w:lang w:val="en-US"/>
              </w:rPr>
            </w:pPr>
            <w:ins w:id="12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5" w:author="Автор"/>
                <w:b/>
                <w:color w:val="A6A6A6"/>
                <w:sz w:val="16"/>
                <w:szCs w:val="20"/>
                <w:lang w:val="en-US"/>
              </w:rPr>
            </w:pPr>
            <w:ins w:id="12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message="tns:getSummaryByGuardMobile" name="getSummaryByGuardMobile"&gt;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7" w:author="Автор"/>
                <w:b/>
                <w:color w:val="A6A6A6"/>
                <w:sz w:val="16"/>
                <w:szCs w:val="20"/>
                <w:lang w:val="en-US"/>
              </w:rPr>
            </w:pPr>
            <w:ins w:id="12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29" w:author="Автор"/>
                <w:b/>
                <w:color w:val="A6A6A6"/>
                <w:sz w:val="16"/>
                <w:szCs w:val="20"/>
                <w:lang w:val="en-US"/>
              </w:rPr>
            </w:pPr>
            <w:ins w:id="12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message="tns:getSummaryByGuardMobileResponse" name="getSummaryByGuardMobileResponse"&gt;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1" w:author="Автор"/>
                <w:b/>
                <w:color w:val="A6A6A6"/>
                <w:sz w:val="16"/>
                <w:szCs w:val="20"/>
                <w:lang w:val="en-US"/>
              </w:rPr>
            </w:pPr>
            <w:ins w:id="12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3" w:author="Автор"/>
                <w:b/>
                <w:color w:val="A6A6A6"/>
                <w:sz w:val="16"/>
                <w:szCs w:val="20"/>
                <w:lang w:val="en-US"/>
              </w:rPr>
            </w:pPr>
            <w:ins w:id="12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5" w:author="Автор"/>
                <w:b/>
                <w:color w:val="A6A6A6"/>
                <w:sz w:val="16"/>
                <w:szCs w:val="20"/>
                <w:lang w:val="en-US"/>
              </w:rPr>
            </w:pPr>
            <w:ins w:id="12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7" w:author="Автор"/>
                <w:b/>
                <w:color w:val="A6A6A6"/>
                <w:sz w:val="16"/>
                <w:szCs w:val="20"/>
                <w:lang w:val="en-US"/>
              </w:rPr>
            </w:pPr>
            <w:ins w:id="12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message="tns:getEnterEventList" name="getEnterEventList"&gt;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39" w:author="Автор"/>
                <w:b/>
                <w:color w:val="A6A6A6"/>
                <w:sz w:val="16"/>
                <w:szCs w:val="20"/>
                <w:lang w:val="en-US"/>
              </w:rPr>
            </w:pPr>
            <w:ins w:id="12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1" w:author="Автор"/>
                <w:b/>
                <w:color w:val="A6A6A6"/>
                <w:sz w:val="16"/>
                <w:szCs w:val="20"/>
                <w:lang w:val="en-US"/>
              </w:rPr>
            </w:pPr>
            <w:ins w:id="12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message="tns:getEnterEventListResponse" name="getEnterEventListResponse"&gt;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3" w:author="Автор"/>
                <w:b/>
                <w:color w:val="A6A6A6"/>
                <w:sz w:val="16"/>
                <w:szCs w:val="20"/>
                <w:lang w:val="en-US"/>
              </w:rPr>
            </w:pPr>
            <w:ins w:id="12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5" w:author="Автор"/>
                <w:b/>
                <w:color w:val="A6A6A6"/>
                <w:sz w:val="16"/>
                <w:szCs w:val="20"/>
                <w:lang w:val="en-US"/>
              </w:rPr>
            </w:pPr>
            <w:ins w:id="12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7" w:author="Автор"/>
                <w:b/>
                <w:color w:val="A6A6A6"/>
                <w:sz w:val="16"/>
                <w:szCs w:val="20"/>
                <w:lang w:val="en-US"/>
              </w:rPr>
            </w:pPr>
            <w:ins w:id="12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49" w:author="Автор"/>
                <w:b/>
                <w:color w:val="A6A6A6"/>
                <w:sz w:val="16"/>
                <w:szCs w:val="20"/>
                <w:lang w:val="en-US"/>
              </w:rPr>
            </w:pPr>
            <w:ins w:id="12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message="tns:getBanks" name="getBanks"&gt;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1" w:author="Автор"/>
                <w:b/>
                <w:color w:val="A6A6A6"/>
                <w:sz w:val="16"/>
                <w:szCs w:val="20"/>
                <w:lang w:val="en-US"/>
              </w:rPr>
            </w:pPr>
            <w:ins w:id="12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3" w:author="Автор"/>
                <w:b/>
                <w:color w:val="A6A6A6"/>
                <w:sz w:val="16"/>
                <w:szCs w:val="20"/>
                <w:lang w:val="en-US"/>
              </w:rPr>
            </w:pPr>
            <w:ins w:id="12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message="tns:getBanksResponse" name="getBanksResponse"&gt;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5" w:author="Автор"/>
                <w:b/>
                <w:color w:val="A6A6A6"/>
                <w:sz w:val="16"/>
                <w:szCs w:val="20"/>
                <w:lang w:val="en-US"/>
              </w:rPr>
            </w:pPr>
            <w:ins w:id="12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7" w:author="Автор"/>
                <w:b/>
                <w:color w:val="A6A6A6"/>
                <w:sz w:val="16"/>
                <w:szCs w:val="20"/>
                <w:lang w:val="en-US"/>
              </w:rPr>
            </w:pPr>
            <w:ins w:id="12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59" w:author="Автор"/>
                <w:b/>
                <w:color w:val="A6A6A6"/>
                <w:sz w:val="16"/>
                <w:szCs w:val="20"/>
                <w:lang w:val="en-US"/>
              </w:rPr>
            </w:pPr>
            <w:ins w:id="12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1" w:author="Автор"/>
                <w:b/>
                <w:color w:val="A6A6A6"/>
                <w:sz w:val="16"/>
                <w:szCs w:val="20"/>
                <w:lang w:val="en-US"/>
              </w:rPr>
            </w:pPr>
            <w:ins w:id="12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message="tns:setProhibitionOnGood" name="setProhibitionOnGood"&gt;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3" w:author="Автор"/>
                <w:b/>
                <w:color w:val="A6A6A6"/>
                <w:sz w:val="16"/>
                <w:szCs w:val="20"/>
                <w:lang w:val="en-US"/>
              </w:rPr>
            </w:pPr>
            <w:ins w:id="12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5" w:author="Автор"/>
                <w:b/>
                <w:color w:val="A6A6A6"/>
                <w:sz w:val="16"/>
                <w:szCs w:val="20"/>
                <w:lang w:val="en-US"/>
              </w:rPr>
            </w:pPr>
            <w:ins w:id="12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message="tns:setProhibitionOnGoodResponse" name="setProhibitionOnGoodResponse"&gt;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7" w:author="Автор"/>
                <w:b/>
                <w:color w:val="A6A6A6"/>
                <w:sz w:val="16"/>
                <w:szCs w:val="20"/>
                <w:lang w:val="en-US"/>
              </w:rPr>
            </w:pPr>
            <w:ins w:id="12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69" w:author="Автор"/>
                <w:b/>
                <w:color w:val="A6A6A6"/>
                <w:sz w:val="16"/>
                <w:szCs w:val="20"/>
                <w:lang w:val="en-US"/>
              </w:rPr>
            </w:pPr>
            <w:ins w:id="12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1" w:author="Автор"/>
                <w:b/>
                <w:color w:val="A6A6A6"/>
                <w:sz w:val="16"/>
                <w:szCs w:val="20"/>
                <w:lang w:val="en-US"/>
              </w:rPr>
            </w:pPr>
            <w:ins w:id="12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3" w:author="Автор"/>
                <w:b/>
                <w:color w:val="A6A6A6"/>
                <w:sz w:val="16"/>
                <w:szCs w:val="20"/>
                <w:lang w:val="en-US"/>
              </w:rPr>
            </w:pPr>
            <w:ins w:id="12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message="tns:addProhibition" name="addProhibition"&gt;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5" w:author="Автор"/>
                <w:b/>
                <w:color w:val="A6A6A6"/>
                <w:sz w:val="16"/>
                <w:szCs w:val="20"/>
                <w:lang w:val="en-US"/>
              </w:rPr>
            </w:pPr>
            <w:ins w:id="12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7" w:author="Автор"/>
                <w:b/>
                <w:color w:val="A6A6A6"/>
                <w:sz w:val="16"/>
                <w:szCs w:val="20"/>
                <w:lang w:val="en-US"/>
              </w:rPr>
            </w:pPr>
            <w:ins w:id="12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message="tns:addProhibitionResponse" name="addProhibitionResponse"&gt;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79" w:author="Автор"/>
                <w:b/>
                <w:color w:val="A6A6A6"/>
                <w:sz w:val="16"/>
                <w:szCs w:val="20"/>
                <w:lang w:val="en-US"/>
              </w:rPr>
            </w:pPr>
            <w:ins w:id="12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1" w:author="Автор"/>
                <w:b/>
                <w:color w:val="A6A6A6"/>
                <w:sz w:val="16"/>
                <w:szCs w:val="20"/>
                <w:lang w:val="en-US"/>
              </w:rPr>
            </w:pPr>
            <w:ins w:id="12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3" w:author="Автор"/>
                <w:b/>
                <w:color w:val="A6A6A6"/>
                <w:sz w:val="16"/>
                <w:szCs w:val="20"/>
                <w:lang w:val="en-US"/>
              </w:rPr>
            </w:pPr>
            <w:ins w:id="12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5" w:author="Автор"/>
                <w:b/>
                <w:color w:val="A6A6A6"/>
                <w:sz w:val="16"/>
                <w:szCs w:val="20"/>
                <w:lang w:val="en-US"/>
              </w:rPr>
            </w:pPr>
            <w:ins w:id="12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message="tns:getContractIdByCardNo" name="getContractIdByCardNo"&gt;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7" w:author="Автор"/>
                <w:b/>
                <w:color w:val="A6A6A6"/>
                <w:sz w:val="16"/>
                <w:szCs w:val="20"/>
                <w:lang w:val="en-US"/>
              </w:rPr>
            </w:pPr>
            <w:ins w:id="12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89" w:author="Автор"/>
                <w:b/>
                <w:color w:val="A6A6A6"/>
                <w:sz w:val="16"/>
                <w:szCs w:val="20"/>
                <w:lang w:val="en-US"/>
              </w:rPr>
            </w:pPr>
            <w:ins w:id="12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message="tns:getContractIdByCardNoResponse" name="getContractIdByCardNoResponse"&gt;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1" w:author="Автор"/>
                <w:b/>
                <w:color w:val="A6A6A6"/>
                <w:sz w:val="16"/>
                <w:szCs w:val="20"/>
                <w:lang w:val="en-US"/>
              </w:rPr>
            </w:pPr>
            <w:ins w:id="12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3" w:author="Автор"/>
                <w:b/>
                <w:color w:val="A6A6A6"/>
                <w:sz w:val="16"/>
                <w:szCs w:val="20"/>
                <w:lang w:val="en-US"/>
              </w:rPr>
            </w:pPr>
            <w:ins w:id="12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5" w:author="Автор"/>
                <w:b/>
                <w:color w:val="A6A6A6"/>
                <w:sz w:val="16"/>
                <w:szCs w:val="20"/>
                <w:lang w:val="en-US"/>
              </w:rPr>
            </w:pPr>
            <w:ins w:id="12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name="getPublicationListAdvanced"&gt;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7" w:author="Автор"/>
                <w:b/>
                <w:color w:val="A6A6A6"/>
                <w:sz w:val="16"/>
                <w:szCs w:val="20"/>
                <w:lang w:val="en-US"/>
              </w:rPr>
            </w:pPr>
            <w:ins w:id="12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message="tns:getPublicationListAdvanced" name="getPublicationListAdvanced"&gt;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799" w:author="Автор"/>
                <w:b/>
                <w:color w:val="A6A6A6"/>
                <w:sz w:val="16"/>
                <w:szCs w:val="20"/>
                <w:lang w:val="en-US"/>
              </w:rPr>
            </w:pPr>
            <w:ins w:id="12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1" w:author="Автор"/>
                <w:b/>
                <w:color w:val="A6A6A6"/>
                <w:sz w:val="16"/>
                <w:szCs w:val="20"/>
                <w:lang w:val="en-US"/>
              </w:rPr>
            </w:pPr>
            <w:ins w:id="12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message="tns:getPublicationListAdvancedResponse" name="getPublicationListAdvancedResponse"&gt;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3" w:author="Автор"/>
                <w:b/>
                <w:color w:val="A6A6A6"/>
                <w:sz w:val="16"/>
                <w:szCs w:val="20"/>
                <w:lang w:val="en-US"/>
              </w:rPr>
            </w:pPr>
            <w:ins w:id="12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5" w:author="Автор"/>
                <w:b/>
                <w:color w:val="A6A6A6"/>
                <w:sz w:val="16"/>
                <w:szCs w:val="20"/>
                <w:lang w:val="en-US"/>
              </w:rPr>
            </w:pPr>
            <w:ins w:id="12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7" w:author="Автор"/>
                <w:b/>
                <w:color w:val="A6A6A6"/>
                <w:sz w:val="16"/>
                <w:szCs w:val="20"/>
                <w:lang w:val="en-US"/>
              </w:rPr>
            </w:pPr>
            <w:ins w:id="12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09" w:author="Автор"/>
                <w:b/>
                <w:color w:val="A6A6A6"/>
                <w:sz w:val="16"/>
                <w:szCs w:val="20"/>
                <w:lang w:val="en-US"/>
              </w:rPr>
            </w:pPr>
            <w:ins w:id="12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message="tns:getSummaryByGuardSan" name="getSummaryByGuardSan"&gt;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1" w:author="Автор"/>
                <w:b/>
                <w:color w:val="A6A6A6"/>
                <w:sz w:val="16"/>
                <w:szCs w:val="20"/>
                <w:lang w:val="en-US"/>
              </w:rPr>
            </w:pPr>
            <w:ins w:id="12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3" w:author="Автор"/>
                <w:b/>
                <w:color w:val="A6A6A6"/>
                <w:sz w:val="16"/>
                <w:szCs w:val="20"/>
                <w:lang w:val="en-US"/>
              </w:rPr>
            </w:pPr>
            <w:ins w:id="12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message="tns:getSummaryByGuardSanResponse" name="getSummaryByGuardSanResponse"&gt;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5" w:author="Автор"/>
                <w:b/>
                <w:color w:val="A6A6A6"/>
                <w:sz w:val="16"/>
                <w:szCs w:val="20"/>
                <w:lang w:val="en-US"/>
              </w:rPr>
            </w:pPr>
            <w:ins w:id="12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7" w:author="Автор"/>
                <w:b/>
                <w:color w:val="A6A6A6"/>
                <w:sz w:val="16"/>
                <w:szCs w:val="20"/>
                <w:lang w:val="en-US"/>
              </w:rPr>
            </w:pPr>
            <w:ins w:id="12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19" w:author="Автор"/>
                <w:b/>
                <w:color w:val="A6A6A6"/>
                <w:sz w:val="16"/>
                <w:szCs w:val="20"/>
                <w:lang w:val="en-US"/>
              </w:rPr>
            </w:pPr>
            <w:ins w:id="12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1" w:author="Автор"/>
                <w:b/>
                <w:color w:val="A6A6A6"/>
                <w:sz w:val="16"/>
                <w:szCs w:val="20"/>
                <w:lang w:val="en-US"/>
              </w:rPr>
            </w:pPr>
            <w:ins w:id="12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message="tns:setProhibitionOnProductGroup" name="setProhibitionOnProductGroup"&gt;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3" w:author="Автор"/>
                <w:b/>
                <w:color w:val="A6A6A6"/>
                <w:sz w:val="16"/>
                <w:szCs w:val="20"/>
                <w:lang w:val="en-US"/>
              </w:rPr>
            </w:pPr>
            <w:ins w:id="12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5" w:author="Автор"/>
                <w:b/>
                <w:color w:val="A6A6A6"/>
                <w:sz w:val="16"/>
                <w:szCs w:val="20"/>
                <w:lang w:val="en-US"/>
              </w:rPr>
            </w:pPr>
            <w:ins w:id="12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message="tns:setProhibitionOnProductGroupResponse" name="setProhibitionOnProductGroupResponse"&gt;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7" w:author="Автор"/>
                <w:b/>
                <w:color w:val="A6A6A6"/>
                <w:sz w:val="16"/>
                <w:szCs w:val="20"/>
                <w:lang w:val="en-US"/>
              </w:rPr>
            </w:pPr>
            <w:ins w:id="12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29" w:author="Автор"/>
                <w:b/>
                <w:color w:val="A6A6A6"/>
                <w:sz w:val="16"/>
                <w:szCs w:val="20"/>
                <w:lang w:val="en-US"/>
              </w:rPr>
            </w:pPr>
            <w:ins w:id="12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1" w:author="Автор"/>
                <w:b/>
                <w:color w:val="A6A6A6"/>
                <w:sz w:val="16"/>
                <w:szCs w:val="20"/>
                <w:lang w:val="en-US"/>
              </w:rPr>
            </w:pPr>
            <w:ins w:id="12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name="getOrderPublicationList"&gt;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3" w:author="Автор"/>
                <w:b/>
                <w:color w:val="A6A6A6"/>
                <w:sz w:val="16"/>
                <w:szCs w:val="20"/>
                <w:lang w:val="en-US"/>
              </w:rPr>
            </w:pPr>
            <w:ins w:id="12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message="tns:getOrderPublicationList" name="getOrderPublicationList"&gt;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5" w:author="Автор"/>
                <w:b/>
                <w:color w:val="A6A6A6"/>
                <w:sz w:val="16"/>
                <w:szCs w:val="20"/>
                <w:lang w:val="en-US"/>
              </w:rPr>
            </w:pPr>
            <w:ins w:id="12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7" w:author="Автор"/>
                <w:b/>
                <w:color w:val="A6A6A6"/>
                <w:sz w:val="16"/>
                <w:szCs w:val="20"/>
                <w:lang w:val="en-US"/>
              </w:rPr>
            </w:pPr>
            <w:ins w:id="12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message="tns:getOrderPublicationListResponse" name="getOrderPublicationListResponse"&gt;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39" w:author="Автор"/>
                <w:b/>
                <w:color w:val="A6A6A6"/>
                <w:sz w:val="16"/>
                <w:szCs w:val="20"/>
                <w:lang w:val="en-US"/>
              </w:rPr>
            </w:pPr>
            <w:ins w:id="12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1" w:author="Автор"/>
                <w:b/>
                <w:color w:val="A6A6A6"/>
                <w:sz w:val="16"/>
                <w:szCs w:val="20"/>
                <w:lang w:val="en-US"/>
              </w:rPr>
            </w:pPr>
            <w:ins w:id="12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3" w:author="Автор"/>
                <w:b/>
                <w:color w:val="A6A6A6"/>
                <w:sz w:val="16"/>
                <w:szCs w:val="20"/>
                <w:lang w:val="en-US"/>
              </w:rPr>
            </w:pPr>
            <w:ins w:id="12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5" w:author="Автор"/>
                <w:b/>
                <w:color w:val="A6A6A6"/>
                <w:sz w:val="16"/>
                <w:szCs w:val="20"/>
                <w:lang w:val="en-US"/>
              </w:rPr>
            </w:pPr>
            <w:ins w:id="12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message="tns:getMenuListBySan" name="getMenuListBySan"&gt;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7" w:author="Автор"/>
                <w:b/>
                <w:color w:val="A6A6A6"/>
                <w:sz w:val="16"/>
                <w:szCs w:val="20"/>
                <w:lang w:val="en-US"/>
              </w:rPr>
            </w:pPr>
            <w:ins w:id="12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49" w:author="Автор"/>
                <w:b/>
                <w:color w:val="A6A6A6"/>
                <w:sz w:val="16"/>
                <w:szCs w:val="20"/>
                <w:lang w:val="en-US"/>
              </w:rPr>
            </w:pPr>
            <w:ins w:id="12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message="tns:getMenuListBySanResponse" name="getMenuListBySanResponse"&gt;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1" w:author="Автор"/>
                <w:b/>
                <w:color w:val="A6A6A6"/>
                <w:sz w:val="16"/>
                <w:szCs w:val="20"/>
                <w:lang w:val="en-US"/>
              </w:rPr>
            </w:pPr>
            <w:ins w:id="12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3" w:author="Автор"/>
                <w:b/>
                <w:color w:val="A6A6A6"/>
                <w:sz w:val="16"/>
                <w:szCs w:val="20"/>
                <w:lang w:val="en-US"/>
              </w:rPr>
            </w:pPr>
            <w:ins w:id="12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5" w:author="Автор"/>
                <w:b/>
                <w:color w:val="A6A6A6"/>
                <w:sz w:val="16"/>
                <w:szCs w:val="20"/>
                <w:lang w:val="en-US"/>
              </w:rPr>
            </w:pPr>
            <w:ins w:id="12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name="deleteOrderPublication"&gt;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7" w:author="Автор"/>
                <w:b/>
                <w:color w:val="A6A6A6"/>
                <w:sz w:val="16"/>
                <w:szCs w:val="20"/>
                <w:lang w:val="en-US"/>
              </w:rPr>
            </w:pPr>
            <w:ins w:id="12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message="tns:deleteOrderPublication" name="deleteOrderPublication"&gt;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59" w:author="Автор"/>
                <w:b/>
                <w:color w:val="A6A6A6"/>
                <w:sz w:val="16"/>
                <w:szCs w:val="20"/>
                <w:lang w:val="en-US"/>
              </w:rPr>
            </w:pPr>
            <w:ins w:id="12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1" w:author="Автор"/>
                <w:b/>
                <w:color w:val="A6A6A6"/>
                <w:sz w:val="16"/>
                <w:szCs w:val="20"/>
                <w:lang w:val="en-US"/>
              </w:rPr>
            </w:pPr>
            <w:ins w:id="12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message="tns:deleteOrderPublicationResponse" name="deleteOrderPublicationResponse"&gt;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3" w:author="Автор"/>
                <w:b/>
                <w:color w:val="A6A6A6"/>
                <w:sz w:val="16"/>
                <w:szCs w:val="20"/>
                <w:lang w:val="en-US"/>
              </w:rPr>
            </w:pPr>
            <w:ins w:id="12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5" w:author="Автор"/>
                <w:b/>
                <w:color w:val="A6A6A6"/>
                <w:sz w:val="16"/>
                <w:szCs w:val="20"/>
                <w:lang w:val="en-US"/>
              </w:rPr>
            </w:pPr>
            <w:ins w:id="12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7" w:author="Автор"/>
                <w:b/>
                <w:color w:val="A6A6A6"/>
                <w:sz w:val="16"/>
                <w:szCs w:val="20"/>
                <w:lang w:val="en-US"/>
              </w:rPr>
            </w:pPr>
            <w:ins w:id="12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69" w:author="Автор"/>
                <w:b/>
                <w:color w:val="A6A6A6"/>
                <w:sz w:val="16"/>
                <w:szCs w:val="20"/>
                <w:lang w:val="en-US"/>
              </w:rPr>
            </w:pPr>
            <w:ins w:id="12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message="tns:getSummaryByTypedId" name="getSummaryByTypedId"&gt;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1" w:author="Автор"/>
                <w:b/>
                <w:color w:val="A6A6A6"/>
                <w:sz w:val="16"/>
                <w:szCs w:val="20"/>
                <w:lang w:val="en-US"/>
              </w:rPr>
            </w:pPr>
            <w:ins w:id="12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3" w:author="Автор"/>
                <w:b/>
                <w:color w:val="A6A6A6"/>
                <w:sz w:val="16"/>
                <w:szCs w:val="20"/>
                <w:lang w:val="en-US"/>
              </w:rPr>
            </w:pPr>
            <w:ins w:id="12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message="tns:getSummaryByTypedIdResponse" name="getSummaryByTypedIdResponse"&gt;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5" w:author="Автор"/>
                <w:b/>
                <w:color w:val="A6A6A6"/>
                <w:sz w:val="16"/>
                <w:szCs w:val="20"/>
                <w:lang w:val="en-US"/>
              </w:rPr>
            </w:pPr>
            <w:ins w:id="12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7" w:author="Автор"/>
                <w:b/>
                <w:color w:val="A6A6A6"/>
                <w:sz w:val="16"/>
                <w:szCs w:val="20"/>
                <w:lang w:val="en-US"/>
              </w:rPr>
            </w:pPr>
            <w:ins w:id="12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79" w:author="Автор"/>
                <w:b/>
                <w:color w:val="A6A6A6"/>
                <w:sz w:val="16"/>
                <w:szCs w:val="20"/>
                <w:lang w:val="en-US"/>
              </w:rPr>
            </w:pPr>
            <w:ins w:id="12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1" w:author="Автор"/>
                <w:b/>
                <w:color w:val="A6A6A6"/>
                <w:sz w:val="16"/>
                <w:szCs w:val="20"/>
                <w:lang w:val="en-US"/>
              </w:rPr>
            </w:pPr>
            <w:ins w:id="12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message="tns:getOrgSummary" name="getOrgSummary"&gt;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3" w:author="Автор"/>
                <w:b/>
                <w:color w:val="A6A6A6"/>
                <w:sz w:val="16"/>
                <w:szCs w:val="20"/>
                <w:lang w:val="en-US"/>
              </w:rPr>
            </w:pPr>
            <w:ins w:id="12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5" w:author="Автор"/>
                <w:b/>
                <w:color w:val="A6A6A6"/>
                <w:sz w:val="16"/>
                <w:szCs w:val="20"/>
                <w:lang w:val="en-US"/>
              </w:rPr>
            </w:pPr>
            <w:ins w:id="12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message="tns:getOrgSummaryResponse" name="getOrgSummaryResponse"&gt;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7" w:author="Автор"/>
                <w:b/>
                <w:color w:val="A6A6A6"/>
                <w:sz w:val="16"/>
                <w:szCs w:val="20"/>
                <w:lang w:val="en-US"/>
              </w:rPr>
            </w:pPr>
            <w:ins w:id="12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89" w:author="Автор"/>
                <w:b/>
                <w:color w:val="A6A6A6"/>
                <w:sz w:val="16"/>
                <w:szCs w:val="20"/>
                <w:lang w:val="en-US"/>
              </w:rPr>
            </w:pPr>
            <w:ins w:id="12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1" w:author="Автор"/>
                <w:b/>
                <w:color w:val="A6A6A6"/>
                <w:sz w:val="16"/>
                <w:szCs w:val="20"/>
                <w:lang w:val="en-US"/>
              </w:rPr>
            </w:pPr>
            <w:ins w:id="12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3" w:author="Автор"/>
                <w:b/>
                <w:color w:val="A6A6A6"/>
                <w:sz w:val="16"/>
                <w:szCs w:val="20"/>
                <w:lang w:val="en-US"/>
              </w:rPr>
            </w:pPr>
            <w:ins w:id="12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message="tns:getNEnterEventList" name="getNEnterEventList"&gt;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5" w:author="Автор"/>
                <w:b/>
                <w:color w:val="A6A6A6"/>
                <w:sz w:val="16"/>
                <w:szCs w:val="20"/>
                <w:lang w:val="en-US"/>
              </w:rPr>
            </w:pPr>
            <w:ins w:id="12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7" w:author="Автор"/>
                <w:b/>
                <w:color w:val="A6A6A6"/>
                <w:sz w:val="16"/>
                <w:szCs w:val="20"/>
                <w:lang w:val="en-US"/>
              </w:rPr>
            </w:pPr>
            <w:ins w:id="12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message="tns:getNEnterEventListResponse" name="getNEnterEventListResponse"&gt;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899" w:author="Автор"/>
                <w:b/>
                <w:color w:val="A6A6A6"/>
                <w:sz w:val="16"/>
                <w:szCs w:val="20"/>
                <w:lang w:val="en-US"/>
              </w:rPr>
            </w:pPr>
            <w:ins w:id="12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1" w:author="Автор"/>
                <w:b/>
                <w:color w:val="A6A6A6"/>
                <w:sz w:val="16"/>
                <w:szCs w:val="20"/>
                <w:lang w:val="en-US"/>
              </w:rPr>
            </w:pPr>
            <w:ins w:id="12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3" w:author="Автор"/>
                <w:b/>
                <w:color w:val="A6A6A6"/>
                <w:sz w:val="16"/>
                <w:szCs w:val="20"/>
                <w:lang w:val="en-US"/>
              </w:rPr>
            </w:pPr>
            <w:ins w:id="12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5" w:author="Автор"/>
                <w:b/>
                <w:color w:val="A6A6A6"/>
                <w:sz w:val="16"/>
                <w:szCs w:val="20"/>
                <w:lang w:val="en-US"/>
              </w:rPr>
            </w:pPr>
            <w:ins w:id="12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message="tns:getMenuList" name="getMenuList"&gt;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7" w:author="Автор"/>
                <w:b/>
                <w:color w:val="A6A6A6"/>
                <w:sz w:val="16"/>
                <w:szCs w:val="20"/>
                <w:lang w:val="en-US"/>
              </w:rPr>
            </w:pPr>
            <w:ins w:id="12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09" w:author="Автор"/>
                <w:b/>
                <w:color w:val="A6A6A6"/>
                <w:sz w:val="16"/>
                <w:szCs w:val="20"/>
                <w:lang w:val="en-US"/>
              </w:rPr>
            </w:pPr>
            <w:ins w:id="12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message="tns:getMenuListResponse" name="getMenuListResponse"&gt;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1" w:author="Автор"/>
                <w:b/>
                <w:color w:val="A6A6A6"/>
                <w:sz w:val="16"/>
                <w:szCs w:val="20"/>
                <w:lang w:val="en-US"/>
              </w:rPr>
            </w:pPr>
            <w:ins w:id="12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3" w:author="Автор"/>
                <w:b/>
                <w:color w:val="A6A6A6"/>
                <w:sz w:val="16"/>
                <w:szCs w:val="20"/>
                <w:lang w:val="en-US"/>
              </w:rPr>
            </w:pPr>
            <w:ins w:id="12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5" w:author="Автор"/>
                <w:b/>
                <w:color w:val="A6A6A6"/>
                <w:sz w:val="16"/>
                <w:szCs w:val="20"/>
                <w:lang w:val="en-US"/>
              </w:rPr>
            </w:pPr>
            <w:ins w:id="12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7" w:author="Автор"/>
                <w:b/>
                <w:color w:val="A6A6A6"/>
                <w:sz w:val="16"/>
                <w:szCs w:val="20"/>
                <w:lang w:val="en-US"/>
              </w:rPr>
            </w:pPr>
            <w:ins w:id="12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message="tns:getIdOfContragent" name="getIdOfContragent"&gt;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19" w:author="Автор"/>
                <w:b/>
                <w:color w:val="A6A6A6"/>
                <w:sz w:val="16"/>
                <w:szCs w:val="20"/>
                <w:lang w:val="en-US"/>
              </w:rPr>
            </w:pPr>
            <w:ins w:id="12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1" w:author="Автор"/>
                <w:b/>
                <w:color w:val="A6A6A6"/>
                <w:sz w:val="16"/>
                <w:szCs w:val="20"/>
                <w:lang w:val="en-US"/>
              </w:rPr>
            </w:pPr>
            <w:ins w:id="12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message="tns:getIdOfContragentResponse" name="getIdOfContragentResponse"&gt;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3" w:author="Автор"/>
                <w:b/>
                <w:color w:val="A6A6A6"/>
                <w:sz w:val="16"/>
                <w:szCs w:val="20"/>
                <w:lang w:val="en-US"/>
              </w:rPr>
            </w:pPr>
            <w:ins w:id="12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5" w:author="Автор"/>
                <w:b/>
                <w:color w:val="A6A6A6"/>
                <w:sz w:val="16"/>
                <w:szCs w:val="20"/>
                <w:lang w:val="en-US"/>
              </w:rPr>
            </w:pPr>
            <w:ins w:id="12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7" w:author="Автор"/>
                <w:b/>
                <w:color w:val="A6A6A6"/>
                <w:sz w:val="16"/>
                <w:szCs w:val="20"/>
                <w:lang w:val="en-US"/>
              </w:rPr>
            </w:pPr>
            <w:ins w:id="12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29" w:author="Автор"/>
                <w:b/>
                <w:color w:val="A6A6A6"/>
                <w:sz w:val="16"/>
                <w:szCs w:val="20"/>
                <w:lang w:val="en-US"/>
              </w:rPr>
            </w:pPr>
            <w:ins w:id="12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message="tns:getTransferSubBalanceListBySan" name="getTransferSubBalanceListBySan"&gt;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1" w:author="Автор"/>
                <w:b/>
                <w:color w:val="A6A6A6"/>
                <w:sz w:val="16"/>
                <w:szCs w:val="20"/>
                <w:lang w:val="en-US"/>
              </w:rPr>
            </w:pPr>
            <w:ins w:id="12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3" w:author="Автор"/>
                <w:b/>
                <w:color w:val="A6A6A6"/>
                <w:sz w:val="16"/>
                <w:szCs w:val="20"/>
                <w:lang w:val="en-US"/>
              </w:rPr>
            </w:pPr>
            <w:ins w:id="12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message="tns:getTransferSubBalanceListBySanResponse" name="getTransferSubBalanceListBySanResponse"&gt;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5" w:author="Автор"/>
                <w:b/>
                <w:color w:val="A6A6A6"/>
                <w:sz w:val="16"/>
                <w:szCs w:val="20"/>
                <w:lang w:val="en-US"/>
              </w:rPr>
            </w:pPr>
            <w:ins w:id="12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7" w:author="Автор"/>
                <w:b/>
                <w:color w:val="A6A6A6"/>
                <w:sz w:val="16"/>
                <w:szCs w:val="20"/>
                <w:lang w:val="en-US"/>
              </w:rPr>
            </w:pPr>
            <w:ins w:id="12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39" w:author="Автор"/>
                <w:b/>
                <w:color w:val="A6A6A6"/>
                <w:sz w:val="16"/>
                <w:szCs w:val="20"/>
                <w:lang w:val="en-US"/>
              </w:rPr>
            </w:pPr>
            <w:ins w:id="12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1" w:author="Автор"/>
                <w:b/>
                <w:color w:val="A6A6A6"/>
                <w:sz w:val="16"/>
                <w:szCs w:val="20"/>
                <w:lang w:val="en-US"/>
              </w:rPr>
            </w:pPr>
            <w:ins w:id="12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message="tns:getCurrentSubscriptionFeeding" name="getCurrentSubscriptionFeeding"&gt;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3" w:author="Автор"/>
                <w:b/>
                <w:color w:val="A6A6A6"/>
                <w:sz w:val="16"/>
                <w:szCs w:val="20"/>
                <w:lang w:val="en-US"/>
              </w:rPr>
            </w:pPr>
            <w:ins w:id="12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5" w:author="Автор"/>
                <w:b/>
                <w:color w:val="A6A6A6"/>
                <w:sz w:val="16"/>
                <w:szCs w:val="20"/>
                <w:lang w:val="en-US"/>
              </w:rPr>
            </w:pPr>
            <w:ins w:id="12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message="tns:getCurrentSubscriptionFeedingResponse" name="getCurrentSubscriptionFeedingResponse"&gt;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7" w:author="Автор"/>
                <w:b/>
                <w:color w:val="A6A6A6"/>
                <w:sz w:val="16"/>
                <w:szCs w:val="20"/>
                <w:lang w:val="en-US"/>
              </w:rPr>
            </w:pPr>
            <w:ins w:id="12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49" w:author="Автор"/>
                <w:b/>
                <w:color w:val="A6A6A6"/>
                <w:sz w:val="16"/>
                <w:szCs w:val="20"/>
                <w:lang w:val="en-US"/>
              </w:rPr>
            </w:pPr>
            <w:ins w:id="12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1" w:author="Автор"/>
                <w:b/>
                <w:color w:val="A6A6A6"/>
                <w:sz w:val="16"/>
                <w:szCs w:val="20"/>
                <w:lang w:val="en-US"/>
              </w:rPr>
            </w:pPr>
            <w:ins w:id="12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3" w:author="Автор"/>
                <w:b/>
                <w:color w:val="A6A6A6"/>
                <w:sz w:val="16"/>
                <w:szCs w:val="20"/>
                <w:lang w:val="en-US"/>
              </w:rPr>
            </w:pPr>
            <w:ins w:id="12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message="tns:getPurchaseListBySan" name="getPurchaseListBySan"&gt;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5" w:author="Автор"/>
                <w:b/>
                <w:color w:val="A6A6A6"/>
                <w:sz w:val="16"/>
                <w:szCs w:val="20"/>
                <w:lang w:val="en-US"/>
              </w:rPr>
            </w:pPr>
            <w:ins w:id="12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7" w:author="Автор"/>
                <w:b/>
                <w:color w:val="A6A6A6"/>
                <w:sz w:val="16"/>
                <w:szCs w:val="20"/>
                <w:lang w:val="en-US"/>
              </w:rPr>
            </w:pPr>
            <w:ins w:id="12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message="tns:getPurchaseListBySanResponse" name="getPurchaseListBySanResponse"&gt;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59" w:author="Автор"/>
                <w:b/>
                <w:color w:val="A6A6A6"/>
                <w:sz w:val="16"/>
                <w:szCs w:val="20"/>
                <w:lang w:val="en-US"/>
              </w:rPr>
            </w:pPr>
            <w:ins w:id="12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1" w:author="Автор"/>
                <w:b/>
                <w:color w:val="A6A6A6"/>
                <w:sz w:val="16"/>
                <w:szCs w:val="20"/>
                <w:lang w:val="en-US"/>
              </w:rPr>
            </w:pPr>
            <w:ins w:id="12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3" w:author="Автор"/>
                <w:b/>
                <w:color w:val="A6A6A6"/>
                <w:sz w:val="16"/>
                <w:szCs w:val="20"/>
                <w:lang w:val="en-US"/>
              </w:rPr>
            </w:pPr>
            <w:ins w:id="12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5" w:author="Автор"/>
                <w:b/>
                <w:color w:val="A6A6A6"/>
                <w:sz w:val="16"/>
                <w:szCs w:val="20"/>
                <w:lang w:val="en-US"/>
              </w:rPr>
            </w:pPr>
            <w:ins w:id="12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message="tns:getVisitorsSummary" name="getVisitorsSummary"&gt;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7" w:author="Автор"/>
                <w:b/>
                <w:color w:val="A6A6A6"/>
                <w:sz w:val="16"/>
                <w:szCs w:val="20"/>
                <w:lang w:val="en-US"/>
              </w:rPr>
            </w:pPr>
            <w:ins w:id="12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69" w:author="Автор"/>
                <w:b/>
                <w:color w:val="A6A6A6"/>
                <w:sz w:val="16"/>
                <w:szCs w:val="20"/>
                <w:lang w:val="en-US"/>
              </w:rPr>
            </w:pPr>
            <w:ins w:id="12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message="tns:getVisitorsSummaryResponse" name="getVisitorsSummaryResponse"&gt;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1" w:author="Автор"/>
                <w:b/>
                <w:color w:val="A6A6A6"/>
                <w:sz w:val="16"/>
                <w:szCs w:val="20"/>
                <w:lang w:val="en-US"/>
              </w:rPr>
            </w:pPr>
            <w:ins w:id="12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3" w:author="Автор"/>
                <w:b/>
                <w:color w:val="A6A6A6"/>
                <w:sz w:val="16"/>
                <w:szCs w:val="20"/>
                <w:lang w:val="en-US"/>
              </w:rPr>
            </w:pPr>
            <w:ins w:id="12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5" w:author="Автор"/>
                <w:b/>
                <w:color w:val="A6A6A6"/>
                <w:sz w:val="16"/>
                <w:szCs w:val="20"/>
                <w:lang w:val="en-US"/>
              </w:rPr>
            </w:pPr>
            <w:ins w:id="12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7" w:author="Автор"/>
                <w:b/>
                <w:color w:val="A6A6A6"/>
                <w:sz w:val="16"/>
                <w:szCs w:val="20"/>
                <w:lang w:val="en-US"/>
              </w:rPr>
            </w:pPr>
            <w:ins w:id="12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message="tns:getSubscriptionFeedingSettingBySan" name="getSubscriptionFeedingSettingBySan"&gt;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79" w:author="Автор"/>
                <w:b/>
                <w:color w:val="A6A6A6"/>
                <w:sz w:val="16"/>
                <w:szCs w:val="20"/>
                <w:lang w:val="en-US"/>
              </w:rPr>
            </w:pPr>
            <w:ins w:id="12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1" w:author="Автор"/>
                <w:b/>
                <w:color w:val="A6A6A6"/>
                <w:sz w:val="16"/>
                <w:szCs w:val="20"/>
                <w:lang w:val="en-US"/>
              </w:rPr>
            </w:pPr>
            <w:ins w:id="12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message="tns:getSubscriptionFeedingSettingBySanResponse" name="getSubscriptionFeedingSettingBySanResponse"&gt;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3" w:author="Автор"/>
                <w:b/>
                <w:color w:val="A6A6A6"/>
                <w:sz w:val="16"/>
                <w:szCs w:val="20"/>
                <w:lang w:val="en-US"/>
              </w:rPr>
            </w:pPr>
            <w:ins w:id="12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5" w:author="Автор"/>
                <w:b/>
                <w:color w:val="A6A6A6"/>
                <w:sz w:val="16"/>
                <w:szCs w:val="20"/>
                <w:lang w:val="en-US"/>
              </w:rPr>
            </w:pPr>
            <w:ins w:id="12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7" w:author="Автор"/>
                <w:b/>
                <w:color w:val="A6A6A6"/>
                <w:sz w:val="16"/>
                <w:szCs w:val="20"/>
                <w:lang w:val="en-US"/>
              </w:rPr>
            </w:pPr>
            <w:ins w:id="12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89" w:author="Автор"/>
                <w:b/>
                <w:color w:val="A6A6A6"/>
                <w:sz w:val="16"/>
                <w:szCs w:val="20"/>
                <w:lang w:val="en-US"/>
              </w:rPr>
            </w:pPr>
            <w:ins w:id="12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message="tns:sendPasswordRecoverURLFromEmail" name="sendPasswordRecoverURLFromEmail"&gt;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1" w:author="Автор"/>
                <w:b/>
                <w:color w:val="A6A6A6"/>
                <w:sz w:val="16"/>
                <w:szCs w:val="20"/>
                <w:lang w:val="en-US"/>
              </w:rPr>
            </w:pPr>
            <w:ins w:id="12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3" w:author="Автор"/>
                <w:b/>
                <w:color w:val="A6A6A6"/>
                <w:sz w:val="16"/>
                <w:szCs w:val="20"/>
                <w:lang w:val="en-US"/>
              </w:rPr>
            </w:pPr>
            <w:ins w:id="12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message="tns:sendPasswordRecoverURLFromEmailResponse" name="sendPasswordRecoverURLFromEmailResponse"&gt;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5" w:author="Автор"/>
                <w:b/>
                <w:color w:val="A6A6A6"/>
                <w:sz w:val="16"/>
                <w:szCs w:val="20"/>
                <w:lang w:val="en-US"/>
              </w:rPr>
            </w:pPr>
            <w:ins w:id="12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7" w:author="Автор"/>
                <w:b/>
                <w:color w:val="A6A6A6"/>
                <w:sz w:val="16"/>
                <w:szCs w:val="20"/>
                <w:lang w:val="en-US"/>
              </w:rPr>
            </w:pPr>
            <w:ins w:id="12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999" w:author="Автор"/>
                <w:b/>
                <w:color w:val="A6A6A6"/>
                <w:sz w:val="16"/>
                <w:szCs w:val="20"/>
                <w:lang w:val="en-US"/>
              </w:rPr>
            </w:pPr>
            <w:ins w:id="13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1" w:author="Автор"/>
                <w:b/>
                <w:color w:val="A6A6A6"/>
                <w:sz w:val="16"/>
                <w:szCs w:val="20"/>
                <w:lang w:val="en-US"/>
              </w:rPr>
            </w:pPr>
            <w:ins w:id="13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message="tns:openComplaint" name="openComplaint"&gt;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3" w:author="Автор"/>
                <w:b/>
                <w:color w:val="A6A6A6"/>
                <w:sz w:val="16"/>
                <w:szCs w:val="20"/>
                <w:lang w:val="en-US"/>
              </w:rPr>
            </w:pPr>
            <w:ins w:id="13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5" w:author="Автор"/>
                <w:b/>
                <w:color w:val="A6A6A6"/>
                <w:sz w:val="16"/>
                <w:szCs w:val="20"/>
                <w:lang w:val="en-US"/>
              </w:rPr>
            </w:pPr>
            <w:ins w:id="13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message="tns:openComplaintResponse" name="openComplaintResponse"&gt;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7" w:author="Автор"/>
                <w:b/>
                <w:color w:val="A6A6A6"/>
                <w:sz w:val="16"/>
                <w:szCs w:val="20"/>
                <w:lang w:val="en-US"/>
              </w:rPr>
            </w:pPr>
            <w:ins w:id="13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09" w:author="Автор"/>
                <w:b/>
                <w:color w:val="A6A6A6"/>
                <w:sz w:val="16"/>
                <w:szCs w:val="20"/>
                <w:lang w:val="en-US"/>
              </w:rPr>
            </w:pPr>
            <w:ins w:id="13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1" w:author="Автор"/>
                <w:b/>
                <w:color w:val="A6A6A6"/>
                <w:sz w:val="16"/>
                <w:szCs w:val="20"/>
                <w:lang w:val="en-US"/>
              </w:rPr>
            </w:pPr>
            <w:ins w:id="13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3" w:author="Автор"/>
                <w:b/>
                <w:color w:val="A6A6A6"/>
                <w:sz w:val="16"/>
                <w:szCs w:val="20"/>
                <w:lang w:val="en-US"/>
              </w:rPr>
            </w:pPr>
            <w:ins w:id="13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message="tns:getRBKMoneyConfig" name="getRBKMoneyConfig"&gt;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5" w:author="Автор"/>
                <w:b/>
                <w:color w:val="A6A6A6"/>
                <w:sz w:val="16"/>
                <w:szCs w:val="20"/>
                <w:lang w:val="en-US"/>
              </w:rPr>
            </w:pPr>
            <w:ins w:id="13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7" w:author="Автор"/>
                <w:b/>
                <w:color w:val="A6A6A6"/>
                <w:sz w:val="16"/>
                <w:szCs w:val="20"/>
                <w:lang w:val="en-US"/>
              </w:rPr>
            </w:pPr>
            <w:ins w:id="13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message="tns:getRBKMoneyConfigResponse" name="getRBKMoneyConfigResponse"&gt;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19" w:author="Автор"/>
                <w:b/>
                <w:color w:val="A6A6A6"/>
                <w:sz w:val="16"/>
                <w:szCs w:val="20"/>
                <w:lang w:val="en-US"/>
              </w:rPr>
            </w:pPr>
            <w:ins w:id="13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1" w:author="Автор"/>
                <w:b/>
                <w:color w:val="A6A6A6"/>
                <w:sz w:val="16"/>
                <w:szCs w:val="20"/>
                <w:lang w:val="en-US"/>
              </w:rPr>
            </w:pPr>
            <w:ins w:id="13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3" w:author="Автор"/>
                <w:b/>
                <w:color w:val="A6A6A6"/>
                <w:sz w:val="16"/>
                <w:szCs w:val="20"/>
                <w:lang w:val="en-US"/>
              </w:rPr>
            </w:pPr>
            <w:ins w:id="13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5" w:author="Автор"/>
                <w:b/>
                <w:color w:val="A6A6A6"/>
                <w:sz w:val="16"/>
                <w:szCs w:val="20"/>
                <w:lang w:val="en-US"/>
              </w:rPr>
            </w:pPr>
            <w:ins w:id="13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message="tns:authorizeClient" name="authorizeClient"&gt;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7" w:author="Автор"/>
                <w:b/>
                <w:color w:val="A6A6A6"/>
                <w:sz w:val="16"/>
                <w:szCs w:val="20"/>
                <w:lang w:val="en-US"/>
              </w:rPr>
            </w:pPr>
            <w:ins w:id="13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29" w:author="Автор"/>
                <w:b/>
                <w:color w:val="A6A6A6"/>
                <w:sz w:val="16"/>
                <w:szCs w:val="20"/>
                <w:lang w:val="en-US"/>
              </w:rPr>
            </w:pPr>
            <w:ins w:id="13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message="tns:authorizeClientResponse" name="authorizeClientResponse"&gt;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1" w:author="Автор"/>
                <w:b/>
                <w:color w:val="A6A6A6"/>
                <w:sz w:val="16"/>
                <w:szCs w:val="20"/>
                <w:lang w:val="en-US"/>
              </w:rPr>
            </w:pPr>
            <w:ins w:id="13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3" w:author="Автор"/>
                <w:b/>
                <w:color w:val="A6A6A6"/>
                <w:sz w:val="16"/>
                <w:szCs w:val="20"/>
                <w:lang w:val="en-US"/>
              </w:rPr>
            </w:pPr>
            <w:ins w:id="13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5" w:author="Автор"/>
                <w:b/>
                <w:color w:val="A6A6A6"/>
                <w:sz w:val="16"/>
                <w:szCs w:val="20"/>
                <w:lang w:val="en-US"/>
              </w:rPr>
            </w:pPr>
            <w:ins w:id="13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7" w:author="Автор"/>
                <w:b/>
                <w:color w:val="A6A6A6"/>
                <w:sz w:val="16"/>
                <w:szCs w:val="20"/>
                <w:lang w:val="en-US"/>
              </w:rPr>
            </w:pPr>
            <w:ins w:id="13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message="tns:suspendSubscriptionFeeding" name="suspendSubscriptionFeeding"&gt;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39" w:author="Автор"/>
                <w:b/>
                <w:color w:val="A6A6A6"/>
                <w:sz w:val="16"/>
                <w:szCs w:val="20"/>
                <w:lang w:val="en-US"/>
              </w:rPr>
            </w:pPr>
            <w:ins w:id="13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1" w:author="Автор"/>
                <w:b/>
                <w:color w:val="A6A6A6"/>
                <w:sz w:val="16"/>
                <w:szCs w:val="20"/>
                <w:lang w:val="en-US"/>
              </w:rPr>
            </w:pPr>
            <w:ins w:id="13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message="tns:suspendSubscriptionFeedingResponse" name="suspendSubscriptionFeedingResponse"&gt;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3" w:author="Автор"/>
                <w:b/>
                <w:color w:val="A6A6A6"/>
                <w:sz w:val="16"/>
                <w:szCs w:val="20"/>
                <w:lang w:val="en-US"/>
              </w:rPr>
            </w:pPr>
            <w:ins w:id="13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5" w:author="Автор"/>
                <w:b/>
                <w:color w:val="A6A6A6"/>
                <w:sz w:val="16"/>
                <w:szCs w:val="20"/>
                <w:lang w:val="en-US"/>
              </w:rPr>
            </w:pPr>
            <w:ins w:id="13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7" w:author="Автор"/>
                <w:b/>
                <w:color w:val="A6A6A6"/>
                <w:sz w:val="16"/>
                <w:szCs w:val="20"/>
                <w:lang w:val="en-US"/>
              </w:rPr>
            </w:pPr>
            <w:ins w:id="13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49" w:author="Автор"/>
                <w:b/>
                <w:color w:val="A6A6A6"/>
                <w:sz w:val="16"/>
                <w:szCs w:val="20"/>
                <w:lang w:val="en-US"/>
              </w:rPr>
            </w:pPr>
            <w:ins w:id="13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message="tns:getCirculationList" name="getCirculationList"&gt;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1" w:author="Автор"/>
                <w:b/>
                <w:color w:val="A6A6A6"/>
                <w:sz w:val="16"/>
                <w:szCs w:val="20"/>
                <w:lang w:val="en-US"/>
              </w:rPr>
            </w:pPr>
            <w:ins w:id="13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3" w:author="Автор"/>
                <w:b/>
                <w:color w:val="A6A6A6"/>
                <w:sz w:val="16"/>
                <w:szCs w:val="20"/>
                <w:lang w:val="en-US"/>
              </w:rPr>
            </w:pPr>
            <w:ins w:id="13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message="tns:getCirculationListResponse" name="getCirculationListResponse"&gt;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5" w:author="Автор"/>
                <w:b/>
                <w:color w:val="A6A6A6"/>
                <w:sz w:val="16"/>
                <w:szCs w:val="20"/>
                <w:lang w:val="en-US"/>
              </w:rPr>
            </w:pPr>
            <w:ins w:id="13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7" w:author="Автор"/>
                <w:b/>
                <w:color w:val="A6A6A6"/>
                <w:sz w:val="16"/>
                <w:szCs w:val="20"/>
                <w:lang w:val="en-US"/>
              </w:rPr>
            </w:pPr>
            <w:ins w:id="13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59" w:author="Автор"/>
                <w:b/>
                <w:color w:val="A6A6A6"/>
                <w:sz w:val="16"/>
                <w:szCs w:val="20"/>
                <w:lang w:val="en-US"/>
              </w:rPr>
            </w:pPr>
            <w:ins w:id="13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1" w:author="Автор"/>
                <w:b/>
                <w:color w:val="A6A6A6"/>
                <w:sz w:val="16"/>
                <w:szCs w:val="20"/>
                <w:lang w:val="en-US"/>
              </w:rPr>
            </w:pPr>
            <w:ins w:id="13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message="tns:getNotificationSettings" name="getNotificationSettings"&gt;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3" w:author="Автор"/>
                <w:b/>
                <w:color w:val="A6A6A6"/>
                <w:sz w:val="16"/>
                <w:szCs w:val="20"/>
                <w:lang w:val="en-US"/>
              </w:rPr>
            </w:pPr>
            <w:ins w:id="13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5" w:author="Автор"/>
                <w:b/>
                <w:color w:val="A6A6A6"/>
                <w:sz w:val="16"/>
                <w:szCs w:val="20"/>
                <w:lang w:val="en-US"/>
              </w:rPr>
            </w:pPr>
            <w:ins w:id="13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message="tns:getNotificationSettingsResponse" name="getNotificationSettingsResponse"&gt;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7" w:author="Автор"/>
                <w:b/>
                <w:color w:val="A6A6A6"/>
                <w:sz w:val="16"/>
                <w:szCs w:val="20"/>
                <w:lang w:val="en-US"/>
              </w:rPr>
            </w:pPr>
            <w:ins w:id="13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69" w:author="Автор"/>
                <w:b/>
                <w:color w:val="A6A6A6"/>
                <w:sz w:val="16"/>
                <w:szCs w:val="20"/>
                <w:lang w:val="en-US"/>
              </w:rPr>
            </w:pPr>
            <w:ins w:id="13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1" w:author="Автор"/>
                <w:b/>
                <w:color w:val="A6A6A6"/>
                <w:sz w:val="16"/>
                <w:szCs w:val="20"/>
                <w:lang w:val="en-US"/>
              </w:rPr>
            </w:pPr>
            <w:ins w:id="13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3" w:author="Автор"/>
                <w:b/>
                <w:color w:val="A6A6A6"/>
                <w:sz w:val="16"/>
                <w:szCs w:val="20"/>
                <w:lang w:val="en-US"/>
              </w:rPr>
            </w:pPr>
            <w:ins w:id="13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message="tns:changePassword" name="changePassword"&gt;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5" w:author="Автор"/>
                <w:b/>
                <w:color w:val="A6A6A6"/>
                <w:sz w:val="16"/>
                <w:szCs w:val="20"/>
                <w:lang w:val="en-US"/>
              </w:rPr>
            </w:pPr>
            <w:ins w:id="13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7" w:author="Автор"/>
                <w:b/>
                <w:color w:val="A6A6A6"/>
                <w:sz w:val="16"/>
                <w:szCs w:val="20"/>
                <w:lang w:val="en-US"/>
              </w:rPr>
            </w:pPr>
            <w:ins w:id="13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message="tns:changePasswordResponse" name="changePasswordResponse"&gt;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79" w:author="Автор"/>
                <w:b/>
                <w:color w:val="A6A6A6"/>
                <w:sz w:val="16"/>
                <w:szCs w:val="20"/>
                <w:lang w:val="en-US"/>
              </w:rPr>
            </w:pPr>
            <w:ins w:id="13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1" w:author="Автор"/>
                <w:b/>
                <w:color w:val="A6A6A6"/>
                <w:sz w:val="16"/>
                <w:szCs w:val="20"/>
                <w:lang w:val="en-US"/>
              </w:rPr>
            </w:pPr>
            <w:ins w:id="13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3" w:author="Автор"/>
                <w:b/>
                <w:color w:val="A6A6A6"/>
                <w:sz w:val="16"/>
                <w:szCs w:val="20"/>
                <w:lang w:val="en-US"/>
              </w:rPr>
            </w:pPr>
            <w:ins w:id="13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5" w:author="Автор"/>
                <w:b/>
                <w:color w:val="A6A6A6"/>
                <w:sz w:val="16"/>
                <w:szCs w:val="20"/>
                <w:lang w:val="en-US"/>
              </w:rPr>
            </w:pPr>
            <w:ins w:id="13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message="tns:getPurchaseList" name="getPurchaseList"&gt;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7" w:author="Автор"/>
                <w:b/>
                <w:color w:val="A6A6A6"/>
                <w:sz w:val="16"/>
                <w:szCs w:val="20"/>
                <w:lang w:val="en-US"/>
              </w:rPr>
            </w:pPr>
            <w:ins w:id="13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89" w:author="Автор"/>
                <w:b/>
                <w:color w:val="A6A6A6"/>
                <w:sz w:val="16"/>
                <w:szCs w:val="20"/>
                <w:lang w:val="en-US"/>
              </w:rPr>
            </w:pPr>
            <w:ins w:id="13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message="tns:getPurchaseListResponse" name="getPurchaseListResponse"&gt;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1" w:author="Автор"/>
                <w:b/>
                <w:color w:val="A6A6A6"/>
                <w:sz w:val="16"/>
                <w:szCs w:val="20"/>
                <w:lang w:val="en-US"/>
              </w:rPr>
            </w:pPr>
            <w:ins w:id="13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3" w:author="Автор"/>
                <w:b/>
                <w:color w:val="A6A6A6"/>
                <w:sz w:val="16"/>
                <w:szCs w:val="20"/>
                <w:lang w:val="en-US"/>
              </w:rPr>
            </w:pPr>
            <w:ins w:id="13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5" w:author="Автор"/>
                <w:b/>
                <w:color w:val="A6A6A6"/>
                <w:sz w:val="16"/>
                <w:szCs w:val="20"/>
                <w:lang w:val="en-US"/>
              </w:rPr>
            </w:pPr>
            <w:ins w:id="13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7" w:author="Автор"/>
                <w:b/>
                <w:color w:val="A6A6A6"/>
                <w:sz w:val="16"/>
                <w:szCs w:val="20"/>
                <w:lang w:val="en-US"/>
              </w:rPr>
            </w:pPr>
            <w:ins w:id="13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message="tns:changeExpenditureLimit" name="changeExpenditureLimit"&gt;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099" w:author="Автор"/>
                <w:b/>
                <w:color w:val="A6A6A6"/>
                <w:sz w:val="16"/>
                <w:szCs w:val="20"/>
                <w:lang w:val="en-US"/>
              </w:rPr>
            </w:pPr>
            <w:ins w:id="13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1" w:author="Автор"/>
                <w:b/>
                <w:color w:val="A6A6A6"/>
                <w:sz w:val="16"/>
                <w:szCs w:val="20"/>
                <w:lang w:val="en-US"/>
              </w:rPr>
            </w:pPr>
            <w:ins w:id="13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message="tns:changeExpenditureLimitResponse" name="changeExpenditureLimitResponse"&gt;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3" w:author="Автор"/>
                <w:b/>
                <w:color w:val="A6A6A6"/>
                <w:sz w:val="16"/>
                <w:szCs w:val="20"/>
                <w:lang w:val="en-US"/>
              </w:rPr>
            </w:pPr>
            <w:ins w:id="13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5" w:author="Автор"/>
                <w:b/>
                <w:color w:val="A6A6A6"/>
                <w:sz w:val="16"/>
                <w:szCs w:val="20"/>
                <w:lang w:val="en-US"/>
              </w:rPr>
            </w:pPr>
            <w:ins w:id="13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7" w:author="Автор"/>
                <w:b/>
                <w:color w:val="A6A6A6"/>
                <w:sz w:val="16"/>
                <w:szCs w:val="20"/>
                <w:lang w:val="en-US"/>
              </w:rPr>
            </w:pPr>
            <w:ins w:id="13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09" w:author="Автор"/>
                <w:b/>
                <w:color w:val="A6A6A6"/>
                <w:sz w:val="16"/>
                <w:szCs w:val="20"/>
                <w:lang w:val="en-US"/>
              </w:rPr>
            </w:pPr>
            <w:ins w:id="13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message="tns:cancelSubscriptionFeeding" name="cancelSubscriptionFeeding"&gt;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1" w:author="Автор"/>
                <w:b/>
                <w:color w:val="A6A6A6"/>
                <w:sz w:val="16"/>
                <w:szCs w:val="20"/>
                <w:lang w:val="en-US"/>
              </w:rPr>
            </w:pPr>
            <w:ins w:id="13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3" w:author="Автор"/>
                <w:b/>
                <w:color w:val="A6A6A6"/>
                <w:sz w:val="16"/>
                <w:szCs w:val="20"/>
                <w:lang w:val="en-US"/>
              </w:rPr>
            </w:pPr>
            <w:ins w:id="13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message="tns:cancelSubscriptionFeedingResponse" name="cancelSubscriptionFeedingResponse"&gt;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5" w:author="Автор"/>
                <w:b/>
                <w:color w:val="A6A6A6"/>
                <w:sz w:val="16"/>
                <w:szCs w:val="20"/>
                <w:lang w:val="en-US"/>
              </w:rPr>
            </w:pPr>
            <w:ins w:id="13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7" w:author="Автор"/>
                <w:b/>
                <w:color w:val="A6A6A6"/>
                <w:sz w:val="16"/>
                <w:szCs w:val="20"/>
                <w:lang w:val="en-US"/>
              </w:rPr>
            </w:pPr>
            <w:ins w:id="13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19" w:author="Автор"/>
                <w:b/>
                <w:color w:val="A6A6A6"/>
                <w:sz w:val="16"/>
                <w:szCs w:val="20"/>
                <w:lang w:val="en-US"/>
              </w:rPr>
            </w:pPr>
            <w:ins w:id="13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1" w:author="Автор"/>
                <w:b/>
                <w:color w:val="A6A6A6"/>
                <w:sz w:val="16"/>
                <w:szCs w:val="20"/>
                <w:lang w:val="en-US"/>
              </w:rPr>
            </w:pPr>
            <w:ins w:id="13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message="tns:changeComplaintStatusToConsideration" name="changeComplaintStatusToConsideration"&gt;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3" w:author="Автор"/>
                <w:b/>
                <w:color w:val="A6A6A6"/>
                <w:sz w:val="16"/>
                <w:szCs w:val="20"/>
                <w:lang w:val="en-US"/>
              </w:rPr>
            </w:pPr>
            <w:ins w:id="13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5" w:author="Автор"/>
                <w:b/>
                <w:color w:val="A6A6A6"/>
                <w:sz w:val="16"/>
                <w:szCs w:val="20"/>
                <w:lang w:val="en-US"/>
              </w:rPr>
            </w:pPr>
            <w:ins w:id="13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message="tns:changeComplaintStatusToConsiderationResponse" name="changeComplaintStatusToConsiderationResponse"&gt;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7" w:author="Автор"/>
                <w:b/>
                <w:color w:val="A6A6A6"/>
                <w:sz w:val="16"/>
                <w:szCs w:val="20"/>
                <w:lang w:val="en-US"/>
              </w:rPr>
            </w:pPr>
            <w:ins w:id="13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29" w:author="Автор"/>
                <w:b/>
                <w:color w:val="A6A6A6"/>
                <w:sz w:val="16"/>
                <w:szCs w:val="20"/>
                <w:lang w:val="en-US"/>
              </w:rPr>
            </w:pPr>
            <w:ins w:id="13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1" w:author="Автор"/>
                <w:b/>
                <w:color w:val="A6A6A6"/>
                <w:sz w:val="16"/>
                <w:szCs w:val="20"/>
                <w:lang w:val="en-US"/>
              </w:rPr>
            </w:pPr>
            <w:ins w:id="13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name="getVisitorsSummaryByDate"&gt;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3" w:author="Автор"/>
                <w:b/>
                <w:color w:val="A6A6A6"/>
                <w:sz w:val="16"/>
                <w:szCs w:val="20"/>
                <w:lang w:val="en-US"/>
              </w:rPr>
            </w:pPr>
            <w:ins w:id="13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message="tns:getVisitorsSummaryByDate" name="getVisitorsSummaryByDate"&gt;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5" w:author="Автор"/>
                <w:b/>
                <w:color w:val="A6A6A6"/>
                <w:sz w:val="16"/>
                <w:szCs w:val="20"/>
                <w:lang w:val="en-US"/>
              </w:rPr>
            </w:pPr>
            <w:ins w:id="13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7" w:author="Автор"/>
                <w:b/>
                <w:color w:val="A6A6A6"/>
                <w:sz w:val="16"/>
                <w:szCs w:val="20"/>
                <w:lang w:val="en-US"/>
              </w:rPr>
            </w:pPr>
            <w:ins w:id="13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message="tns:getVisitorsSummaryByDateResponse" name="getVisitorsSummaryByDateResponse"&gt;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39" w:author="Автор"/>
                <w:b/>
                <w:color w:val="A6A6A6"/>
                <w:sz w:val="16"/>
                <w:szCs w:val="20"/>
                <w:lang w:val="en-US"/>
              </w:rPr>
            </w:pPr>
            <w:ins w:id="13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1" w:author="Автор"/>
                <w:b/>
                <w:color w:val="A6A6A6"/>
                <w:sz w:val="16"/>
                <w:szCs w:val="20"/>
                <w:lang w:val="en-US"/>
              </w:rPr>
            </w:pPr>
            <w:ins w:id="13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3" w:author="Автор"/>
                <w:b/>
                <w:color w:val="A6A6A6"/>
                <w:sz w:val="16"/>
                <w:szCs w:val="20"/>
                <w:lang w:val="en-US"/>
              </w:rPr>
            </w:pPr>
            <w:ins w:id="13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5" w:author="Автор"/>
                <w:b/>
                <w:color w:val="A6A6A6"/>
                <w:sz w:val="16"/>
                <w:szCs w:val="20"/>
                <w:lang w:val="en-US"/>
              </w:rPr>
            </w:pPr>
            <w:ins w:id="13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message="tns:getIdOfClient" name="getIdOfClient"&gt;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7" w:author="Автор"/>
                <w:b/>
                <w:color w:val="A6A6A6"/>
                <w:sz w:val="16"/>
                <w:szCs w:val="20"/>
                <w:lang w:val="en-US"/>
              </w:rPr>
            </w:pPr>
            <w:ins w:id="13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49" w:author="Автор"/>
                <w:b/>
                <w:color w:val="A6A6A6"/>
                <w:sz w:val="16"/>
                <w:szCs w:val="20"/>
                <w:lang w:val="en-US"/>
              </w:rPr>
            </w:pPr>
            <w:ins w:id="13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message="tns:getIdOfClientResponse" name="getIdOfClientResponse"&gt;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1" w:author="Автор"/>
                <w:b/>
                <w:color w:val="A6A6A6"/>
                <w:sz w:val="16"/>
                <w:szCs w:val="20"/>
                <w:lang w:val="en-US"/>
              </w:rPr>
            </w:pPr>
            <w:ins w:id="13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3" w:author="Автор"/>
                <w:b/>
                <w:color w:val="A6A6A6"/>
                <w:sz w:val="16"/>
                <w:szCs w:val="20"/>
                <w:lang w:val="en-US"/>
              </w:rPr>
            </w:pPr>
            <w:ins w:id="13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5" w:author="Автор"/>
                <w:b/>
                <w:color w:val="A6A6A6"/>
                <w:sz w:val="16"/>
                <w:szCs w:val="20"/>
                <w:lang w:val="en-US"/>
              </w:rPr>
            </w:pPr>
            <w:ins w:id="13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7" w:author="Автор"/>
                <w:b/>
                <w:color w:val="A6A6A6"/>
                <w:sz w:val="16"/>
                <w:szCs w:val="20"/>
                <w:lang w:val="en-US"/>
              </w:rPr>
            </w:pPr>
            <w:ins w:id="13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message="tns:getMenuListByOrg" name="getMenuListByOrg"&gt;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59" w:author="Автор"/>
                <w:b/>
                <w:color w:val="A6A6A6"/>
                <w:sz w:val="16"/>
                <w:szCs w:val="20"/>
                <w:lang w:val="en-US"/>
              </w:rPr>
            </w:pPr>
            <w:ins w:id="13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1" w:author="Автор"/>
                <w:b/>
                <w:color w:val="A6A6A6"/>
                <w:sz w:val="16"/>
                <w:szCs w:val="20"/>
                <w:lang w:val="en-US"/>
              </w:rPr>
            </w:pPr>
            <w:ins w:id="13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message="tns:getMenuListByOrgResponse" name="getMenuListByOrgResponse"&gt;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3" w:author="Автор"/>
                <w:b/>
                <w:color w:val="A6A6A6"/>
                <w:sz w:val="16"/>
                <w:szCs w:val="20"/>
                <w:lang w:val="en-US"/>
              </w:rPr>
            </w:pPr>
            <w:ins w:id="13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5" w:author="Автор"/>
                <w:b/>
                <w:color w:val="A6A6A6"/>
                <w:sz w:val="16"/>
                <w:szCs w:val="20"/>
                <w:lang w:val="en-US"/>
              </w:rPr>
            </w:pPr>
            <w:ins w:id="13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7" w:author="Автор"/>
                <w:b/>
                <w:color w:val="A6A6A6"/>
                <w:sz w:val="16"/>
                <w:szCs w:val="20"/>
                <w:lang w:val="en-US"/>
              </w:rPr>
            </w:pPr>
            <w:ins w:id="13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69" w:author="Автор"/>
                <w:b/>
                <w:color w:val="A6A6A6"/>
                <w:sz w:val="16"/>
                <w:szCs w:val="20"/>
                <w:lang w:val="en-US"/>
              </w:rPr>
            </w:pPr>
            <w:ins w:id="13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message="tns:getComplexList" name="getComplexList"&gt;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1" w:author="Автор"/>
                <w:b/>
                <w:color w:val="A6A6A6"/>
                <w:sz w:val="16"/>
                <w:szCs w:val="20"/>
                <w:lang w:val="en-US"/>
              </w:rPr>
            </w:pPr>
            <w:ins w:id="13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3" w:author="Автор"/>
                <w:b/>
                <w:color w:val="A6A6A6"/>
                <w:sz w:val="16"/>
                <w:szCs w:val="20"/>
                <w:lang w:val="en-US"/>
              </w:rPr>
            </w:pPr>
            <w:ins w:id="13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message="tns:getComplexListResponse" name="getComplexListResponse"&gt;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5" w:author="Автор"/>
                <w:b/>
                <w:color w:val="A6A6A6"/>
                <w:sz w:val="16"/>
                <w:szCs w:val="20"/>
                <w:lang w:val="en-US"/>
              </w:rPr>
            </w:pPr>
            <w:ins w:id="13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7" w:author="Автор"/>
                <w:b/>
                <w:color w:val="A6A6A6"/>
                <w:sz w:val="16"/>
                <w:szCs w:val="20"/>
                <w:lang w:val="en-US"/>
              </w:rPr>
            </w:pPr>
            <w:ins w:id="13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79" w:author="Автор"/>
                <w:b/>
                <w:color w:val="A6A6A6"/>
                <w:sz w:val="16"/>
                <w:szCs w:val="20"/>
                <w:lang w:val="en-US"/>
              </w:rPr>
            </w:pPr>
            <w:ins w:id="13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1" w:author="Автор"/>
                <w:b/>
                <w:color w:val="A6A6A6"/>
                <w:sz w:val="16"/>
                <w:szCs w:val="20"/>
                <w:lang w:val="en-US"/>
              </w:rPr>
            </w:pPr>
            <w:ins w:id="13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message="tns:cancelSubscriptionFeedingBySan" name="cancelSubscriptionFeedingBySan"&gt;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3" w:author="Автор"/>
                <w:b/>
                <w:color w:val="A6A6A6"/>
                <w:sz w:val="16"/>
                <w:szCs w:val="20"/>
                <w:lang w:val="en-US"/>
              </w:rPr>
            </w:pPr>
            <w:ins w:id="13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5" w:author="Автор"/>
                <w:b/>
                <w:color w:val="A6A6A6"/>
                <w:sz w:val="16"/>
                <w:szCs w:val="20"/>
                <w:lang w:val="en-US"/>
              </w:rPr>
            </w:pPr>
            <w:ins w:id="13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message="tns:cancelSubscriptionFeedingBySanResponse" name="cancelSubscriptionFeedingBySanResponse"&gt;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7" w:author="Автор"/>
                <w:b/>
                <w:color w:val="A6A6A6"/>
                <w:sz w:val="16"/>
                <w:szCs w:val="20"/>
                <w:lang w:val="en-US"/>
              </w:rPr>
            </w:pPr>
            <w:ins w:id="13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89" w:author="Автор"/>
                <w:b/>
                <w:color w:val="A6A6A6"/>
                <w:sz w:val="16"/>
                <w:szCs w:val="20"/>
                <w:lang w:val="en-US"/>
              </w:rPr>
            </w:pPr>
            <w:ins w:id="13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1" w:author="Автор"/>
                <w:b/>
                <w:color w:val="A6A6A6"/>
                <w:sz w:val="16"/>
                <w:szCs w:val="20"/>
                <w:lang w:val="en-US"/>
              </w:rPr>
            </w:pPr>
            <w:ins w:id="13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3" w:author="Автор"/>
                <w:b/>
                <w:color w:val="A6A6A6"/>
                <w:sz w:val="16"/>
                <w:szCs w:val="20"/>
                <w:lang w:val="en-US"/>
              </w:rPr>
            </w:pPr>
            <w:ins w:id="13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message="tns:attachGuardSanBySan" name="attachGuardSanBySan"&gt;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5" w:author="Автор"/>
                <w:b/>
                <w:color w:val="A6A6A6"/>
                <w:sz w:val="16"/>
                <w:szCs w:val="20"/>
                <w:lang w:val="en-US"/>
              </w:rPr>
            </w:pPr>
            <w:ins w:id="13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7" w:author="Автор"/>
                <w:b/>
                <w:color w:val="A6A6A6"/>
                <w:sz w:val="16"/>
                <w:szCs w:val="20"/>
                <w:lang w:val="en-US"/>
              </w:rPr>
            </w:pPr>
            <w:ins w:id="13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message="tns:attachGuardSanBySanResponse" name="attachGuardSanBySanResponse"&gt;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199" w:author="Автор"/>
                <w:b/>
                <w:color w:val="A6A6A6"/>
                <w:sz w:val="16"/>
                <w:szCs w:val="20"/>
                <w:lang w:val="en-US"/>
              </w:rPr>
            </w:pPr>
            <w:ins w:id="13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1" w:author="Автор"/>
                <w:b/>
                <w:color w:val="A6A6A6"/>
                <w:sz w:val="16"/>
                <w:szCs w:val="20"/>
                <w:lang w:val="en-US"/>
              </w:rPr>
            </w:pPr>
            <w:ins w:id="13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3" w:author="Автор"/>
                <w:b/>
                <w:color w:val="A6A6A6"/>
                <w:sz w:val="16"/>
                <w:szCs w:val="20"/>
                <w:lang w:val="en-US"/>
              </w:rPr>
            </w:pPr>
            <w:ins w:id="13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5" w:author="Автор"/>
                <w:b/>
                <w:color w:val="A6A6A6"/>
                <w:sz w:val="16"/>
                <w:szCs w:val="20"/>
                <w:lang w:val="en-US"/>
              </w:rPr>
            </w:pPr>
            <w:ins w:id="13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message="tns:detachGuardSanBySan" name="detachGuardSanBySan"&gt;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7" w:author="Автор"/>
                <w:b/>
                <w:color w:val="A6A6A6"/>
                <w:sz w:val="16"/>
                <w:szCs w:val="20"/>
                <w:lang w:val="en-US"/>
              </w:rPr>
            </w:pPr>
            <w:ins w:id="13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09" w:author="Автор"/>
                <w:b/>
                <w:color w:val="A6A6A6"/>
                <w:sz w:val="16"/>
                <w:szCs w:val="20"/>
                <w:lang w:val="en-US"/>
              </w:rPr>
            </w:pPr>
            <w:ins w:id="13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message="tns:detachGuardSanBySanResponse" name="detachGuardSanBySanResponse"&gt;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1" w:author="Автор"/>
                <w:b/>
                <w:color w:val="A6A6A6"/>
                <w:sz w:val="16"/>
                <w:szCs w:val="20"/>
                <w:lang w:val="en-US"/>
              </w:rPr>
            </w:pPr>
            <w:ins w:id="13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3" w:author="Автор"/>
                <w:b/>
                <w:color w:val="A6A6A6"/>
                <w:sz w:val="16"/>
                <w:szCs w:val="20"/>
                <w:lang w:val="en-US"/>
              </w:rPr>
            </w:pPr>
            <w:ins w:id="13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5" w:author="Автор"/>
                <w:b/>
                <w:color w:val="A6A6A6"/>
                <w:sz w:val="16"/>
                <w:szCs w:val="20"/>
                <w:lang w:val="en-US"/>
              </w:rPr>
            </w:pPr>
            <w:ins w:id="13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7" w:author="Автор"/>
                <w:b/>
                <w:color w:val="A6A6A6"/>
                <w:sz w:val="16"/>
                <w:szCs w:val="20"/>
                <w:lang w:val="en-US"/>
              </w:rPr>
            </w:pPr>
            <w:ins w:id="13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message="tns:removeProhibition" name="removeProhibition"&gt;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19" w:author="Автор"/>
                <w:b/>
                <w:color w:val="A6A6A6"/>
                <w:sz w:val="16"/>
                <w:szCs w:val="20"/>
                <w:lang w:val="en-US"/>
              </w:rPr>
            </w:pPr>
            <w:ins w:id="13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1" w:author="Автор"/>
                <w:b/>
                <w:color w:val="A6A6A6"/>
                <w:sz w:val="16"/>
                <w:szCs w:val="20"/>
                <w:lang w:val="en-US"/>
              </w:rPr>
            </w:pPr>
            <w:ins w:id="13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message="tns:removeProhibitionResponse" name="removeProhibitionResponse"&gt;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3" w:author="Автор"/>
                <w:b/>
                <w:color w:val="A6A6A6"/>
                <w:sz w:val="16"/>
                <w:szCs w:val="20"/>
                <w:lang w:val="en-US"/>
              </w:rPr>
            </w:pPr>
            <w:ins w:id="13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5" w:author="Автор"/>
                <w:b/>
                <w:color w:val="A6A6A6"/>
                <w:sz w:val="16"/>
                <w:szCs w:val="20"/>
                <w:lang w:val="en-US"/>
              </w:rPr>
            </w:pPr>
            <w:ins w:id="13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7" w:author="Автор"/>
                <w:b/>
                <w:color w:val="A6A6A6"/>
                <w:sz w:val="16"/>
                <w:szCs w:val="20"/>
                <w:lang w:val="en-US"/>
              </w:rPr>
            </w:pPr>
            <w:ins w:id="13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29" w:author="Автор"/>
                <w:b/>
                <w:color w:val="A6A6A6"/>
                <w:sz w:val="16"/>
                <w:szCs w:val="20"/>
                <w:lang w:val="en-US"/>
              </w:rPr>
            </w:pPr>
            <w:ins w:id="13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message="tns:getEnterEventListBySan" name="getEnterEventListBySan"&gt;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1" w:author="Автор"/>
                <w:b/>
                <w:color w:val="A6A6A6"/>
                <w:sz w:val="16"/>
                <w:szCs w:val="20"/>
                <w:lang w:val="en-US"/>
              </w:rPr>
            </w:pPr>
            <w:ins w:id="13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3" w:author="Автор"/>
                <w:b/>
                <w:color w:val="A6A6A6"/>
                <w:sz w:val="16"/>
                <w:szCs w:val="20"/>
                <w:lang w:val="en-US"/>
              </w:rPr>
            </w:pPr>
            <w:ins w:id="13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message="tns:getEnterEventListBySanResponse" name="getEnterEventListBySanResponse"&gt;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5" w:author="Автор"/>
                <w:b/>
                <w:color w:val="A6A6A6"/>
                <w:sz w:val="16"/>
                <w:szCs w:val="20"/>
                <w:lang w:val="en-US"/>
              </w:rPr>
            </w:pPr>
            <w:ins w:id="13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7" w:author="Автор"/>
                <w:b/>
                <w:color w:val="A6A6A6"/>
                <w:sz w:val="16"/>
                <w:szCs w:val="20"/>
                <w:lang w:val="en-US"/>
              </w:rPr>
            </w:pPr>
            <w:ins w:id="13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39" w:author="Автор"/>
                <w:b/>
                <w:color w:val="A6A6A6"/>
                <w:sz w:val="16"/>
                <w:szCs w:val="20"/>
                <w:lang w:val="en-US"/>
              </w:rPr>
            </w:pPr>
            <w:ins w:id="13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&lt;/wsdl:portType&gt;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1" w:author="Автор"/>
                <w:b/>
                <w:color w:val="A6A6A6"/>
                <w:sz w:val="16"/>
                <w:szCs w:val="20"/>
                <w:lang w:val="en-US"/>
              </w:rPr>
            </w:pPr>
            <w:ins w:id="13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&lt;wsdl:binding name="ClientRoomControllerWSServiceSoapBinding" type="tns:ClientRoomController"&gt;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3" w:author="Автор"/>
                <w:b/>
                <w:color w:val="A6A6A6"/>
                <w:sz w:val="16"/>
                <w:szCs w:val="20"/>
                <w:lang w:val="en-US"/>
              </w:rPr>
            </w:pPr>
            <w:ins w:id="13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&lt;soap:binding style="document" transport="http://schemas.xmlsoap.org/soap/http"/&gt;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5" w:author="Автор"/>
                <w:b/>
                <w:color w:val="A6A6A6"/>
                <w:sz w:val="16"/>
                <w:szCs w:val="20"/>
                <w:lang w:val="en-US"/>
              </w:rPr>
            </w:pPr>
            <w:ins w:id="13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7" w:author="Автор"/>
                <w:b/>
                <w:color w:val="A6A6A6"/>
                <w:sz w:val="16"/>
                <w:szCs w:val="20"/>
                <w:lang w:val="en-US"/>
              </w:rPr>
            </w:pPr>
            <w:ins w:id="13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49" w:author="Автор"/>
                <w:b/>
                <w:color w:val="A6A6A6"/>
                <w:sz w:val="16"/>
                <w:szCs w:val="20"/>
                <w:lang w:val="en-US"/>
              </w:rPr>
            </w:pPr>
            <w:ins w:id="13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name="changeComplaintStatusToInvestigation"&gt;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1" w:author="Автор"/>
                <w:b/>
                <w:color w:val="A6A6A6"/>
                <w:sz w:val="16"/>
                <w:szCs w:val="20"/>
                <w:lang w:val="en-US"/>
              </w:rPr>
            </w:pPr>
            <w:ins w:id="13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3" w:author="Автор"/>
                <w:b/>
                <w:color w:val="A6A6A6"/>
                <w:sz w:val="16"/>
                <w:szCs w:val="20"/>
                <w:lang w:val="en-US"/>
              </w:rPr>
            </w:pPr>
            <w:ins w:id="13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5" w:author="Автор"/>
                <w:b/>
                <w:color w:val="A6A6A6"/>
                <w:sz w:val="16"/>
                <w:szCs w:val="20"/>
                <w:lang w:val="en-US"/>
              </w:rPr>
            </w:pPr>
            <w:ins w:id="13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name="changeComplaintStatusToInvestigationResponse"&gt;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7" w:author="Автор"/>
                <w:b/>
                <w:color w:val="A6A6A6"/>
                <w:sz w:val="16"/>
                <w:szCs w:val="20"/>
                <w:lang w:val="en-US"/>
              </w:rPr>
            </w:pPr>
            <w:ins w:id="13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59" w:author="Автор"/>
                <w:b/>
                <w:color w:val="A6A6A6"/>
                <w:sz w:val="16"/>
                <w:szCs w:val="20"/>
                <w:lang w:val="en-US"/>
              </w:rPr>
            </w:pPr>
            <w:ins w:id="13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1" w:author="Автор"/>
                <w:b/>
                <w:color w:val="A6A6A6"/>
                <w:sz w:val="16"/>
                <w:szCs w:val="20"/>
                <w:lang w:val="en-US"/>
              </w:rPr>
            </w:pPr>
            <w:ins w:id="13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3" w:author="Автор"/>
                <w:b/>
                <w:color w:val="A6A6A6"/>
                <w:sz w:val="16"/>
                <w:szCs w:val="20"/>
                <w:lang w:val="en-US"/>
              </w:rPr>
            </w:pPr>
            <w:ins w:id="13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5" w:author="Автор"/>
                <w:b/>
                <w:color w:val="A6A6A6"/>
                <w:sz w:val="16"/>
                <w:szCs w:val="20"/>
                <w:lang w:val="en-US"/>
              </w:rPr>
            </w:pPr>
            <w:ins w:id="13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7" w:author="Автор"/>
                <w:b/>
                <w:color w:val="A6A6A6"/>
                <w:sz w:val="16"/>
                <w:szCs w:val="20"/>
                <w:lang w:val="en-US"/>
              </w:rPr>
            </w:pPr>
            <w:ins w:id="13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69" w:author="Автор"/>
                <w:b/>
                <w:color w:val="A6A6A6"/>
                <w:sz w:val="16"/>
                <w:szCs w:val="20"/>
                <w:lang w:val="en-US"/>
              </w:rPr>
            </w:pPr>
            <w:ins w:id="13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1" w:author="Автор"/>
                <w:b/>
                <w:color w:val="A6A6A6"/>
                <w:sz w:val="16"/>
                <w:szCs w:val="20"/>
                <w:lang w:val="en-US"/>
              </w:rPr>
            </w:pPr>
            <w:ins w:id="13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3" w:author="Автор"/>
                <w:b/>
                <w:color w:val="A6A6A6"/>
                <w:sz w:val="16"/>
                <w:szCs w:val="20"/>
                <w:lang w:val="en-US"/>
              </w:rPr>
            </w:pPr>
            <w:ins w:id="13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5" w:author="Автор"/>
                <w:b/>
                <w:color w:val="A6A6A6"/>
                <w:sz w:val="16"/>
                <w:szCs w:val="20"/>
                <w:lang w:val="en-US"/>
              </w:rPr>
            </w:pPr>
            <w:ins w:id="13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7" w:author="Автор"/>
                <w:b/>
                <w:color w:val="A6A6A6"/>
                <w:sz w:val="16"/>
                <w:szCs w:val="20"/>
                <w:lang w:val="en-US"/>
              </w:rPr>
            </w:pPr>
            <w:ins w:id="13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79" w:author="Автор"/>
                <w:b/>
                <w:color w:val="A6A6A6"/>
                <w:sz w:val="16"/>
                <w:szCs w:val="20"/>
                <w:lang w:val="en-US"/>
              </w:rPr>
            </w:pPr>
            <w:ins w:id="13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1" w:author="Автор"/>
                <w:b/>
                <w:color w:val="A6A6A6"/>
                <w:sz w:val="16"/>
                <w:szCs w:val="20"/>
                <w:lang w:val="en-US"/>
              </w:rPr>
            </w:pPr>
            <w:ins w:id="13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3" w:author="Автор"/>
                <w:b/>
                <w:color w:val="A6A6A6"/>
                <w:sz w:val="16"/>
                <w:szCs w:val="20"/>
                <w:lang w:val="en-US"/>
              </w:rPr>
            </w:pPr>
            <w:ins w:id="13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5" w:author="Автор"/>
                <w:b/>
                <w:color w:val="A6A6A6"/>
                <w:sz w:val="16"/>
                <w:szCs w:val="20"/>
                <w:lang w:val="en-US"/>
              </w:rPr>
            </w:pPr>
            <w:ins w:id="13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name="getEnterEventListByGuardian"&gt;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7" w:author="Автор"/>
                <w:b/>
                <w:color w:val="A6A6A6"/>
                <w:sz w:val="16"/>
                <w:szCs w:val="20"/>
                <w:lang w:val="en-US"/>
              </w:rPr>
            </w:pPr>
            <w:ins w:id="13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89" w:author="Автор"/>
                <w:b/>
                <w:color w:val="A6A6A6"/>
                <w:sz w:val="16"/>
                <w:szCs w:val="20"/>
                <w:lang w:val="en-US"/>
              </w:rPr>
            </w:pPr>
            <w:ins w:id="13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1" w:author="Автор"/>
                <w:b/>
                <w:color w:val="A6A6A6"/>
                <w:sz w:val="16"/>
                <w:szCs w:val="20"/>
                <w:lang w:val="en-US"/>
              </w:rPr>
            </w:pPr>
            <w:ins w:id="13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name="getEnterEventListByGuardianResponse"&gt;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3" w:author="Автор"/>
                <w:b/>
                <w:color w:val="A6A6A6"/>
                <w:sz w:val="16"/>
                <w:szCs w:val="20"/>
                <w:lang w:val="en-US"/>
              </w:rPr>
            </w:pPr>
            <w:ins w:id="13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5" w:author="Автор"/>
                <w:b/>
                <w:color w:val="A6A6A6"/>
                <w:sz w:val="16"/>
                <w:szCs w:val="20"/>
                <w:lang w:val="en-US"/>
              </w:rPr>
            </w:pPr>
            <w:ins w:id="13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7" w:author="Автор"/>
                <w:b/>
                <w:color w:val="A6A6A6"/>
                <w:sz w:val="16"/>
                <w:szCs w:val="20"/>
                <w:lang w:val="en-US"/>
              </w:rPr>
            </w:pPr>
            <w:ins w:id="13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299" w:author="Автор"/>
                <w:b/>
                <w:color w:val="A6A6A6"/>
                <w:sz w:val="16"/>
                <w:szCs w:val="20"/>
                <w:lang w:val="en-US"/>
              </w:rPr>
            </w:pPr>
            <w:ins w:id="13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1" w:author="Автор"/>
                <w:b/>
                <w:color w:val="A6A6A6"/>
                <w:sz w:val="16"/>
                <w:szCs w:val="20"/>
                <w:lang w:val="en-US"/>
              </w:rPr>
            </w:pPr>
            <w:ins w:id="13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3" w:author="Автор"/>
                <w:b/>
                <w:color w:val="A6A6A6"/>
                <w:sz w:val="16"/>
                <w:szCs w:val="20"/>
                <w:lang w:val="en-US"/>
              </w:rPr>
            </w:pPr>
            <w:ins w:id="13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5" w:author="Автор"/>
                <w:b/>
                <w:color w:val="A6A6A6"/>
                <w:sz w:val="16"/>
                <w:szCs w:val="20"/>
                <w:lang w:val="en-US"/>
              </w:rPr>
            </w:pPr>
            <w:ins w:id="13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7" w:author="Автор"/>
                <w:b/>
                <w:color w:val="A6A6A6"/>
                <w:sz w:val="16"/>
                <w:szCs w:val="20"/>
                <w:lang w:val="en-US"/>
              </w:rPr>
            </w:pPr>
            <w:ins w:id="13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09" w:author="Автор"/>
                <w:b/>
                <w:color w:val="A6A6A6"/>
                <w:sz w:val="16"/>
                <w:szCs w:val="20"/>
                <w:lang w:val="en-US"/>
              </w:rPr>
            </w:pPr>
            <w:ins w:id="13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1" w:author="Автор"/>
                <w:b/>
                <w:color w:val="A6A6A6"/>
                <w:sz w:val="16"/>
                <w:szCs w:val="20"/>
                <w:lang w:val="en-US"/>
              </w:rPr>
            </w:pPr>
            <w:ins w:id="13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3" w:author="Автор"/>
                <w:b/>
                <w:color w:val="A6A6A6"/>
                <w:sz w:val="16"/>
                <w:szCs w:val="20"/>
                <w:lang w:val="en-US"/>
              </w:rPr>
            </w:pPr>
            <w:ins w:id="13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5" w:author="Автор"/>
                <w:b/>
                <w:color w:val="A6A6A6"/>
                <w:sz w:val="16"/>
                <w:szCs w:val="20"/>
                <w:lang w:val="en-US"/>
              </w:rPr>
            </w:pPr>
            <w:ins w:id="13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7" w:author="Автор"/>
                <w:b/>
                <w:color w:val="A6A6A6"/>
                <w:sz w:val="16"/>
                <w:szCs w:val="20"/>
                <w:lang w:val="en-US"/>
              </w:rPr>
            </w:pPr>
            <w:ins w:id="13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19" w:author="Автор"/>
                <w:b/>
                <w:color w:val="A6A6A6"/>
                <w:sz w:val="16"/>
                <w:szCs w:val="20"/>
                <w:lang w:val="en-US"/>
              </w:rPr>
            </w:pPr>
            <w:ins w:id="13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1" w:author="Автор"/>
                <w:b/>
                <w:color w:val="A6A6A6"/>
                <w:sz w:val="16"/>
                <w:szCs w:val="20"/>
                <w:lang w:val="en-US"/>
              </w:rPr>
            </w:pPr>
            <w:ins w:id="13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name="sendLinkingTokenByContractId"&gt;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3" w:author="Автор"/>
                <w:b/>
                <w:color w:val="A6A6A6"/>
                <w:sz w:val="16"/>
                <w:szCs w:val="20"/>
                <w:lang w:val="en-US"/>
              </w:rPr>
            </w:pPr>
            <w:ins w:id="13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5" w:author="Автор"/>
                <w:b/>
                <w:color w:val="A6A6A6"/>
                <w:sz w:val="16"/>
                <w:szCs w:val="20"/>
                <w:lang w:val="en-US"/>
              </w:rPr>
            </w:pPr>
            <w:ins w:id="13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7" w:author="Автор"/>
                <w:b/>
                <w:color w:val="A6A6A6"/>
                <w:sz w:val="16"/>
                <w:szCs w:val="20"/>
                <w:lang w:val="en-US"/>
              </w:rPr>
            </w:pPr>
            <w:ins w:id="13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name="sendLinkingTokenByContractIdResponse"&gt;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29" w:author="Автор"/>
                <w:b/>
                <w:color w:val="A6A6A6"/>
                <w:sz w:val="16"/>
                <w:szCs w:val="20"/>
                <w:lang w:val="en-US"/>
              </w:rPr>
            </w:pPr>
            <w:ins w:id="13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1" w:author="Автор"/>
                <w:b/>
                <w:color w:val="A6A6A6"/>
                <w:sz w:val="16"/>
                <w:szCs w:val="20"/>
                <w:lang w:val="en-US"/>
              </w:rPr>
            </w:pPr>
            <w:ins w:id="13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3" w:author="Автор"/>
                <w:b/>
                <w:color w:val="A6A6A6"/>
                <w:sz w:val="16"/>
                <w:szCs w:val="20"/>
                <w:lang w:val="en-US"/>
              </w:rPr>
            </w:pPr>
            <w:ins w:id="13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5" w:author="Автор"/>
                <w:b/>
                <w:color w:val="A6A6A6"/>
                <w:sz w:val="16"/>
                <w:szCs w:val="20"/>
                <w:lang w:val="en-US"/>
              </w:rPr>
            </w:pPr>
            <w:ins w:id="13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7" w:author="Автор"/>
                <w:b/>
                <w:color w:val="A6A6A6"/>
                <w:sz w:val="16"/>
                <w:szCs w:val="20"/>
                <w:lang w:val="en-US"/>
              </w:rPr>
            </w:pPr>
            <w:ins w:id="13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39" w:author="Автор"/>
                <w:b/>
                <w:color w:val="A6A6A6"/>
                <w:sz w:val="16"/>
                <w:szCs w:val="20"/>
                <w:lang w:val="en-US"/>
              </w:rPr>
            </w:pPr>
            <w:ins w:id="13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1" w:author="Автор"/>
                <w:b/>
                <w:color w:val="A6A6A6"/>
                <w:sz w:val="16"/>
                <w:szCs w:val="20"/>
                <w:lang w:val="en-US"/>
              </w:rPr>
            </w:pPr>
            <w:ins w:id="13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3" w:author="Автор"/>
                <w:b/>
                <w:color w:val="A6A6A6"/>
                <w:sz w:val="16"/>
                <w:szCs w:val="20"/>
                <w:lang w:val="en-US"/>
              </w:rPr>
            </w:pPr>
            <w:ins w:id="13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5" w:author="Автор"/>
                <w:b/>
                <w:color w:val="A6A6A6"/>
                <w:sz w:val="16"/>
                <w:szCs w:val="20"/>
                <w:lang w:val="en-US"/>
              </w:rPr>
            </w:pPr>
            <w:ins w:id="13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7" w:author="Автор"/>
                <w:b/>
                <w:color w:val="A6A6A6"/>
                <w:sz w:val="16"/>
                <w:szCs w:val="20"/>
                <w:lang w:val="en-US"/>
              </w:rPr>
            </w:pPr>
            <w:ins w:id="13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49" w:author="Автор"/>
                <w:b/>
                <w:color w:val="A6A6A6"/>
                <w:sz w:val="16"/>
                <w:szCs w:val="20"/>
                <w:lang w:val="en-US"/>
              </w:rPr>
            </w:pPr>
            <w:ins w:id="13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1" w:author="Автор"/>
                <w:b/>
                <w:color w:val="A6A6A6"/>
                <w:sz w:val="16"/>
                <w:szCs w:val="20"/>
                <w:lang w:val="en-US"/>
              </w:rPr>
            </w:pPr>
            <w:ins w:id="13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3" w:author="Автор"/>
                <w:b/>
                <w:color w:val="A6A6A6"/>
                <w:sz w:val="16"/>
                <w:szCs w:val="20"/>
                <w:lang w:val="en-US"/>
              </w:rPr>
            </w:pPr>
            <w:ins w:id="13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5" w:author="Автор"/>
                <w:b/>
                <w:color w:val="A6A6A6"/>
                <w:sz w:val="16"/>
                <w:szCs w:val="20"/>
                <w:lang w:val="en-US"/>
              </w:rPr>
            </w:pPr>
            <w:ins w:id="13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7" w:author="Автор"/>
                <w:b/>
                <w:color w:val="A6A6A6"/>
                <w:sz w:val="16"/>
                <w:szCs w:val="20"/>
                <w:lang w:val="en-US"/>
              </w:rPr>
            </w:pPr>
            <w:ins w:id="13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59" w:author="Автор"/>
                <w:b/>
                <w:color w:val="A6A6A6"/>
                <w:sz w:val="16"/>
                <w:szCs w:val="20"/>
                <w:lang w:val="en-US"/>
              </w:rPr>
            </w:pPr>
            <w:ins w:id="13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1" w:author="Автор"/>
                <w:b/>
                <w:color w:val="A6A6A6"/>
                <w:sz w:val="16"/>
                <w:szCs w:val="20"/>
                <w:lang w:val="en-US"/>
              </w:rPr>
            </w:pPr>
            <w:ins w:id="13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3" w:author="Автор"/>
                <w:b/>
                <w:color w:val="A6A6A6"/>
                <w:sz w:val="16"/>
                <w:szCs w:val="20"/>
                <w:lang w:val="en-US"/>
              </w:rPr>
            </w:pPr>
            <w:ins w:id="13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5" w:author="Автор"/>
                <w:b/>
                <w:color w:val="A6A6A6"/>
                <w:sz w:val="16"/>
                <w:szCs w:val="20"/>
                <w:lang w:val="en-US"/>
              </w:rPr>
            </w:pPr>
            <w:ins w:id="13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7" w:author="Автор"/>
                <w:b/>
                <w:color w:val="A6A6A6"/>
                <w:sz w:val="16"/>
                <w:szCs w:val="20"/>
                <w:lang w:val="en-US"/>
              </w:rPr>
            </w:pPr>
            <w:ins w:id="13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69" w:author="Автор"/>
                <w:b/>
                <w:color w:val="A6A6A6"/>
                <w:sz w:val="16"/>
                <w:szCs w:val="20"/>
                <w:lang w:val="en-US"/>
              </w:rPr>
            </w:pPr>
            <w:ins w:id="13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1" w:author="Автор"/>
                <w:b/>
                <w:color w:val="A6A6A6"/>
                <w:sz w:val="16"/>
                <w:szCs w:val="20"/>
                <w:lang w:val="en-US"/>
              </w:rPr>
            </w:pPr>
            <w:ins w:id="13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3" w:author="Автор"/>
                <w:b/>
                <w:color w:val="A6A6A6"/>
                <w:sz w:val="16"/>
                <w:szCs w:val="20"/>
                <w:lang w:val="en-US"/>
              </w:rPr>
            </w:pPr>
            <w:ins w:id="13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5" w:author="Автор"/>
                <w:b/>
                <w:color w:val="A6A6A6"/>
                <w:sz w:val="16"/>
                <w:szCs w:val="20"/>
                <w:lang w:val="en-US"/>
              </w:rPr>
            </w:pPr>
            <w:ins w:id="13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7" w:author="Автор"/>
                <w:b/>
                <w:color w:val="A6A6A6"/>
                <w:sz w:val="16"/>
                <w:szCs w:val="20"/>
                <w:lang w:val="en-US"/>
              </w:rPr>
            </w:pPr>
            <w:ins w:id="13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79" w:author="Автор"/>
                <w:b/>
                <w:color w:val="A6A6A6"/>
                <w:sz w:val="16"/>
                <w:szCs w:val="20"/>
                <w:lang w:val="en-US"/>
              </w:rPr>
            </w:pPr>
            <w:ins w:id="13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1" w:author="Автор"/>
                <w:b/>
                <w:color w:val="A6A6A6"/>
                <w:sz w:val="16"/>
                <w:szCs w:val="20"/>
                <w:lang w:val="en-US"/>
              </w:rPr>
            </w:pPr>
            <w:ins w:id="13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3" w:author="Автор"/>
                <w:b/>
                <w:color w:val="A6A6A6"/>
                <w:sz w:val="16"/>
                <w:szCs w:val="20"/>
                <w:lang w:val="en-US"/>
              </w:rPr>
            </w:pPr>
            <w:ins w:id="13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5" w:author="Автор"/>
                <w:b/>
                <w:color w:val="A6A6A6"/>
                <w:sz w:val="16"/>
                <w:szCs w:val="20"/>
                <w:lang w:val="en-US"/>
              </w:rPr>
            </w:pPr>
            <w:ins w:id="13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7" w:author="Автор"/>
                <w:b/>
                <w:color w:val="A6A6A6"/>
                <w:sz w:val="16"/>
                <w:szCs w:val="20"/>
                <w:lang w:val="en-US"/>
              </w:rPr>
            </w:pPr>
            <w:ins w:id="13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89" w:author="Автор"/>
                <w:b/>
                <w:color w:val="A6A6A6"/>
                <w:sz w:val="16"/>
                <w:szCs w:val="20"/>
                <w:lang w:val="en-US"/>
              </w:rPr>
            </w:pPr>
            <w:ins w:id="13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1" w:author="Автор"/>
                <w:b/>
                <w:color w:val="A6A6A6"/>
                <w:sz w:val="16"/>
                <w:szCs w:val="20"/>
                <w:lang w:val="en-US"/>
              </w:rPr>
            </w:pPr>
            <w:ins w:id="13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3" w:author="Автор"/>
                <w:b/>
                <w:color w:val="A6A6A6"/>
                <w:sz w:val="16"/>
                <w:szCs w:val="20"/>
                <w:lang w:val="en-US"/>
              </w:rPr>
            </w:pPr>
            <w:ins w:id="13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name="getClientStats"&gt;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5" w:author="Автор"/>
                <w:b/>
                <w:color w:val="A6A6A6"/>
                <w:sz w:val="16"/>
                <w:szCs w:val="20"/>
                <w:lang w:val="en-US"/>
              </w:rPr>
            </w:pPr>
            <w:ins w:id="13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7" w:author="Автор"/>
                <w:b/>
                <w:color w:val="A6A6A6"/>
                <w:sz w:val="16"/>
                <w:szCs w:val="20"/>
                <w:lang w:val="en-US"/>
              </w:rPr>
            </w:pPr>
            <w:ins w:id="13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399" w:author="Автор"/>
                <w:b/>
                <w:color w:val="A6A6A6"/>
                <w:sz w:val="16"/>
                <w:szCs w:val="20"/>
                <w:lang w:val="en-US"/>
              </w:rPr>
            </w:pPr>
            <w:ins w:id="13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name="getClientStatsResponse"&gt;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1" w:author="Автор"/>
                <w:b/>
                <w:color w:val="A6A6A6"/>
                <w:sz w:val="16"/>
                <w:szCs w:val="20"/>
                <w:lang w:val="en-US"/>
              </w:rPr>
            </w:pPr>
            <w:ins w:id="13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3" w:author="Автор"/>
                <w:b/>
                <w:color w:val="A6A6A6"/>
                <w:sz w:val="16"/>
                <w:szCs w:val="20"/>
                <w:lang w:val="en-US"/>
              </w:rPr>
            </w:pPr>
            <w:ins w:id="13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5" w:author="Автор"/>
                <w:b/>
                <w:color w:val="A6A6A6"/>
                <w:sz w:val="16"/>
                <w:szCs w:val="20"/>
                <w:lang w:val="en-US"/>
              </w:rPr>
            </w:pPr>
            <w:ins w:id="13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7" w:author="Автор"/>
                <w:b/>
                <w:color w:val="A6A6A6"/>
                <w:sz w:val="16"/>
                <w:szCs w:val="20"/>
                <w:lang w:val="en-US"/>
              </w:rPr>
            </w:pPr>
            <w:ins w:id="13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09" w:author="Автор"/>
                <w:b/>
                <w:color w:val="A6A6A6"/>
                <w:sz w:val="16"/>
                <w:szCs w:val="20"/>
                <w:lang w:val="en-US"/>
              </w:rPr>
            </w:pPr>
            <w:ins w:id="13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1" w:author="Автор"/>
                <w:b/>
                <w:color w:val="A6A6A6"/>
                <w:sz w:val="16"/>
                <w:szCs w:val="20"/>
                <w:lang w:val="en-US"/>
              </w:rPr>
            </w:pPr>
            <w:ins w:id="13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3" w:author="Автор"/>
                <w:b/>
                <w:color w:val="A6A6A6"/>
                <w:sz w:val="16"/>
                <w:szCs w:val="20"/>
                <w:lang w:val="en-US"/>
              </w:rPr>
            </w:pPr>
            <w:ins w:id="13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5" w:author="Автор"/>
                <w:b/>
                <w:color w:val="A6A6A6"/>
                <w:sz w:val="16"/>
                <w:szCs w:val="20"/>
                <w:lang w:val="en-US"/>
              </w:rPr>
            </w:pPr>
            <w:ins w:id="13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7" w:author="Автор"/>
                <w:b/>
                <w:color w:val="A6A6A6"/>
                <w:sz w:val="16"/>
                <w:szCs w:val="20"/>
                <w:lang w:val="en-US"/>
              </w:rPr>
            </w:pPr>
            <w:ins w:id="13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19" w:author="Автор"/>
                <w:b/>
                <w:color w:val="A6A6A6"/>
                <w:sz w:val="16"/>
                <w:szCs w:val="20"/>
                <w:lang w:val="en-US"/>
              </w:rPr>
            </w:pPr>
            <w:ins w:id="13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1" w:author="Автор"/>
                <w:b/>
                <w:color w:val="A6A6A6"/>
                <w:sz w:val="16"/>
                <w:szCs w:val="20"/>
                <w:lang w:val="en-US"/>
              </w:rPr>
            </w:pPr>
            <w:ins w:id="13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3" w:author="Автор"/>
                <w:b/>
                <w:color w:val="A6A6A6"/>
                <w:sz w:val="16"/>
                <w:szCs w:val="20"/>
                <w:lang w:val="en-US"/>
              </w:rPr>
            </w:pPr>
            <w:ins w:id="13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5" w:author="Автор"/>
                <w:b/>
                <w:color w:val="A6A6A6"/>
                <w:sz w:val="16"/>
                <w:szCs w:val="20"/>
                <w:lang w:val="en-US"/>
              </w:rPr>
            </w:pPr>
            <w:ins w:id="13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7" w:author="Автор"/>
                <w:b/>
                <w:color w:val="A6A6A6"/>
                <w:sz w:val="16"/>
                <w:szCs w:val="20"/>
                <w:lang w:val="en-US"/>
              </w:rPr>
            </w:pPr>
            <w:ins w:id="13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29" w:author="Автор"/>
                <w:b/>
                <w:color w:val="A6A6A6"/>
                <w:sz w:val="16"/>
                <w:szCs w:val="20"/>
                <w:lang w:val="en-US"/>
              </w:rPr>
            </w:pPr>
            <w:ins w:id="13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name="getClientRepresentatives"&gt;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1" w:author="Автор"/>
                <w:b/>
                <w:color w:val="A6A6A6"/>
                <w:sz w:val="16"/>
                <w:szCs w:val="20"/>
                <w:lang w:val="en-US"/>
              </w:rPr>
            </w:pPr>
            <w:ins w:id="13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3" w:author="Автор"/>
                <w:b/>
                <w:color w:val="A6A6A6"/>
                <w:sz w:val="16"/>
                <w:szCs w:val="20"/>
                <w:lang w:val="en-US"/>
              </w:rPr>
            </w:pPr>
            <w:ins w:id="13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5" w:author="Автор"/>
                <w:b/>
                <w:color w:val="A6A6A6"/>
                <w:sz w:val="16"/>
                <w:szCs w:val="20"/>
                <w:lang w:val="en-US"/>
              </w:rPr>
            </w:pPr>
            <w:ins w:id="13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name="getClientRepresentativesResponse"&gt;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7" w:author="Автор"/>
                <w:b/>
                <w:color w:val="A6A6A6"/>
                <w:sz w:val="16"/>
                <w:szCs w:val="20"/>
                <w:lang w:val="en-US"/>
              </w:rPr>
            </w:pPr>
            <w:ins w:id="13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39" w:author="Автор"/>
                <w:b/>
                <w:color w:val="A6A6A6"/>
                <w:sz w:val="16"/>
                <w:szCs w:val="20"/>
                <w:lang w:val="en-US"/>
              </w:rPr>
            </w:pPr>
            <w:ins w:id="13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1" w:author="Автор"/>
                <w:b/>
                <w:color w:val="A6A6A6"/>
                <w:sz w:val="16"/>
                <w:szCs w:val="20"/>
                <w:lang w:val="en-US"/>
              </w:rPr>
            </w:pPr>
            <w:ins w:id="13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3" w:author="Автор"/>
                <w:b/>
                <w:color w:val="A6A6A6"/>
                <w:sz w:val="16"/>
                <w:szCs w:val="20"/>
                <w:lang w:val="en-US"/>
              </w:rPr>
            </w:pPr>
            <w:ins w:id="13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5" w:author="Автор"/>
                <w:b/>
                <w:color w:val="A6A6A6"/>
                <w:sz w:val="16"/>
                <w:szCs w:val="20"/>
                <w:lang w:val="en-US"/>
              </w:rPr>
            </w:pPr>
            <w:ins w:id="13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7" w:author="Автор"/>
                <w:b/>
                <w:color w:val="A6A6A6"/>
                <w:sz w:val="16"/>
                <w:szCs w:val="20"/>
                <w:lang w:val="en-US"/>
              </w:rPr>
            </w:pPr>
            <w:ins w:id="13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name="createPaymentOrder"&gt;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49" w:author="Автор"/>
                <w:b/>
                <w:color w:val="A6A6A6"/>
                <w:sz w:val="16"/>
                <w:szCs w:val="20"/>
                <w:lang w:val="en-US"/>
              </w:rPr>
            </w:pPr>
            <w:ins w:id="13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1" w:author="Автор"/>
                <w:b/>
                <w:color w:val="A6A6A6"/>
                <w:sz w:val="16"/>
                <w:szCs w:val="20"/>
                <w:lang w:val="en-US"/>
              </w:rPr>
            </w:pPr>
            <w:ins w:id="13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3" w:author="Автор"/>
                <w:b/>
                <w:color w:val="A6A6A6"/>
                <w:sz w:val="16"/>
                <w:szCs w:val="20"/>
                <w:lang w:val="en-US"/>
              </w:rPr>
            </w:pPr>
            <w:ins w:id="13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name="createPaymentOrderResponse"&gt;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5" w:author="Автор"/>
                <w:b/>
                <w:color w:val="A6A6A6"/>
                <w:sz w:val="16"/>
                <w:szCs w:val="20"/>
                <w:lang w:val="en-US"/>
              </w:rPr>
            </w:pPr>
            <w:ins w:id="13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7" w:author="Автор"/>
                <w:b/>
                <w:color w:val="A6A6A6"/>
                <w:sz w:val="16"/>
                <w:szCs w:val="20"/>
                <w:lang w:val="en-US"/>
              </w:rPr>
            </w:pPr>
            <w:ins w:id="13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59" w:author="Автор"/>
                <w:b/>
                <w:color w:val="A6A6A6"/>
                <w:sz w:val="16"/>
                <w:szCs w:val="20"/>
                <w:lang w:val="en-US"/>
              </w:rPr>
            </w:pPr>
            <w:ins w:id="13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1" w:author="Автор"/>
                <w:b/>
                <w:color w:val="A6A6A6"/>
                <w:sz w:val="16"/>
                <w:szCs w:val="20"/>
                <w:lang w:val="en-US"/>
              </w:rPr>
            </w:pPr>
            <w:ins w:id="13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3" w:author="Автор"/>
                <w:b/>
                <w:color w:val="A6A6A6"/>
                <w:sz w:val="16"/>
                <w:szCs w:val="20"/>
                <w:lang w:val="en-US"/>
              </w:rPr>
            </w:pPr>
            <w:ins w:id="13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5" w:author="Автор"/>
                <w:b/>
                <w:color w:val="A6A6A6"/>
                <w:sz w:val="16"/>
                <w:szCs w:val="20"/>
                <w:lang w:val="en-US"/>
              </w:rPr>
            </w:pPr>
            <w:ins w:id="13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7" w:author="Автор"/>
                <w:b/>
                <w:color w:val="A6A6A6"/>
                <w:sz w:val="16"/>
                <w:szCs w:val="20"/>
                <w:lang w:val="en-US"/>
              </w:rPr>
            </w:pPr>
            <w:ins w:id="13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69" w:author="Автор"/>
                <w:b/>
                <w:color w:val="A6A6A6"/>
                <w:sz w:val="16"/>
                <w:szCs w:val="20"/>
                <w:lang w:val="en-US"/>
              </w:rPr>
            </w:pPr>
            <w:ins w:id="13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1" w:author="Автор"/>
                <w:b/>
                <w:color w:val="A6A6A6"/>
                <w:sz w:val="16"/>
                <w:szCs w:val="20"/>
                <w:lang w:val="en-US"/>
              </w:rPr>
            </w:pPr>
            <w:ins w:id="13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3" w:author="Автор"/>
                <w:b/>
                <w:color w:val="A6A6A6"/>
                <w:sz w:val="16"/>
                <w:szCs w:val="20"/>
                <w:lang w:val="en-US"/>
              </w:rPr>
            </w:pPr>
            <w:ins w:id="13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5" w:author="Автор"/>
                <w:b/>
                <w:color w:val="A6A6A6"/>
                <w:sz w:val="16"/>
                <w:szCs w:val="20"/>
                <w:lang w:val="en-US"/>
              </w:rPr>
            </w:pPr>
            <w:ins w:id="13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7" w:author="Автор"/>
                <w:b/>
                <w:color w:val="A6A6A6"/>
                <w:sz w:val="16"/>
                <w:szCs w:val="20"/>
                <w:lang w:val="en-US"/>
              </w:rPr>
            </w:pPr>
            <w:ins w:id="13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79" w:author="Автор"/>
                <w:b/>
                <w:color w:val="A6A6A6"/>
                <w:sz w:val="16"/>
                <w:szCs w:val="20"/>
                <w:lang w:val="en-US"/>
              </w:rPr>
            </w:pPr>
            <w:ins w:id="13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1" w:author="Автор"/>
                <w:b/>
                <w:color w:val="A6A6A6"/>
                <w:sz w:val="16"/>
                <w:szCs w:val="20"/>
                <w:lang w:val="en-US"/>
              </w:rPr>
            </w:pPr>
            <w:ins w:id="13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3" w:author="Автор"/>
                <w:b/>
                <w:color w:val="A6A6A6"/>
                <w:sz w:val="16"/>
                <w:szCs w:val="20"/>
                <w:lang w:val="en-US"/>
              </w:rPr>
            </w:pPr>
            <w:ins w:id="13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5" w:author="Автор"/>
                <w:b/>
                <w:color w:val="A6A6A6"/>
                <w:sz w:val="16"/>
                <w:szCs w:val="20"/>
                <w:lang w:val="en-US"/>
              </w:rPr>
            </w:pPr>
            <w:ins w:id="13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7" w:author="Автор"/>
                <w:b/>
                <w:color w:val="A6A6A6"/>
                <w:sz w:val="16"/>
                <w:szCs w:val="20"/>
                <w:lang w:val="en-US"/>
              </w:rPr>
            </w:pPr>
            <w:ins w:id="13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89" w:author="Автор"/>
                <w:b/>
                <w:color w:val="A6A6A6"/>
                <w:sz w:val="16"/>
                <w:szCs w:val="20"/>
                <w:lang w:val="en-US"/>
              </w:rPr>
            </w:pPr>
            <w:ins w:id="13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1" w:author="Автор"/>
                <w:b/>
                <w:color w:val="A6A6A6"/>
                <w:sz w:val="16"/>
                <w:szCs w:val="20"/>
                <w:lang w:val="en-US"/>
              </w:rPr>
            </w:pPr>
            <w:ins w:id="13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3" w:author="Автор"/>
                <w:b/>
                <w:color w:val="A6A6A6"/>
                <w:sz w:val="16"/>
                <w:szCs w:val="20"/>
                <w:lang w:val="en-US"/>
              </w:rPr>
            </w:pPr>
            <w:ins w:id="13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5" w:author="Автор"/>
                <w:b/>
                <w:color w:val="A6A6A6"/>
                <w:sz w:val="16"/>
                <w:szCs w:val="20"/>
                <w:lang w:val="en-US"/>
              </w:rPr>
            </w:pPr>
            <w:ins w:id="13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7" w:author="Автор"/>
                <w:b/>
                <w:color w:val="A6A6A6"/>
                <w:sz w:val="16"/>
                <w:szCs w:val="20"/>
                <w:lang w:val="en-US"/>
              </w:rPr>
            </w:pPr>
            <w:ins w:id="13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499" w:author="Автор"/>
                <w:b/>
                <w:color w:val="A6A6A6"/>
                <w:sz w:val="16"/>
                <w:szCs w:val="20"/>
                <w:lang w:val="en-US"/>
              </w:rPr>
            </w:pPr>
            <w:ins w:id="13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1" w:author="Автор"/>
                <w:b/>
                <w:color w:val="A6A6A6"/>
                <w:sz w:val="16"/>
                <w:szCs w:val="20"/>
                <w:lang w:val="en-US"/>
              </w:rPr>
            </w:pPr>
            <w:ins w:id="13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name="getChronopayConfig"&gt;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3" w:author="Автор"/>
                <w:b/>
                <w:color w:val="A6A6A6"/>
                <w:sz w:val="16"/>
                <w:szCs w:val="20"/>
                <w:lang w:val="en-US"/>
              </w:rPr>
            </w:pPr>
            <w:ins w:id="13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5" w:author="Автор"/>
                <w:b/>
                <w:color w:val="A6A6A6"/>
                <w:sz w:val="16"/>
                <w:szCs w:val="20"/>
                <w:lang w:val="en-US"/>
              </w:rPr>
            </w:pPr>
            <w:ins w:id="13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7" w:author="Автор"/>
                <w:b/>
                <w:color w:val="A6A6A6"/>
                <w:sz w:val="16"/>
                <w:szCs w:val="20"/>
                <w:lang w:val="en-US"/>
              </w:rPr>
            </w:pPr>
            <w:ins w:id="13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name="getChronopayConfigResponse"&gt;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09" w:author="Автор"/>
                <w:b/>
                <w:color w:val="A6A6A6"/>
                <w:sz w:val="16"/>
                <w:szCs w:val="20"/>
                <w:lang w:val="en-US"/>
              </w:rPr>
            </w:pPr>
            <w:ins w:id="13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1" w:author="Автор"/>
                <w:b/>
                <w:color w:val="A6A6A6"/>
                <w:sz w:val="16"/>
                <w:szCs w:val="20"/>
                <w:lang w:val="en-US"/>
              </w:rPr>
            </w:pPr>
            <w:ins w:id="13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3" w:author="Автор"/>
                <w:b/>
                <w:color w:val="A6A6A6"/>
                <w:sz w:val="16"/>
                <w:szCs w:val="20"/>
                <w:lang w:val="en-US"/>
              </w:rPr>
            </w:pPr>
            <w:ins w:id="13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5" w:author="Автор"/>
                <w:b/>
                <w:color w:val="A6A6A6"/>
                <w:sz w:val="16"/>
                <w:szCs w:val="20"/>
                <w:lang w:val="en-US"/>
              </w:rPr>
            </w:pPr>
            <w:ins w:id="13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7" w:author="Автор"/>
                <w:b/>
                <w:color w:val="A6A6A6"/>
                <w:sz w:val="16"/>
                <w:szCs w:val="20"/>
                <w:lang w:val="en-US"/>
              </w:rPr>
            </w:pPr>
            <w:ins w:id="13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19" w:author="Автор"/>
                <w:b/>
                <w:color w:val="A6A6A6"/>
                <w:sz w:val="16"/>
                <w:szCs w:val="20"/>
                <w:lang w:val="en-US"/>
              </w:rPr>
            </w:pPr>
            <w:ins w:id="13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name="changeMobilePhone"&gt;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1" w:author="Автор"/>
                <w:b/>
                <w:color w:val="A6A6A6"/>
                <w:sz w:val="16"/>
                <w:szCs w:val="20"/>
                <w:lang w:val="en-US"/>
              </w:rPr>
            </w:pPr>
            <w:ins w:id="13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3" w:author="Автор"/>
                <w:b/>
                <w:color w:val="A6A6A6"/>
                <w:sz w:val="16"/>
                <w:szCs w:val="20"/>
                <w:lang w:val="en-US"/>
              </w:rPr>
            </w:pPr>
            <w:ins w:id="13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5" w:author="Автор"/>
                <w:b/>
                <w:color w:val="A6A6A6"/>
                <w:sz w:val="16"/>
                <w:szCs w:val="20"/>
                <w:lang w:val="en-US"/>
              </w:rPr>
            </w:pPr>
            <w:ins w:id="13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name="changeMobilePhoneResponse"&gt;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7" w:author="Автор"/>
                <w:b/>
                <w:color w:val="A6A6A6"/>
                <w:sz w:val="16"/>
                <w:szCs w:val="20"/>
                <w:lang w:val="en-US"/>
              </w:rPr>
            </w:pPr>
            <w:ins w:id="13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29" w:author="Автор"/>
                <w:b/>
                <w:color w:val="A6A6A6"/>
                <w:sz w:val="16"/>
                <w:szCs w:val="20"/>
                <w:lang w:val="en-US"/>
              </w:rPr>
            </w:pPr>
            <w:ins w:id="13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1" w:author="Автор"/>
                <w:b/>
                <w:color w:val="A6A6A6"/>
                <w:sz w:val="16"/>
                <w:szCs w:val="20"/>
                <w:lang w:val="en-US"/>
              </w:rPr>
            </w:pPr>
            <w:ins w:id="13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3" w:author="Автор"/>
                <w:b/>
                <w:color w:val="A6A6A6"/>
                <w:sz w:val="16"/>
                <w:szCs w:val="20"/>
                <w:lang w:val="en-US"/>
              </w:rPr>
            </w:pPr>
            <w:ins w:id="13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5" w:author="Автор"/>
                <w:b/>
                <w:color w:val="A6A6A6"/>
                <w:sz w:val="16"/>
                <w:szCs w:val="20"/>
                <w:lang w:val="en-US"/>
              </w:rPr>
            </w:pPr>
            <w:ins w:id="13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7" w:author="Автор"/>
                <w:b/>
                <w:color w:val="A6A6A6"/>
                <w:sz w:val="16"/>
                <w:szCs w:val="20"/>
                <w:lang w:val="en-US"/>
              </w:rPr>
            </w:pPr>
            <w:ins w:id="13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name="checkPasswordRestoreRequest"&gt;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39" w:author="Автор"/>
                <w:b/>
                <w:color w:val="A6A6A6"/>
                <w:sz w:val="16"/>
                <w:szCs w:val="20"/>
                <w:lang w:val="en-US"/>
              </w:rPr>
            </w:pPr>
            <w:ins w:id="13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1" w:author="Автор"/>
                <w:b/>
                <w:color w:val="A6A6A6"/>
                <w:sz w:val="16"/>
                <w:szCs w:val="20"/>
                <w:lang w:val="en-US"/>
              </w:rPr>
            </w:pPr>
            <w:ins w:id="13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3" w:author="Автор"/>
                <w:b/>
                <w:color w:val="A6A6A6"/>
                <w:sz w:val="16"/>
                <w:szCs w:val="20"/>
                <w:lang w:val="en-US"/>
              </w:rPr>
            </w:pPr>
            <w:ins w:id="13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name="checkPasswordRestoreRequestResponse"&gt;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5" w:author="Автор"/>
                <w:b/>
                <w:color w:val="A6A6A6"/>
                <w:sz w:val="16"/>
                <w:szCs w:val="20"/>
                <w:lang w:val="en-US"/>
              </w:rPr>
            </w:pPr>
            <w:ins w:id="13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7" w:author="Автор"/>
                <w:b/>
                <w:color w:val="A6A6A6"/>
                <w:sz w:val="16"/>
                <w:szCs w:val="20"/>
                <w:lang w:val="en-US"/>
              </w:rPr>
            </w:pPr>
            <w:ins w:id="13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49" w:author="Автор"/>
                <w:b/>
                <w:color w:val="A6A6A6"/>
                <w:sz w:val="16"/>
                <w:szCs w:val="20"/>
                <w:lang w:val="en-US"/>
              </w:rPr>
            </w:pPr>
            <w:ins w:id="13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1" w:author="Автор"/>
                <w:b/>
                <w:color w:val="A6A6A6"/>
                <w:sz w:val="16"/>
                <w:szCs w:val="20"/>
                <w:lang w:val="en-US"/>
              </w:rPr>
            </w:pPr>
            <w:ins w:id="13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name="generateLinkingToken"&gt;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3" w:author="Автор"/>
                <w:b/>
                <w:color w:val="A6A6A6"/>
                <w:sz w:val="16"/>
                <w:szCs w:val="20"/>
                <w:lang w:val="en-US"/>
              </w:rPr>
            </w:pPr>
            <w:ins w:id="13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5" w:author="Автор"/>
                <w:b/>
                <w:color w:val="A6A6A6"/>
                <w:sz w:val="16"/>
                <w:szCs w:val="20"/>
                <w:lang w:val="en-US"/>
              </w:rPr>
            </w:pPr>
            <w:ins w:id="13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name="generateLinkingToken"&gt;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7" w:author="Автор"/>
                <w:b/>
                <w:color w:val="A6A6A6"/>
                <w:sz w:val="16"/>
                <w:szCs w:val="20"/>
                <w:lang w:val="en-US"/>
              </w:rPr>
            </w:pPr>
            <w:ins w:id="13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59" w:author="Автор"/>
                <w:b/>
                <w:color w:val="A6A6A6"/>
                <w:sz w:val="16"/>
                <w:szCs w:val="20"/>
                <w:lang w:val="en-US"/>
              </w:rPr>
            </w:pPr>
            <w:ins w:id="13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1" w:author="Автор"/>
                <w:b/>
                <w:color w:val="A6A6A6"/>
                <w:sz w:val="16"/>
                <w:szCs w:val="20"/>
                <w:lang w:val="en-US"/>
              </w:rPr>
            </w:pPr>
            <w:ins w:id="13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name="generateLinkingTokenResponse"&gt;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3" w:author="Автор"/>
                <w:b/>
                <w:color w:val="A6A6A6"/>
                <w:sz w:val="16"/>
                <w:szCs w:val="20"/>
                <w:lang w:val="en-US"/>
              </w:rPr>
            </w:pPr>
            <w:ins w:id="13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5" w:author="Автор"/>
                <w:b/>
                <w:color w:val="A6A6A6"/>
                <w:sz w:val="16"/>
                <w:szCs w:val="20"/>
                <w:lang w:val="en-US"/>
              </w:rPr>
            </w:pPr>
            <w:ins w:id="13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7" w:author="Автор"/>
                <w:b/>
                <w:color w:val="A6A6A6"/>
                <w:sz w:val="16"/>
                <w:szCs w:val="20"/>
                <w:lang w:val="en-US"/>
              </w:rPr>
            </w:pPr>
            <w:ins w:id="13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69" w:author="Автор"/>
                <w:b/>
                <w:color w:val="A6A6A6"/>
                <w:sz w:val="16"/>
                <w:szCs w:val="20"/>
                <w:lang w:val="en-US"/>
              </w:rPr>
            </w:pPr>
            <w:ins w:id="13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1" w:author="Автор"/>
                <w:b/>
                <w:color w:val="A6A6A6"/>
                <w:sz w:val="16"/>
                <w:szCs w:val="20"/>
                <w:lang w:val="en-US"/>
              </w:rPr>
            </w:pPr>
            <w:ins w:id="13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3" w:author="Автор"/>
                <w:b/>
                <w:color w:val="A6A6A6"/>
                <w:sz w:val="16"/>
                <w:szCs w:val="20"/>
                <w:lang w:val="en-US"/>
              </w:rPr>
            </w:pPr>
            <w:ins w:id="13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name="getListOfProducts"&gt;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5" w:author="Автор"/>
                <w:b/>
                <w:color w:val="A6A6A6"/>
                <w:sz w:val="16"/>
                <w:szCs w:val="20"/>
                <w:lang w:val="en-US"/>
              </w:rPr>
            </w:pPr>
            <w:ins w:id="13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7" w:author="Автор"/>
                <w:b/>
                <w:color w:val="A6A6A6"/>
                <w:sz w:val="16"/>
                <w:szCs w:val="20"/>
                <w:lang w:val="en-US"/>
              </w:rPr>
            </w:pPr>
            <w:ins w:id="13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79" w:author="Автор"/>
                <w:b/>
                <w:color w:val="A6A6A6"/>
                <w:sz w:val="16"/>
                <w:szCs w:val="20"/>
                <w:lang w:val="en-US"/>
              </w:rPr>
            </w:pPr>
            <w:ins w:id="13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name="getListOfProductsResponse"&gt;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1" w:author="Автор"/>
                <w:b/>
                <w:color w:val="A6A6A6"/>
                <w:sz w:val="16"/>
                <w:szCs w:val="20"/>
                <w:lang w:val="en-US"/>
              </w:rPr>
            </w:pPr>
            <w:ins w:id="13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3" w:author="Автор"/>
                <w:b/>
                <w:color w:val="A6A6A6"/>
                <w:sz w:val="16"/>
                <w:szCs w:val="20"/>
                <w:lang w:val="en-US"/>
              </w:rPr>
            </w:pPr>
            <w:ins w:id="13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5" w:author="Автор"/>
                <w:b/>
                <w:color w:val="A6A6A6"/>
                <w:sz w:val="16"/>
                <w:szCs w:val="20"/>
                <w:lang w:val="en-US"/>
              </w:rPr>
            </w:pPr>
            <w:ins w:id="13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7" w:author="Автор"/>
                <w:b/>
                <w:color w:val="A6A6A6"/>
                <w:sz w:val="16"/>
                <w:szCs w:val="20"/>
                <w:lang w:val="en-US"/>
              </w:rPr>
            </w:pPr>
            <w:ins w:id="13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89" w:author="Автор"/>
                <w:b/>
                <w:color w:val="A6A6A6"/>
                <w:sz w:val="16"/>
                <w:szCs w:val="20"/>
                <w:lang w:val="en-US"/>
              </w:rPr>
            </w:pPr>
            <w:ins w:id="13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91" w:author="Автор"/>
                <w:b/>
                <w:color w:val="A6A6A6"/>
                <w:sz w:val="16"/>
                <w:szCs w:val="20"/>
                <w:lang w:val="en-US"/>
              </w:rPr>
            </w:pPr>
            <w:ins w:id="13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93" w:author="Автор"/>
                <w:b/>
                <w:color w:val="A6A6A6"/>
                <w:sz w:val="16"/>
                <w:szCs w:val="20"/>
                <w:lang w:val="en-US"/>
              </w:rPr>
            </w:pPr>
            <w:ins w:id="13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95" w:author="Автор"/>
                <w:b/>
                <w:color w:val="A6A6A6"/>
                <w:sz w:val="16"/>
                <w:szCs w:val="20"/>
                <w:lang w:val="en-US"/>
              </w:rPr>
            </w:pPr>
            <w:ins w:id="13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97" w:author="Автор"/>
                <w:b/>
                <w:color w:val="A6A6A6"/>
                <w:sz w:val="16"/>
                <w:szCs w:val="20"/>
                <w:lang w:val="en-US"/>
              </w:rPr>
            </w:pPr>
            <w:ins w:id="13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599" w:author="Автор"/>
                <w:b/>
                <w:color w:val="A6A6A6"/>
                <w:sz w:val="16"/>
                <w:szCs w:val="20"/>
                <w:lang w:val="en-US"/>
              </w:rPr>
            </w:pPr>
            <w:ins w:id="13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01" w:author="Автор"/>
                <w:b/>
                <w:color w:val="A6A6A6"/>
                <w:sz w:val="16"/>
                <w:szCs w:val="20"/>
                <w:lang w:val="en-US"/>
              </w:rPr>
            </w:pPr>
            <w:ins w:id="13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03" w:author="Автор"/>
                <w:b/>
                <w:color w:val="A6A6A6"/>
                <w:sz w:val="16"/>
                <w:szCs w:val="20"/>
                <w:lang w:val="en-US"/>
              </w:rPr>
            </w:pPr>
            <w:ins w:id="13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05" w:author="Автор"/>
                <w:b/>
                <w:color w:val="A6A6A6"/>
                <w:sz w:val="16"/>
                <w:szCs w:val="20"/>
                <w:lang w:val="en-US"/>
              </w:rPr>
            </w:pPr>
            <w:ins w:id="13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07" w:author="Автор"/>
                <w:b/>
                <w:color w:val="A6A6A6"/>
                <w:sz w:val="16"/>
                <w:szCs w:val="20"/>
                <w:lang w:val="en-US"/>
              </w:rPr>
            </w:pPr>
            <w:ins w:id="13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09" w:author="Автор"/>
                <w:b/>
                <w:color w:val="A6A6A6"/>
                <w:sz w:val="16"/>
                <w:szCs w:val="20"/>
                <w:lang w:val="en-US"/>
              </w:rPr>
            </w:pPr>
            <w:ins w:id="13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name="getStudentsByCanNotConfirmPayment"&gt;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11" w:author="Автор"/>
                <w:b/>
                <w:color w:val="A6A6A6"/>
                <w:sz w:val="16"/>
                <w:szCs w:val="20"/>
                <w:lang w:val="en-US"/>
              </w:rPr>
            </w:pPr>
            <w:ins w:id="13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13" w:author="Автор"/>
                <w:b/>
                <w:color w:val="A6A6A6"/>
                <w:sz w:val="16"/>
                <w:szCs w:val="20"/>
                <w:lang w:val="en-US"/>
              </w:rPr>
            </w:pPr>
            <w:ins w:id="13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15" w:author="Автор"/>
                <w:b/>
                <w:color w:val="A6A6A6"/>
                <w:sz w:val="16"/>
                <w:szCs w:val="20"/>
                <w:lang w:val="en-US"/>
              </w:rPr>
            </w:pPr>
            <w:ins w:id="13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name="getStudentsByCanNotConfirmPaymentResponse"&gt;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17" w:author="Автор"/>
                <w:b/>
                <w:color w:val="A6A6A6"/>
                <w:sz w:val="16"/>
                <w:szCs w:val="20"/>
                <w:lang w:val="en-US"/>
              </w:rPr>
            </w:pPr>
            <w:ins w:id="13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19" w:author="Автор"/>
                <w:b/>
                <w:color w:val="A6A6A6"/>
                <w:sz w:val="16"/>
                <w:szCs w:val="20"/>
                <w:lang w:val="en-US"/>
              </w:rPr>
            </w:pPr>
            <w:ins w:id="13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21" w:author="Автор"/>
                <w:b/>
                <w:color w:val="A6A6A6"/>
                <w:sz w:val="16"/>
                <w:szCs w:val="20"/>
                <w:lang w:val="en-US"/>
              </w:rPr>
            </w:pPr>
            <w:ins w:id="13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23" w:author="Автор"/>
                <w:b/>
                <w:color w:val="A6A6A6"/>
                <w:sz w:val="16"/>
                <w:szCs w:val="20"/>
                <w:lang w:val="en-US"/>
              </w:rPr>
            </w:pPr>
            <w:ins w:id="13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25" w:author="Автор"/>
                <w:b/>
                <w:color w:val="A6A6A6"/>
                <w:sz w:val="16"/>
                <w:szCs w:val="20"/>
                <w:lang w:val="en-US"/>
              </w:rPr>
            </w:pPr>
            <w:ins w:id="13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27" w:author="Автор"/>
                <w:b/>
                <w:color w:val="A6A6A6"/>
                <w:sz w:val="16"/>
                <w:szCs w:val="20"/>
                <w:lang w:val="en-US"/>
              </w:rPr>
            </w:pPr>
            <w:ins w:id="13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29" w:author="Автор"/>
                <w:b/>
                <w:color w:val="A6A6A6"/>
                <w:sz w:val="16"/>
                <w:szCs w:val="20"/>
                <w:lang w:val="en-US"/>
              </w:rPr>
            </w:pPr>
            <w:ins w:id="13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31" w:author="Автор"/>
                <w:b/>
                <w:color w:val="A6A6A6"/>
                <w:sz w:val="16"/>
                <w:szCs w:val="20"/>
                <w:lang w:val="en-US"/>
              </w:rPr>
            </w:pPr>
            <w:ins w:id="13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33" w:author="Автор"/>
                <w:b/>
                <w:color w:val="A6A6A6"/>
                <w:sz w:val="16"/>
                <w:szCs w:val="20"/>
                <w:lang w:val="en-US"/>
              </w:rPr>
            </w:pPr>
            <w:ins w:id="13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35" w:author="Автор"/>
                <w:b/>
                <w:color w:val="A6A6A6"/>
                <w:sz w:val="16"/>
                <w:szCs w:val="20"/>
                <w:lang w:val="en-US"/>
              </w:rPr>
            </w:pPr>
            <w:ins w:id="13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37" w:author="Автор"/>
                <w:b/>
                <w:color w:val="A6A6A6"/>
                <w:sz w:val="16"/>
                <w:szCs w:val="20"/>
                <w:lang w:val="en-US"/>
              </w:rPr>
            </w:pPr>
            <w:ins w:id="13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39" w:author="Автор"/>
                <w:b/>
                <w:color w:val="A6A6A6"/>
                <w:sz w:val="16"/>
                <w:szCs w:val="20"/>
                <w:lang w:val="en-US"/>
              </w:rPr>
            </w:pPr>
            <w:ins w:id="13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41" w:author="Автор"/>
                <w:b/>
                <w:color w:val="A6A6A6"/>
                <w:sz w:val="16"/>
                <w:szCs w:val="20"/>
                <w:lang w:val="en-US"/>
              </w:rPr>
            </w:pPr>
            <w:ins w:id="13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name="getPublicationListSimple"&gt;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43" w:author="Автор"/>
                <w:b/>
                <w:color w:val="A6A6A6"/>
                <w:sz w:val="16"/>
                <w:szCs w:val="20"/>
                <w:lang w:val="en-US"/>
              </w:rPr>
            </w:pPr>
            <w:ins w:id="13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45" w:author="Автор"/>
                <w:b/>
                <w:color w:val="A6A6A6"/>
                <w:sz w:val="16"/>
                <w:szCs w:val="20"/>
                <w:lang w:val="en-US"/>
              </w:rPr>
            </w:pPr>
            <w:ins w:id="13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name="getPublicationListSimple"&gt;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47" w:author="Автор"/>
                <w:b/>
                <w:color w:val="A6A6A6"/>
                <w:sz w:val="16"/>
                <w:szCs w:val="20"/>
                <w:lang w:val="en-US"/>
              </w:rPr>
            </w:pPr>
            <w:ins w:id="13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49" w:author="Автор"/>
                <w:b/>
                <w:color w:val="A6A6A6"/>
                <w:sz w:val="16"/>
                <w:szCs w:val="20"/>
                <w:lang w:val="en-US"/>
              </w:rPr>
            </w:pPr>
            <w:ins w:id="13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51" w:author="Автор"/>
                <w:b/>
                <w:color w:val="A6A6A6"/>
                <w:sz w:val="16"/>
                <w:szCs w:val="20"/>
                <w:lang w:val="en-US"/>
              </w:rPr>
            </w:pPr>
            <w:ins w:id="13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name="getPublicationListSimpleResponse"&gt;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53" w:author="Автор"/>
                <w:b/>
                <w:color w:val="A6A6A6"/>
                <w:sz w:val="16"/>
                <w:szCs w:val="20"/>
                <w:lang w:val="en-US"/>
              </w:rPr>
            </w:pPr>
            <w:ins w:id="13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55" w:author="Автор"/>
                <w:b/>
                <w:color w:val="A6A6A6"/>
                <w:sz w:val="16"/>
                <w:szCs w:val="20"/>
                <w:lang w:val="en-US"/>
              </w:rPr>
            </w:pPr>
            <w:ins w:id="13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57" w:author="Автор"/>
                <w:b/>
                <w:color w:val="A6A6A6"/>
                <w:sz w:val="16"/>
                <w:szCs w:val="20"/>
                <w:lang w:val="en-US"/>
              </w:rPr>
            </w:pPr>
            <w:ins w:id="13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59" w:author="Автор"/>
                <w:b/>
                <w:color w:val="A6A6A6"/>
                <w:sz w:val="16"/>
                <w:szCs w:val="20"/>
                <w:lang w:val="en-US"/>
              </w:rPr>
            </w:pPr>
            <w:ins w:id="13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61" w:author="Автор"/>
                <w:b/>
                <w:color w:val="A6A6A6"/>
                <w:sz w:val="16"/>
                <w:szCs w:val="20"/>
                <w:lang w:val="en-US"/>
              </w:rPr>
            </w:pPr>
            <w:ins w:id="13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63" w:author="Автор"/>
                <w:b/>
                <w:color w:val="A6A6A6"/>
                <w:sz w:val="16"/>
                <w:szCs w:val="20"/>
                <w:lang w:val="en-US"/>
              </w:rPr>
            </w:pPr>
            <w:ins w:id="13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65" w:author="Автор"/>
                <w:b/>
                <w:color w:val="A6A6A6"/>
                <w:sz w:val="16"/>
                <w:szCs w:val="20"/>
                <w:lang w:val="en-US"/>
              </w:rPr>
            </w:pPr>
            <w:ins w:id="13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67" w:author="Автор"/>
                <w:b/>
                <w:color w:val="A6A6A6"/>
                <w:sz w:val="16"/>
                <w:szCs w:val="20"/>
                <w:lang w:val="en-US"/>
              </w:rPr>
            </w:pPr>
            <w:ins w:id="13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69" w:author="Автор"/>
                <w:b/>
                <w:color w:val="A6A6A6"/>
                <w:sz w:val="16"/>
                <w:szCs w:val="20"/>
                <w:lang w:val="en-US"/>
              </w:rPr>
            </w:pPr>
            <w:ins w:id="13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71" w:author="Автор"/>
                <w:b/>
                <w:color w:val="A6A6A6"/>
                <w:sz w:val="16"/>
                <w:szCs w:val="20"/>
                <w:lang w:val="en-US"/>
              </w:rPr>
            </w:pPr>
            <w:ins w:id="13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73" w:author="Автор"/>
                <w:b/>
                <w:color w:val="A6A6A6"/>
                <w:sz w:val="16"/>
                <w:szCs w:val="20"/>
                <w:lang w:val="en-US"/>
              </w:rPr>
            </w:pPr>
            <w:ins w:id="13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75" w:author="Автор"/>
                <w:b/>
                <w:color w:val="A6A6A6"/>
                <w:sz w:val="16"/>
                <w:szCs w:val="20"/>
                <w:lang w:val="en-US"/>
              </w:rPr>
            </w:pPr>
            <w:ins w:id="13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77" w:author="Автор"/>
                <w:b/>
                <w:color w:val="A6A6A6"/>
                <w:sz w:val="16"/>
                <w:szCs w:val="20"/>
                <w:lang w:val="en-US"/>
              </w:rPr>
            </w:pPr>
            <w:ins w:id="13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79" w:author="Автор"/>
                <w:b/>
                <w:color w:val="A6A6A6"/>
                <w:sz w:val="16"/>
                <w:szCs w:val="20"/>
                <w:lang w:val="en-US"/>
              </w:rPr>
            </w:pPr>
            <w:ins w:id="13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81" w:author="Автор"/>
                <w:b/>
                <w:color w:val="A6A6A6"/>
                <w:sz w:val="16"/>
                <w:szCs w:val="20"/>
                <w:lang w:val="en-US"/>
              </w:rPr>
            </w:pPr>
            <w:ins w:id="13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name="giveConclusionOnComplaint"&gt;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83" w:author="Автор"/>
                <w:b/>
                <w:color w:val="A6A6A6"/>
                <w:sz w:val="16"/>
                <w:szCs w:val="20"/>
                <w:lang w:val="en-US"/>
              </w:rPr>
            </w:pPr>
            <w:ins w:id="13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85" w:author="Автор"/>
                <w:b/>
                <w:color w:val="A6A6A6"/>
                <w:sz w:val="16"/>
                <w:szCs w:val="20"/>
                <w:lang w:val="en-US"/>
              </w:rPr>
            </w:pPr>
            <w:ins w:id="13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87" w:author="Автор"/>
                <w:b/>
                <w:color w:val="A6A6A6"/>
                <w:sz w:val="16"/>
                <w:szCs w:val="20"/>
                <w:lang w:val="en-US"/>
              </w:rPr>
            </w:pPr>
            <w:ins w:id="13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name="giveConclusionOnComplaintResponse"&gt;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89" w:author="Автор"/>
                <w:b/>
                <w:color w:val="A6A6A6"/>
                <w:sz w:val="16"/>
                <w:szCs w:val="20"/>
                <w:lang w:val="en-US"/>
              </w:rPr>
            </w:pPr>
            <w:ins w:id="13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91" w:author="Автор"/>
                <w:b/>
                <w:color w:val="A6A6A6"/>
                <w:sz w:val="16"/>
                <w:szCs w:val="20"/>
                <w:lang w:val="en-US"/>
              </w:rPr>
            </w:pPr>
            <w:ins w:id="13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93" w:author="Автор"/>
                <w:b/>
                <w:color w:val="A6A6A6"/>
                <w:sz w:val="16"/>
                <w:szCs w:val="20"/>
                <w:lang w:val="en-US"/>
              </w:rPr>
            </w:pPr>
            <w:ins w:id="13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95" w:author="Автор"/>
                <w:b/>
                <w:color w:val="A6A6A6"/>
                <w:sz w:val="16"/>
                <w:szCs w:val="20"/>
                <w:lang w:val="en-US"/>
              </w:rPr>
            </w:pPr>
            <w:ins w:id="13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97" w:author="Автор"/>
                <w:b/>
                <w:color w:val="A6A6A6"/>
                <w:sz w:val="16"/>
                <w:szCs w:val="20"/>
                <w:lang w:val="en-US"/>
              </w:rPr>
            </w:pPr>
            <w:ins w:id="13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699" w:author="Автор"/>
                <w:b/>
                <w:color w:val="A6A6A6"/>
                <w:sz w:val="16"/>
                <w:szCs w:val="20"/>
                <w:lang w:val="en-US"/>
              </w:rPr>
            </w:pPr>
            <w:ins w:id="13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01" w:author="Автор"/>
                <w:b/>
                <w:color w:val="A6A6A6"/>
                <w:sz w:val="16"/>
                <w:szCs w:val="20"/>
                <w:lang w:val="en-US"/>
              </w:rPr>
            </w:pPr>
            <w:ins w:id="13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03" w:author="Автор"/>
                <w:b/>
                <w:color w:val="A6A6A6"/>
                <w:sz w:val="16"/>
                <w:szCs w:val="20"/>
                <w:lang w:val="en-US"/>
              </w:rPr>
            </w:pPr>
            <w:ins w:id="13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05" w:author="Автор"/>
                <w:b/>
                <w:color w:val="A6A6A6"/>
                <w:sz w:val="16"/>
                <w:szCs w:val="20"/>
                <w:lang w:val="en-US"/>
              </w:rPr>
            </w:pPr>
            <w:ins w:id="13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07" w:author="Автор"/>
                <w:b/>
                <w:color w:val="A6A6A6"/>
                <w:sz w:val="16"/>
                <w:szCs w:val="20"/>
                <w:lang w:val="en-US"/>
              </w:rPr>
            </w:pPr>
            <w:ins w:id="13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09" w:author="Автор"/>
                <w:b/>
                <w:color w:val="A6A6A6"/>
                <w:sz w:val="16"/>
                <w:szCs w:val="20"/>
                <w:lang w:val="en-US"/>
              </w:rPr>
            </w:pPr>
            <w:ins w:id="13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11" w:author="Автор"/>
                <w:b/>
                <w:color w:val="A6A6A6"/>
                <w:sz w:val="16"/>
                <w:szCs w:val="20"/>
                <w:lang w:val="en-US"/>
              </w:rPr>
            </w:pPr>
            <w:ins w:id="13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13" w:author="Автор"/>
                <w:b/>
                <w:color w:val="A6A6A6"/>
                <w:sz w:val="16"/>
                <w:szCs w:val="20"/>
                <w:lang w:val="en-US"/>
              </w:rPr>
            </w:pPr>
            <w:ins w:id="13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15" w:author="Автор"/>
                <w:b/>
                <w:color w:val="A6A6A6"/>
                <w:sz w:val="16"/>
                <w:szCs w:val="20"/>
                <w:lang w:val="en-US"/>
              </w:rPr>
            </w:pPr>
            <w:ins w:id="13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17" w:author="Автор"/>
                <w:b/>
                <w:color w:val="A6A6A6"/>
                <w:sz w:val="16"/>
                <w:szCs w:val="20"/>
                <w:lang w:val="en-US"/>
              </w:rPr>
            </w:pPr>
            <w:ins w:id="13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name="changePaymentOrderStatus"&gt;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19" w:author="Автор"/>
                <w:b/>
                <w:color w:val="A6A6A6"/>
                <w:sz w:val="16"/>
                <w:szCs w:val="20"/>
                <w:lang w:val="en-US"/>
              </w:rPr>
            </w:pPr>
            <w:ins w:id="13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21" w:author="Автор"/>
                <w:b/>
                <w:color w:val="A6A6A6"/>
                <w:sz w:val="16"/>
                <w:szCs w:val="20"/>
                <w:lang w:val="en-US"/>
              </w:rPr>
            </w:pPr>
            <w:ins w:id="13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23" w:author="Автор"/>
                <w:b/>
                <w:color w:val="A6A6A6"/>
                <w:sz w:val="16"/>
                <w:szCs w:val="20"/>
                <w:lang w:val="en-US"/>
              </w:rPr>
            </w:pPr>
            <w:ins w:id="13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name="changePaymentOrderStatusResponse"&gt;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25" w:author="Автор"/>
                <w:b/>
                <w:color w:val="A6A6A6"/>
                <w:sz w:val="16"/>
                <w:szCs w:val="20"/>
                <w:lang w:val="en-US"/>
              </w:rPr>
            </w:pPr>
            <w:ins w:id="13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27" w:author="Автор"/>
                <w:b/>
                <w:color w:val="A6A6A6"/>
                <w:sz w:val="16"/>
                <w:szCs w:val="20"/>
                <w:lang w:val="en-US"/>
              </w:rPr>
            </w:pPr>
            <w:ins w:id="13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29" w:author="Автор"/>
                <w:b/>
                <w:color w:val="A6A6A6"/>
                <w:sz w:val="16"/>
                <w:szCs w:val="20"/>
                <w:lang w:val="en-US"/>
              </w:rPr>
            </w:pPr>
            <w:ins w:id="13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31" w:author="Автор"/>
                <w:b/>
                <w:color w:val="A6A6A6"/>
                <w:sz w:val="16"/>
                <w:szCs w:val="20"/>
                <w:lang w:val="en-US"/>
              </w:rPr>
            </w:pPr>
            <w:ins w:id="13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33" w:author="Автор"/>
                <w:b/>
                <w:color w:val="A6A6A6"/>
                <w:sz w:val="16"/>
                <w:szCs w:val="20"/>
                <w:lang w:val="en-US"/>
              </w:rPr>
            </w:pPr>
            <w:ins w:id="13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35" w:author="Автор"/>
                <w:b/>
                <w:color w:val="A6A6A6"/>
                <w:sz w:val="16"/>
                <w:szCs w:val="20"/>
                <w:lang w:val="en-US"/>
              </w:rPr>
            </w:pPr>
            <w:ins w:id="13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37" w:author="Автор"/>
                <w:b/>
                <w:color w:val="A6A6A6"/>
                <w:sz w:val="16"/>
                <w:szCs w:val="20"/>
                <w:lang w:val="en-US"/>
              </w:rPr>
            </w:pPr>
            <w:ins w:id="13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39" w:author="Автор"/>
                <w:b/>
                <w:color w:val="A6A6A6"/>
                <w:sz w:val="16"/>
                <w:szCs w:val="20"/>
                <w:lang w:val="en-US"/>
              </w:rPr>
            </w:pPr>
            <w:ins w:id="13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41" w:author="Автор"/>
                <w:b/>
                <w:color w:val="A6A6A6"/>
                <w:sz w:val="16"/>
                <w:szCs w:val="20"/>
                <w:lang w:val="en-US"/>
              </w:rPr>
            </w:pPr>
            <w:ins w:id="13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43" w:author="Автор"/>
                <w:b/>
                <w:color w:val="A6A6A6"/>
                <w:sz w:val="16"/>
                <w:szCs w:val="20"/>
                <w:lang w:val="en-US"/>
              </w:rPr>
            </w:pPr>
            <w:ins w:id="13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45" w:author="Автор"/>
                <w:b/>
                <w:color w:val="A6A6A6"/>
                <w:sz w:val="16"/>
                <w:szCs w:val="20"/>
                <w:lang w:val="en-US"/>
              </w:rPr>
            </w:pPr>
            <w:ins w:id="13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47" w:author="Автор"/>
                <w:b/>
                <w:color w:val="A6A6A6"/>
                <w:sz w:val="16"/>
                <w:szCs w:val="20"/>
                <w:lang w:val="en-US"/>
              </w:rPr>
            </w:pPr>
            <w:ins w:id="13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49" w:author="Автор"/>
                <w:b/>
                <w:color w:val="A6A6A6"/>
                <w:sz w:val="16"/>
                <w:szCs w:val="20"/>
                <w:lang w:val="en-US"/>
              </w:rPr>
            </w:pPr>
            <w:ins w:id="13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51" w:author="Автор"/>
                <w:b/>
                <w:color w:val="A6A6A6"/>
                <w:sz w:val="16"/>
                <w:szCs w:val="20"/>
                <w:lang w:val="en-US"/>
              </w:rPr>
            </w:pPr>
            <w:ins w:id="13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53" w:author="Автор"/>
                <w:b/>
                <w:color w:val="A6A6A6"/>
                <w:sz w:val="16"/>
                <w:szCs w:val="20"/>
                <w:lang w:val="en-US"/>
              </w:rPr>
            </w:pPr>
            <w:ins w:id="13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name="getHiddenPages"&gt;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55" w:author="Автор"/>
                <w:b/>
                <w:color w:val="A6A6A6"/>
                <w:sz w:val="16"/>
                <w:szCs w:val="20"/>
                <w:lang w:val="en-US"/>
              </w:rPr>
            </w:pPr>
            <w:ins w:id="13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57" w:author="Автор"/>
                <w:b/>
                <w:color w:val="A6A6A6"/>
                <w:sz w:val="16"/>
                <w:szCs w:val="20"/>
                <w:lang w:val="en-US"/>
              </w:rPr>
            </w:pPr>
            <w:ins w:id="13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59" w:author="Автор"/>
                <w:b/>
                <w:color w:val="A6A6A6"/>
                <w:sz w:val="16"/>
                <w:szCs w:val="20"/>
                <w:lang w:val="en-US"/>
              </w:rPr>
            </w:pPr>
            <w:ins w:id="13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name="getHiddenPagesResponse"&gt;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61" w:author="Автор"/>
                <w:b/>
                <w:color w:val="A6A6A6"/>
                <w:sz w:val="16"/>
                <w:szCs w:val="20"/>
                <w:lang w:val="en-US"/>
              </w:rPr>
            </w:pPr>
            <w:ins w:id="13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63" w:author="Автор"/>
                <w:b/>
                <w:color w:val="A6A6A6"/>
                <w:sz w:val="16"/>
                <w:szCs w:val="20"/>
                <w:lang w:val="en-US"/>
              </w:rPr>
            </w:pPr>
            <w:ins w:id="13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65" w:author="Автор"/>
                <w:b/>
                <w:color w:val="A6A6A6"/>
                <w:sz w:val="16"/>
                <w:szCs w:val="20"/>
                <w:lang w:val="en-US"/>
              </w:rPr>
            </w:pPr>
            <w:ins w:id="13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67" w:author="Автор"/>
                <w:b/>
                <w:color w:val="A6A6A6"/>
                <w:sz w:val="16"/>
                <w:szCs w:val="20"/>
                <w:lang w:val="en-US"/>
              </w:rPr>
            </w:pPr>
            <w:ins w:id="13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69" w:author="Автор"/>
                <w:b/>
                <w:color w:val="A6A6A6"/>
                <w:sz w:val="16"/>
                <w:szCs w:val="20"/>
                <w:lang w:val="en-US"/>
              </w:rPr>
            </w:pPr>
            <w:ins w:id="13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71" w:author="Автор"/>
                <w:b/>
                <w:color w:val="A6A6A6"/>
                <w:sz w:val="16"/>
                <w:szCs w:val="20"/>
                <w:lang w:val="en-US"/>
              </w:rPr>
            </w:pPr>
            <w:ins w:id="13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73" w:author="Автор"/>
                <w:b/>
                <w:color w:val="A6A6A6"/>
                <w:sz w:val="16"/>
                <w:szCs w:val="20"/>
                <w:lang w:val="en-US"/>
              </w:rPr>
            </w:pPr>
            <w:ins w:id="13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75" w:author="Автор"/>
                <w:b/>
                <w:color w:val="A6A6A6"/>
                <w:sz w:val="16"/>
                <w:szCs w:val="20"/>
                <w:lang w:val="en-US"/>
              </w:rPr>
            </w:pPr>
            <w:ins w:id="13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77" w:author="Автор"/>
                <w:b/>
                <w:color w:val="A6A6A6"/>
                <w:sz w:val="16"/>
                <w:szCs w:val="20"/>
                <w:lang w:val="en-US"/>
              </w:rPr>
            </w:pPr>
            <w:ins w:id="13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79" w:author="Автор"/>
                <w:b/>
                <w:color w:val="A6A6A6"/>
                <w:sz w:val="16"/>
                <w:szCs w:val="20"/>
                <w:lang w:val="en-US"/>
              </w:rPr>
            </w:pPr>
            <w:ins w:id="13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81" w:author="Автор"/>
                <w:b/>
                <w:color w:val="A6A6A6"/>
                <w:sz w:val="16"/>
                <w:szCs w:val="20"/>
                <w:lang w:val="en-US"/>
              </w:rPr>
            </w:pPr>
            <w:ins w:id="13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83" w:author="Автор"/>
                <w:b/>
                <w:color w:val="A6A6A6"/>
                <w:sz w:val="16"/>
                <w:szCs w:val="20"/>
                <w:lang w:val="en-US"/>
              </w:rPr>
            </w:pPr>
            <w:ins w:id="13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85" w:author="Автор"/>
                <w:b/>
                <w:color w:val="A6A6A6"/>
                <w:sz w:val="16"/>
                <w:szCs w:val="20"/>
                <w:lang w:val="en-US"/>
              </w:rPr>
            </w:pPr>
            <w:ins w:id="13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87" w:author="Автор"/>
                <w:b/>
                <w:color w:val="A6A6A6"/>
                <w:sz w:val="16"/>
                <w:szCs w:val="20"/>
                <w:lang w:val="en-US"/>
              </w:rPr>
            </w:pPr>
            <w:ins w:id="13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89" w:author="Автор"/>
                <w:b/>
                <w:color w:val="A6A6A6"/>
                <w:sz w:val="16"/>
                <w:szCs w:val="20"/>
                <w:lang w:val="en-US"/>
              </w:rPr>
            </w:pPr>
            <w:ins w:id="13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name="getNotificationTypes"&gt;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91" w:author="Автор"/>
                <w:b/>
                <w:color w:val="A6A6A6"/>
                <w:sz w:val="16"/>
                <w:szCs w:val="20"/>
                <w:lang w:val="en-US"/>
              </w:rPr>
            </w:pPr>
            <w:ins w:id="13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93" w:author="Автор"/>
                <w:b/>
                <w:color w:val="A6A6A6"/>
                <w:sz w:val="16"/>
                <w:szCs w:val="20"/>
                <w:lang w:val="en-US"/>
              </w:rPr>
            </w:pPr>
            <w:ins w:id="13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95" w:author="Автор"/>
                <w:b/>
                <w:color w:val="A6A6A6"/>
                <w:sz w:val="16"/>
                <w:szCs w:val="20"/>
                <w:lang w:val="en-US"/>
              </w:rPr>
            </w:pPr>
            <w:ins w:id="13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name="getNotificationTypesResponse"&gt;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97" w:author="Автор"/>
                <w:b/>
                <w:color w:val="A6A6A6"/>
                <w:sz w:val="16"/>
                <w:szCs w:val="20"/>
                <w:lang w:val="en-US"/>
              </w:rPr>
            </w:pPr>
            <w:ins w:id="13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799" w:author="Автор"/>
                <w:b/>
                <w:color w:val="A6A6A6"/>
                <w:sz w:val="16"/>
                <w:szCs w:val="20"/>
                <w:lang w:val="en-US"/>
              </w:rPr>
            </w:pPr>
            <w:ins w:id="13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01" w:author="Автор"/>
                <w:b/>
                <w:color w:val="A6A6A6"/>
                <w:sz w:val="16"/>
                <w:szCs w:val="20"/>
                <w:lang w:val="en-US"/>
              </w:rPr>
            </w:pPr>
            <w:ins w:id="13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03" w:author="Автор"/>
                <w:b/>
                <w:color w:val="A6A6A6"/>
                <w:sz w:val="16"/>
                <w:szCs w:val="20"/>
                <w:lang w:val="en-US"/>
              </w:rPr>
            </w:pPr>
            <w:ins w:id="13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05" w:author="Автор"/>
                <w:b/>
                <w:color w:val="A6A6A6"/>
                <w:sz w:val="16"/>
                <w:szCs w:val="20"/>
                <w:lang w:val="en-US"/>
              </w:rPr>
            </w:pPr>
            <w:ins w:id="13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07" w:author="Автор"/>
                <w:b/>
                <w:color w:val="A6A6A6"/>
                <w:sz w:val="16"/>
                <w:szCs w:val="20"/>
                <w:lang w:val="en-US"/>
              </w:rPr>
            </w:pPr>
            <w:ins w:id="13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09" w:author="Автор"/>
                <w:b/>
                <w:color w:val="A6A6A6"/>
                <w:sz w:val="16"/>
                <w:szCs w:val="20"/>
                <w:lang w:val="en-US"/>
              </w:rPr>
            </w:pPr>
            <w:ins w:id="13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11" w:author="Автор"/>
                <w:b/>
                <w:color w:val="A6A6A6"/>
                <w:sz w:val="16"/>
                <w:szCs w:val="20"/>
                <w:lang w:val="en-US"/>
              </w:rPr>
            </w:pPr>
            <w:ins w:id="13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13" w:author="Автор"/>
                <w:b/>
                <w:color w:val="A6A6A6"/>
                <w:sz w:val="16"/>
                <w:szCs w:val="20"/>
                <w:lang w:val="en-US"/>
              </w:rPr>
            </w:pPr>
            <w:ins w:id="13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15" w:author="Автор"/>
                <w:b/>
                <w:color w:val="A6A6A6"/>
                <w:sz w:val="16"/>
                <w:szCs w:val="20"/>
                <w:lang w:val="en-US"/>
              </w:rPr>
            </w:pPr>
            <w:ins w:id="13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17" w:author="Автор"/>
                <w:b/>
                <w:color w:val="A6A6A6"/>
                <w:sz w:val="16"/>
                <w:szCs w:val="20"/>
                <w:lang w:val="en-US"/>
              </w:rPr>
            </w:pPr>
            <w:ins w:id="13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19" w:author="Автор"/>
                <w:b/>
                <w:color w:val="A6A6A6"/>
                <w:sz w:val="16"/>
                <w:szCs w:val="20"/>
                <w:lang w:val="en-US"/>
              </w:rPr>
            </w:pPr>
            <w:ins w:id="13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21" w:author="Автор"/>
                <w:b/>
                <w:color w:val="A6A6A6"/>
                <w:sz w:val="16"/>
                <w:szCs w:val="20"/>
                <w:lang w:val="en-US"/>
              </w:rPr>
            </w:pPr>
            <w:ins w:id="13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23" w:author="Автор"/>
                <w:b/>
                <w:color w:val="A6A6A6"/>
                <w:sz w:val="16"/>
                <w:szCs w:val="20"/>
                <w:lang w:val="en-US"/>
              </w:rPr>
            </w:pPr>
            <w:ins w:id="13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25" w:author="Автор"/>
                <w:b/>
                <w:color w:val="A6A6A6"/>
                <w:sz w:val="16"/>
                <w:szCs w:val="20"/>
                <w:lang w:val="en-US"/>
              </w:rPr>
            </w:pPr>
            <w:ins w:id="13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27" w:author="Автор"/>
                <w:b/>
                <w:color w:val="A6A6A6"/>
                <w:sz w:val="16"/>
                <w:szCs w:val="20"/>
                <w:lang w:val="en-US"/>
              </w:rPr>
            </w:pPr>
            <w:ins w:id="13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29" w:author="Автор"/>
                <w:b/>
                <w:color w:val="A6A6A6"/>
                <w:sz w:val="16"/>
                <w:szCs w:val="20"/>
                <w:lang w:val="en-US"/>
              </w:rPr>
            </w:pPr>
            <w:ins w:id="13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31" w:author="Автор"/>
                <w:b/>
                <w:color w:val="A6A6A6"/>
                <w:sz w:val="16"/>
                <w:szCs w:val="20"/>
                <w:lang w:val="en-US"/>
              </w:rPr>
            </w:pPr>
            <w:ins w:id="13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33" w:author="Автор"/>
                <w:b/>
                <w:color w:val="A6A6A6"/>
                <w:sz w:val="16"/>
                <w:szCs w:val="20"/>
                <w:lang w:val="en-US"/>
              </w:rPr>
            </w:pPr>
            <w:ins w:id="13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35" w:author="Автор"/>
                <w:b/>
                <w:color w:val="A6A6A6"/>
                <w:sz w:val="16"/>
                <w:szCs w:val="20"/>
                <w:lang w:val="en-US"/>
              </w:rPr>
            </w:pPr>
            <w:ins w:id="13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37" w:author="Автор"/>
                <w:b/>
                <w:color w:val="A6A6A6"/>
                <w:sz w:val="16"/>
                <w:szCs w:val="20"/>
                <w:lang w:val="en-US"/>
              </w:rPr>
            </w:pPr>
            <w:ins w:id="13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39" w:author="Автор"/>
                <w:b/>
                <w:color w:val="A6A6A6"/>
                <w:sz w:val="16"/>
                <w:szCs w:val="20"/>
                <w:lang w:val="en-US"/>
              </w:rPr>
            </w:pPr>
            <w:ins w:id="13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41" w:author="Автор"/>
                <w:b/>
                <w:color w:val="A6A6A6"/>
                <w:sz w:val="16"/>
                <w:szCs w:val="20"/>
                <w:lang w:val="en-US"/>
              </w:rPr>
            </w:pPr>
            <w:ins w:id="13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43" w:author="Автор"/>
                <w:b/>
                <w:color w:val="A6A6A6"/>
                <w:sz w:val="16"/>
                <w:szCs w:val="20"/>
                <w:lang w:val="en-US"/>
              </w:rPr>
            </w:pPr>
            <w:ins w:id="13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45" w:author="Автор"/>
                <w:b/>
                <w:color w:val="A6A6A6"/>
                <w:sz w:val="16"/>
                <w:szCs w:val="20"/>
                <w:lang w:val="en-US"/>
              </w:rPr>
            </w:pPr>
            <w:ins w:id="13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47" w:author="Автор"/>
                <w:b/>
                <w:color w:val="A6A6A6"/>
                <w:sz w:val="16"/>
                <w:szCs w:val="20"/>
                <w:lang w:val="en-US"/>
              </w:rPr>
            </w:pPr>
            <w:ins w:id="13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49" w:author="Автор"/>
                <w:b/>
                <w:color w:val="A6A6A6"/>
                <w:sz w:val="16"/>
                <w:szCs w:val="20"/>
                <w:lang w:val="en-US"/>
              </w:rPr>
            </w:pPr>
            <w:ins w:id="13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51" w:author="Автор"/>
                <w:b/>
                <w:color w:val="A6A6A6"/>
                <w:sz w:val="16"/>
                <w:szCs w:val="20"/>
                <w:lang w:val="en-US"/>
              </w:rPr>
            </w:pPr>
            <w:ins w:id="13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53" w:author="Автор"/>
                <w:b/>
                <w:color w:val="A6A6A6"/>
                <w:sz w:val="16"/>
                <w:szCs w:val="20"/>
                <w:lang w:val="en-US"/>
              </w:rPr>
            </w:pPr>
            <w:ins w:id="13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55" w:author="Автор"/>
                <w:b/>
                <w:color w:val="A6A6A6"/>
                <w:sz w:val="16"/>
                <w:szCs w:val="20"/>
                <w:lang w:val="en-US"/>
              </w:rPr>
            </w:pPr>
            <w:ins w:id="13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57" w:author="Автор"/>
                <w:b/>
                <w:color w:val="A6A6A6"/>
                <w:sz w:val="16"/>
                <w:szCs w:val="20"/>
                <w:lang w:val="en-US"/>
              </w:rPr>
            </w:pPr>
            <w:ins w:id="13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59" w:author="Автор"/>
                <w:b/>
                <w:color w:val="A6A6A6"/>
                <w:sz w:val="16"/>
                <w:szCs w:val="20"/>
                <w:lang w:val="en-US"/>
              </w:rPr>
            </w:pPr>
            <w:ins w:id="13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61" w:author="Автор"/>
                <w:b/>
                <w:color w:val="A6A6A6"/>
                <w:sz w:val="16"/>
                <w:szCs w:val="20"/>
                <w:lang w:val="en-US"/>
              </w:rPr>
            </w:pPr>
            <w:ins w:id="13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63" w:author="Автор"/>
                <w:b/>
                <w:color w:val="A6A6A6"/>
                <w:sz w:val="16"/>
                <w:szCs w:val="20"/>
                <w:lang w:val="en-US"/>
              </w:rPr>
            </w:pPr>
            <w:ins w:id="13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65" w:author="Автор"/>
                <w:b/>
                <w:color w:val="A6A6A6"/>
                <w:sz w:val="16"/>
                <w:szCs w:val="20"/>
                <w:lang w:val="en-US"/>
              </w:rPr>
            </w:pPr>
            <w:ins w:id="13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67" w:author="Автор"/>
                <w:b/>
                <w:color w:val="A6A6A6"/>
                <w:sz w:val="16"/>
                <w:szCs w:val="20"/>
                <w:lang w:val="en-US"/>
              </w:rPr>
            </w:pPr>
            <w:ins w:id="13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name="detachGuardSanResponse"&gt;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69" w:author="Автор"/>
                <w:b/>
                <w:color w:val="A6A6A6"/>
                <w:sz w:val="16"/>
                <w:szCs w:val="20"/>
                <w:lang w:val="en-US"/>
              </w:rPr>
            </w:pPr>
            <w:ins w:id="13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71" w:author="Автор"/>
                <w:b/>
                <w:color w:val="A6A6A6"/>
                <w:sz w:val="16"/>
                <w:szCs w:val="20"/>
                <w:lang w:val="en-US"/>
              </w:rPr>
            </w:pPr>
            <w:ins w:id="13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73" w:author="Автор"/>
                <w:b/>
                <w:color w:val="A6A6A6"/>
                <w:sz w:val="16"/>
                <w:szCs w:val="20"/>
                <w:lang w:val="en-US"/>
              </w:rPr>
            </w:pPr>
            <w:ins w:id="13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75" w:author="Автор"/>
                <w:b/>
                <w:color w:val="A6A6A6"/>
                <w:sz w:val="16"/>
                <w:szCs w:val="20"/>
                <w:lang w:val="en-US"/>
              </w:rPr>
            </w:pPr>
            <w:ins w:id="13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77" w:author="Автор"/>
                <w:b/>
                <w:color w:val="A6A6A6"/>
                <w:sz w:val="16"/>
                <w:szCs w:val="20"/>
                <w:lang w:val="en-US"/>
              </w:rPr>
            </w:pPr>
            <w:ins w:id="13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79" w:author="Автор"/>
                <w:b/>
                <w:color w:val="A6A6A6"/>
                <w:sz w:val="16"/>
                <w:szCs w:val="20"/>
                <w:lang w:val="en-US"/>
              </w:rPr>
            </w:pPr>
            <w:ins w:id="13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name="getDishProhibitionsList"&gt;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81" w:author="Автор"/>
                <w:b/>
                <w:color w:val="A6A6A6"/>
                <w:sz w:val="16"/>
                <w:szCs w:val="20"/>
                <w:lang w:val="en-US"/>
              </w:rPr>
            </w:pPr>
            <w:ins w:id="13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83" w:author="Автор"/>
                <w:b/>
                <w:color w:val="A6A6A6"/>
                <w:sz w:val="16"/>
                <w:szCs w:val="20"/>
                <w:lang w:val="en-US"/>
              </w:rPr>
            </w:pPr>
            <w:ins w:id="13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85" w:author="Автор"/>
                <w:b/>
                <w:color w:val="A6A6A6"/>
                <w:sz w:val="16"/>
                <w:szCs w:val="20"/>
                <w:lang w:val="en-US"/>
              </w:rPr>
            </w:pPr>
            <w:ins w:id="13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name="getDishProhibitionsListResponse"&gt;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87" w:author="Автор"/>
                <w:b/>
                <w:color w:val="A6A6A6"/>
                <w:sz w:val="16"/>
                <w:szCs w:val="20"/>
                <w:lang w:val="en-US"/>
              </w:rPr>
            </w:pPr>
            <w:ins w:id="13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89" w:author="Автор"/>
                <w:b/>
                <w:color w:val="A6A6A6"/>
                <w:sz w:val="16"/>
                <w:szCs w:val="20"/>
                <w:lang w:val="en-US"/>
              </w:rPr>
            </w:pPr>
            <w:ins w:id="13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91" w:author="Автор"/>
                <w:b/>
                <w:color w:val="A6A6A6"/>
                <w:sz w:val="16"/>
                <w:szCs w:val="20"/>
                <w:lang w:val="en-US"/>
              </w:rPr>
            </w:pPr>
            <w:ins w:id="13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93" w:author="Автор"/>
                <w:b/>
                <w:color w:val="A6A6A6"/>
                <w:sz w:val="16"/>
                <w:szCs w:val="20"/>
                <w:lang w:val="en-US"/>
              </w:rPr>
            </w:pPr>
            <w:ins w:id="13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95" w:author="Автор"/>
                <w:b/>
                <w:color w:val="A6A6A6"/>
                <w:sz w:val="16"/>
                <w:szCs w:val="20"/>
                <w:lang w:val="en-US"/>
              </w:rPr>
            </w:pPr>
            <w:ins w:id="13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97" w:author="Автор"/>
                <w:b/>
                <w:color w:val="A6A6A6"/>
                <w:sz w:val="16"/>
                <w:szCs w:val="20"/>
                <w:lang w:val="en-US"/>
              </w:rPr>
            </w:pPr>
            <w:ins w:id="13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899" w:author="Автор"/>
                <w:b/>
                <w:color w:val="A6A6A6"/>
                <w:sz w:val="16"/>
                <w:szCs w:val="20"/>
                <w:lang w:val="en-US"/>
              </w:rPr>
            </w:pPr>
            <w:ins w:id="13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01" w:author="Автор"/>
                <w:b/>
                <w:color w:val="A6A6A6"/>
                <w:sz w:val="16"/>
                <w:szCs w:val="20"/>
                <w:lang w:val="en-US"/>
              </w:rPr>
            </w:pPr>
            <w:ins w:id="13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03" w:author="Автор"/>
                <w:b/>
                <w:color w:val="A6A6A6"/>
                <w:sz w:val="16"/>
                <w:szCs w:val="20"/>
                <w:lang w:val="en-US"/>
              </w:rPr>
            </w:pPr>
            <w:ins w:id="13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05" w:author="Автор"/>
                <w:b/>
                <w:color w:val="A6A6A6"/>
                <w:sz w:val="16"/>
                <w:szCs w:val="20"/>
                <w:lang w:val="en-US"/>
              </w:rPr>
            </w:pPr>
            <w:ins w:id="13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07" w:author="Автор"/>
                <w:b/>
                <w:color w:val="A6A6A6"/>
                <w:sz w:val="16"/>
                <w:szCs w:val="20"/>
                <w:lang w:val="en-US"/>
              </w:rPr>
            </w:pPr>
            <w:ins w:id="13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09" w:author="Автор"/>
                <w:b/>
                <w:color w:val="A6A6A6"/>
                <w:sz w:val="16"/>
                <w:szCs w:val="20"/>
                <w:lang w:val="en-US"/>
              </w:rPr>
            </w:pPr>
            <w:ins w:id="13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11" w:author="Автор"/>
                <w:b/>
                <w:color w:val="A6A6A6"/>
                <w:sz w:val="16"/>
                <w:szCs w:val="20"/>
                <w:lang w:val="en-US"/>
              </w:rPr>
            </w:pPr>
            <w:ins w:id="13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13" w:author="Автор"/>
                <w:b/>
                <w:color w:val="A6A6A6"/>
                <w:sz w:val="16"/>
                <w:szCs w:val="20"/>
                <w:lang w:val="en-US"/>
              </w:rPr>
            </w:pPr>
            <w:ins w:id="13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15" w:author="Автор"/>
                <w:b/>
                <w:color w:val="A6A6A6"/>
                <w:sz w:val="16"/>
                <w:szCs w:val="20"/>
                <w:lang w:val="en-US"/>
              </w:rPr>
            </w:pPr>
            <w:ins w:id="13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name="getEnterEventWithRepList"&gt;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17" w:author="Автор"/>
                <w:b/>
                <w:color w:val="A6A6A6"/>
                <w:sz w:val="16"/>
                <w:szCs w:val="20"/>
                <w:lang w:val="en-US"/>
              </w:rPr>
            </w:pPr>
            <w:ins w:id="13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19" w:author="Автор"/>
                <w:b/>
                <w:color w:val="A6A6A6"/>
                <w:sz w:val="16"/>
                <w:szCs w:val="20"/>
                <w:lang w:val="en-US"/>
              </w:rPr>
            </w:pPr>
            <w:ins w:id="13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21" w:author="Автор"/>
                <w:b/>
                <w:color w:val="A6A6A6"/>
                <w:sz w:val="16"/>
                <w:szCs w:val="20"/>
                <w:lang w:val="en-US"/>
              </w:rPr>
            </w:pPr>
            <w:ins w:id="13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name="getEnterEventWithRepListResponse"&gt;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23" w:author="Автор"/>
                <w:b/>
                <w:color w:val="A6A6A6"/>
                <w:sz w:val="16"/>
                <w:szCs w:val="20"/>
                <w:lang w:val="en-US"/>
              </w:rPr>
            </w:pPr>
            <w:ins w:id="13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25" w:author="Автор"/>
                <w:b/>
                <w:color w:val="A6A6A6"/>
                <w:sz w:val="16"/>
                <w:szCs w:val="20"/>
                <w:lang w:val="en-US"/>
              </w:rPr>
            </w:pPr>
            <w:ins w:id="13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27" w:author="Автор"/>
                <w:b/>
                <w:color w:val="A6A6A6"/>
                <w:sz w:val="16"/>
                <w:szCs w:val="20"/>
                <w:lang w:val="en-US"/>
              </w:rPr>
            </w:pPr>
            <w:ins w:id="13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29" w:author="Автор"/>
                <w:b/>
                <w:color w:val="A6A6A6"/>
                <w:sz w:val="16"/>
                <w:szCs w:val="20"/>
                <w:lang w:val="en-US"/>
              </w:rPr>
            </w:pPr>
            <w:ins w:id="13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31" w:author="Автор"/>
                <w:b/>
                <w:color w:val="A6A6A6"/>
                <w:sz w:val="16"/>
                <w:szCs w:val="20"/>
                <w:lang w:val="en-US"/>
              </w:rPr>
            </w:pPr>
            <w:ins w:id="13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33" w:author="Автор"/>
                <w:b/>
                <w:color w:val="A6A6A6"/>
                <w:sz w:val="16"/>
                <w:szCs w:val="20"/>
                <w:lang w:val="en-US"/>
              </w:rPr>
            </w:pPr>
            <w:ins w:id="13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35" w:author="Автор"/>
                <w:b/>
                <w:color w:val="A6A6A6"/>
                <w:sz w:val="16"/>
                <w:szCs w:val="20"/>
                <w:lang w:val="en-US"/>
              </w:rPr>
            </w:pPr>
            <w:ins w:id="13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37" w:author="Автор"/>
                <w:b/>
                <w:color w:val="A6A6A6"/>
                <w:sz w:val="16"/>
                <w:szCs w:val="20"/>
                <w:lang w:val="en-US"/>
              </w:rPr>
            </w:pPr>
            <w:ins w:id="13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39" w:author="Автор"/>
                <w:b/>
                <w:color w:val="A6A6A6"/>
                <w:sz w:val="16"/>
                <w:szCs w:val="20"/>
                <w:lang w:val="en-US"/>
              </w:rPr>
            </w:pPr>
            <w:ins w:id="13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41" w:author="Автор"/>
                <w:b/>
                <w:color w:val="A6A6A6"/>
                <w:sz w:val="16"/>
                <w:szCs w:val="20"/>
                <w:lang w:val="en-US"/>
              </w:rPr>
            </w:pPr>
            <w:ins w:id="13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43" w:author="Автор"/>
                <w:b/>
                <w:color w:val="A6A6A6"/>
                <w:sz w:val="16"/>
                <w:szCs w:val="20"/>
                <w:lang w:val="en-US"/>
              </w:rPr>
            </w:pPr>
            <w:ins w:id="13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45" w:author="Автор"/>
                <w:b/>
                <w:color w:val="A6A6A6"/>
                <w:sz w:val="16"/>
                <w:szCs w:val="20"/>
                <w:lang w:val="en-US"/>
              </w:rPr>
            </w:pPr>
            <w:ins w:id="13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47" w:author="Автор"/>
                <w:b/>
                <w:color w:val="A6A6A6"/>
                <w:sz w:val="16"/>
                <w:szCs w:val="20"/>
                <w:lang w:val="en-US"/>
              </w:rPr>
            </w:pPr>
            <w:ins w:id="13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49" w:author="Автор"/>
                <w:b/>
                <w:color w:val="A6A6A6"/>
                <w:sz w:val="16"/>
                <w:szCs w:val="20"/>
                <w:lang w:val="en-US"/>
              </w:rPr>
            </w:pPr>
            <w:ins w:id="13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51" w:author="Автор"/>
                <w:b/>
                <w:color w:val="A6A6A6"/>
                <w:sz w:val="16"/>
                <w:szCs w:val="20"/>
                <w:lang w:val="en-US"/>
              </w:rPr>
            </w:pPr>
            <w:ins w:id="13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53" w:author="Автор"/>
                <w:b/>
                <w:color w:val="A6A6A6"/>
                <w:sz w:val="16"/>
                <w:szCs w:val="20"/>
                <w:lang w:val="en-US"/>
              </w:rPr>
            </w:pPr>
            <w:ins w:id="13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55" w:author="Автор"/>
                <w:b/>
                <w:color w:val="A6A6A6"/>
                <w:sz w:val="16"/>
                <w:szCs w:val="20"/>
                <w:lang w:val="en-US"/>
              </w:rPr>
            </w:pPr>
            <w:ins w:id="13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57" w:author="Автор"/>
                <w:b/>
                <w:color w:val="A6A6A6"/>
                <w:sz w:val="16"/>
                <w:szCs w:val="20"/>
                <w:lang w:val="en-US"/>
              </w:rPr>
            </w:pPr>
            <w:ins w:id="13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59" w:author="Автор"/>
                <w:b/>
                <w:color w:val="A6A6A6"/>
                <w:sz w:val="16"/>
                <w:szCs w:val="20"/>
                <w:lang w:val="en-US"/>
              </w:rPr>
            </w:pPr>
            <w:ins w:id="13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61" w:author="Автор"/>
                <w:b/>
                <w:color w:val="A6A6A6"/>
                <w:sz w:val="16"/>
                <w:szCs w:val="20"/>
                <w:lang w:val="en-US"/>
              </w:rPr>
            </w:pPr>
            <w:ins w:id="13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63" w:author="Автор"/>
                <w:b/>
                <w:color w:val="A6A6A6"/>
                <w:sz w:val="16"/>
                <w:szCs w:val="20"/>
                <w:lang w:val="en-US"/>
              </w:rPr>
            </w:pPr>
            <w:ins w:id="13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65" w:author="Автор"/>
                <w:b/>
                <w:color w:val="A6A6A6"/>
                <w:sz w:val="16"/>
                <w:szCs w:val="20"/>
                <w:lang w:val="en-US"/>
              </w:rPr>
            </w:pPr>
            <w:ins w:id="13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67" w:author="Автор"/>
                <w:b/>
                <w:color w:val="A6A6A6"/>
                <w:sz w:val="16"/>
                <w:szCs w:val="20"/>
                <w:lang w:val="en-US"/>
              </w:rPr>
            </w:pPr>
            <w:ins w:id="13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69" w:author="Автор"/>
                <w:b/>
                <w:color w:val="A6A6A6"/>
                <w:sz w:val="16"/>
                <w:szCs w:val="20"/>
                <w:lang w:val="en-US"/>
              </w:rPr>
            </w:pPr>
            <w:ins w:id="13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name="getClientSmsList"&gt;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71" w:author="Автор"/>
                <w:b/>
                <w:color w:val="A6A6A6"/>
                <w:sz w:val="16"/>
                <w:szCs w:val="20"/>
                <w:lang w:val="en-US"/>
              </w:rPr>
            </w:pPr>
            <w:ins w:id="13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73" w:author="Автор"/>
                <w:b/>
                <w:color w:val="A6A6A6"/>
                <w:sz w:val="16"/>
                <w:szCs w:val="20"/>
                <w:lang w:val="en-US"/>
              </w:rPr>
            </w:pPr>
            <w:ins w:id="13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75" w:author="Автор"/>
                <w:b/>
                <w:color w:val="A6A6A6"/>
                <w:sz w:val="16"/>
                <w:szCs w:val="20"/>
                <w:lang w:val="en-US"/>
              </w:rPr>
            </w:pPr>
            <w:ins w:id="13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name="getClientSmsListResponse"&gt;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77" w:author="Автор"/>
                <w:b/>
                <w:color w:val="A6A6A6"/>
                <w:sz w:val="16"/>
                <w:szCs w:val="20"/>
                <w:lang w:val="en-US"/>
              </w:rPr>
            </w:pPr>
            <w:ins w:id="13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79" w:author="Автор"/>
                <w:b/>
                <w:color w:val="A6A6A6"/>
                <w:sz w:val="16"/>
                <w:szCs w:val="20"/>
                <w:lang w:val="en-US"/>
              </w:rPr>
            </w:pPr>
            <w:ins w:id="13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81" w:author="Автор"/>
                <w:b/>
                <w:color w:val="A6A6A6"/>
                <w:sz w:val="16"/>
                <w:szCs w:val="20"/>
                <w:lang w:val="en-US"/>
              </w:rPr>
            </w:pPr>
            <w:ins w:id="13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83" w:author="Автор"/>
                <w:b/>
                <w:color w:val="A6A6A6"/>
                <w:sz w:val="16"/>
                <w:szCs w:val="20"/>
                <w:lang w:val="en-US"/>
              </w:rPr>
            </w:pPr>
            <w:ins w:id="13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85" w:author="Автор"/>
                <w:b/>
                <w:color w:val="A6A6A6"/>
                <w:sz w:val="16"/>
                <w:szCs w:val="20"/>
                <w:lang w:val="en-US"/>
              </w:rPr>
            </w:pPr>
            <w:ins w:id="13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87" w:author="Автор"/>
                <w:b/>
                <w:color w:val="A6A6A6"/>
                <w:sz w:val="16"/>
                <w:szCs w:val="20"/>
                <w:lang w:val="en-US"/>
              </w:rPr>
            </w:pPr>
            <w:ins w:id="13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89" w:author="Автор"/>
                <w:b/>
                <w:color w:val="A6A6A6"/>
                <w:sz w:val="16"/>
                <w:szCs w:val="20"/>
                <w:lang w:val="en-US"/>
              </w:rPr>
            </w:pPr>
            <w:ins w:id="13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91" w:author="Автор"/>
                <w:b/>
                <w:color w:val="A6A6A6"/>
                <w:sz w:val="16"/>
                <w:szCs w:val="20"/>
                <w:lang w:val="en-US"/>
              </w:rPr>
            </w:pPr>
            <w:ins w:id="13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93" w:author="Автор"/>
                <w:b/>
                <w:color w:val="A6A6A6"/>
                <w:sz w:val="16"/>
                <w:szCs w:val="20"/>
                <w:lang w:val="en-US"/>
              </w:rPr>
            </w:pPr>
            <w:ins w:id="13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95" w:author="Автор"/>
                <w:b/>
                <w:color w:val="A6A6A6"/>
                <w:sz w:val="16"/>
                <w:szCs w:val="20"/>
                <w:lang w:val="en-US"/>
              </w:rPr>
            </w:pPr>
            <w:ins w:id="13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97" w:author="Автор"/>
                <w:b/>
                <w:color w:val="A6A6A6"/>
                <w:sz w:val="16"/>
                <w:szCs w:val="20"/>
                <w:lang w:val="en-US"/>
              </w:rPr>
            </w:pPr>
            <w:ins w:id="13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3999" w:author="Автор"/>
                <w:b/>
                <w:color w:val="A6A6A6"/>
                <w:sz w:val="16"/>
                <w:szCs w:val="20"/>
                <w:lang w:val="en-US"/>
              </w:rPr>
            </w:pPr>
            <w:ins w:id="14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01" w:author="Автор"/>
                <w:b/>
                <w:color w:val="A6A6A6"/>
                <w:sz w:val="16"/>
                <w:szCs w:val="20"/>
                <w:lang w:val="en-US"/>
              </w:rPr>
            </w:pPr>
            <w:ins w:id="14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03" w:author="Автор"/>
                <w:b/>
                <w:color w:val="A6A6A6"/>
                <w:sz w:val="16"/>
                <w:szCs w:val="20"/>
                <w:lang w:val="en-US"/>
              </w:rPr>
            </w:pPr>
            <w:ins w:id="14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05" w:author="Автор"/>
                <w:b/>
                <w:color w:val="A6A6A6"/>
                <w:sz w:val="16"/>
                <w:szCs w:val="20"/>
                <w:lang w:val="en-US"/>
              </w:rPr>
            </w:pPr>
            <w:ins w:id="14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name="getListOfGoods"&gt;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07" w:author="Автор"/>
                <w:b/>
                <w:color w:val="A6A6A6"/>
                <w:sz w:val="16"/>
                <w:szCs w:val="20"/>
                <w:lang w:val="en-US"/>
              </w:rPr>
            </w:pPr>
            <w:ins w:id="14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09" w:author="Автор"/>
                <w:b/>
                <w:color w:val="A6A6A6"/>
                <w:sz w:val="16"/>
                <w:szCs w:val="20"/>
                <w:lang w:val="en-US"/>
              </w:rPr>
            </w:pPr>
            <w:ins w:id="14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11" w:author="Автор"/>
                <w:b/>
                <w:color w:val="A6A6A6"/>
                <w:sz w:val="16"/>
                <w:szCs w:val="20"/>
                <w:lang w:val="en-US"/>
              </w:rPr>
            </w:pPr>
            <w:ins w:id="14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name="getListOfGoodsResponse"&gt;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13" w:author="Автор"/>
                <w:b/>
                <w:color w:val="A6A6A6"/>
                <w:sz w:val="16"/>
                <w:szCs w:val="20"/>
                <w:lang w:val="en-US"/>
              </w:rPr>
            </w:pPr>
            <w:ins w:id="14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15" w:author="Автор"/>
                <w:b/>
                <w:color w:val="A6A6A6"/>
                <w:sz w:val="16"/>
                <w:szCs w:val="20"/>
                <w:lang w:val="en-US"/>
              </w:rPr>
            </w:pPr>
            <w:ins w:id="14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17" w:author="Автор"/>
                <w:b/>
                <w:color w:val="A6A6A6"/>
                <w:sz w:val="16"/>
                <w:szCs w:val="20"/>
                <w:lang w:val="en-US"/>
              </w:rPr>
            </w:pPr>
            <w:ins w:id="14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19" w:author="Автор"/>
                <w:b/>
                <w:color w:val="A6A6A6"/>
                <w:sz w:val="16"/>
                <w:szCs w:val="20"/>
                <w:lang w:val="en-US"/>
              </w:rPr>
            </w:pPr>
            <w:ins w:id="14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21" w:author="Автор"/>
                <w:b/>
                <w:color w:val="A6A6A6"/>
                <w:sz w:val="16"/>
                <w:szCs w:val="20"/>
                <w:lang w:val="en-US"/>
              </w:rPr>
            </w:pPr>
            <w:ins w:id="14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23" w:author="Автор"/>
                <w:b/>
                <w:color w:val="A6A6A6"/>
                <w:sz w:val="16"/>
                <w:szCs w:val="20"/>
                <w:lang w:val="en-US"/>
              </w:rPr>
            </w:pPr>
            <w:ins w:id="14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name="getSubscriptionFeedingJournal"&gt;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25" w:author="Автор"/>
                <w:b/>
                <w:color w:val="A6A6A6"/>
                <w:sz w:val="16"/>
                <w:szCs w:val="20"/>
                <w:lang w:val="en-US"/>
              </w:rPr>
            </w:pPr>
            <w:ins w:id="14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27" w:author="Автор"/>
                <w:b/>
                <w:color w:val="A6A6A6"/>
                <w:sz w:val="16"/>
                <w:szCs w:val="20"/>
                <w:lang w:val="en-US"/>
              </w:rPr>
            </w:pPr>
            <w:ins w:id="14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29" w:author="Автор"/>
                <w:b/>
                <w:color w:val="A6A6A6"/>
                <w:sz w:val="16"/>
                <w:szCs w:val="20"/>
                <w:lang w:val="en-US"/>
              </w:rPr>
            </w:pPr>
            <w:ins w:id="14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name="getSubscriptionFeedingJournalResponse"&gt;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31" w:author="Автор"/>
                <w:b/>
                <w:color w:val="A6A6A6"/>
                <w:sz w:val="16"/>
                <w:szCs w:val="20"/>
                <w:lang w:val="en-US"/>
              </w:rPr>
            </w:pPr>
            <w:ins w:id="14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33" w:author="Автор"/>
                <w:b/>
                <w:color w:val="A6A6A6"/>
                <w:sz w:val="16"/>
                <w:szCs w:val="20"/>
                <w:lang w:val="en-US"/>
              </w:rPr>
            </w:pPr>
            <w:ins w:id="14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35" w:author="Автор"/>
                <w:b/>
                <w:color w:val="A6A6A6"/>
                <w:sz w:val="16"/>
                <w:szCs w:val="20"/>
                <w:lang w:val="en-US"/>
              </w:rPr>
            </w:pPr>
            <w:ins w:id="14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37" w:author="Автор"/>
                <w:b/>
                <w:color w:val="A6A6A6"/>
                <w:sz w:val="16"/>
                <w:szCs w:val="20"/>
                <w:lang w:val="en-US"/>
              </w:rPr>
            </w:pPr>
            <w:ins w:id="14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39" w:author="Автор"/>
                <w:b/>
                <w:color w:val="A6A6A6"/>
                <w:sz w:val="16"/>
                <w:szCs w:val="20"/>
                <w:lang w:val="en-US"/>
              </w:rPr>
            </w:pPr>
            <w:ins w:id="14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41" w:author="Автор"/>
                <w:b/>
                <w:color w:val="A6A6A6"/>
                <w:sz w:val="16"/>
                <w:szCs w:val="20"/>
                <w:lang w:val="en-US"/>
              </w:rPr>
            </w:pPr>
            <w:ins w:id="14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name="excludeGoodGroupFromProhibition"&gt;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43" w:author="Автор"/>
                <w:b/>
                <w:color w:val="A6A6A6"/>
                <w:sz w:val="16"/>
                <w:szCs w:val="20"/>
                <w:lang w:val="en-US"/>
              </w:rPr>
            </w:pPr>
            <w:ins w:id="14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45" w:author="Автор"/>
                <w:b/>
                <w:color w:val="A6A6A6"/>
                <w:sz w:val="16"/>
                <w:szCs w:val="20"/>
                <w:lang w:val="en-US"/>
              </w:rPr>
            </w:pPr>
            <w:ins w:id="14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47" w:author="Автор"/>
                <w:b/>
                <w:color w:val="A6A6A6"/>
                <w:sz w:val="16"/>
                <w:szCs w:val="20"/>
                <w:lang w:val="en-US"/>
              </w:rPr>
            </w:pPr>
            <w:ins w:id="14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name="excludeGoodGroupFromProhibitionResponse"&gt;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49" w:author="Автор"/>
                <w:b/>
                <w:color w:val="A6A6A6"/>
                <w:sz w:val="16"/>
                <w:szCs w:val="20"/>
                <w:lang w:val="en-US"/>
              </w:rPr>
            </w:pPr>
            <w:ins w:id="14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51" w:author="Автор"/>
                <w:b/>
                <w:color w:val="A6A6A6"/>
                <w:sz w:val="16"/>
                <w:szCs w:val="20"/>
                <w:lang w:val="en-US"/>
              </w:rPr>
            </w:pPr>
            <w:ins w:id="14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53" w:author="Автор"/>
                <w:b/>
                <w:color w:val="A6A6A6"/>
                <w:sz w:val="16"/>
                <w:szCs w:val="20"/>
                <w:lang w:val="en-US"/>
              </w:rPr>
            </w:pPr>
            <w:ins w:id="14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55" w:author="Автор"/>
                <w:b/>
                <w:color w:val="A6A6A6"/>
                <w:sz w:val="16"/>
                <w:szCs w:val="20"/>
                <w:lang w:val="en-US"/>
              </w:rPr>
            </w:pPr>
            <w:ins w:id="14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57" w:author="Автор"/>
                <w:b/>
                <w:color w:val="A6A6A6"/>
                <w:sz w:val="16"/>
                <w:szCs w:val="20"/>
                <w:lang w:val="en-US"/>
              </w:rPr>
            </w:pPr>
            <w:ins w:id="14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59" w:author="Автор"/>
                <w:b/>
                <w:color w:val="A6A6A6"/>
                <w:sz w:val="16"/>
                <w:szCs w:val="20"/>
                <w:lang w:val="en-US"/>
              </w:rPr>
            </w:pPr>
            <w:ins w:id="14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name="enableNotificationBySMS"&gt;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61" w:author="Автор"/>
                <w:b/>
                <w:color w:val="A6A6A6"/>
                <w:sz w:val="16"/>
                <w:szCs w:val="20"/>
                <w:lang w:val="en-US"/>
              </w:rPr>
            </w:pPr>
            <w:ins w:id="14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63" w:author="Автор"/>
                <w:b/>
                <w:color w:val="A6A6A6"/>
                <w:sz w:val="16"/>
                <w:szCs w:val="20"/>
                <w:lang w:val="en-US"/>
              </w:rPr>
            </w:pPr>
            <w:ins w:id="14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65" w:author="Автор"/>
                <w:b/>
                <w:color w:val="A6A6A6"/>
                <w:sz w:val="16"/>
                <w:szCs w:val="20"/>
                <w:lang w:val="en-US"/>
              </w:rPr>
            </w:pPr>
            <w:ins w:id="14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name="enableNotificationBySMSResponse"&gt;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67" w:author="Автор"/>
                <w:b/>
                <w:color w:val="A6A6A6"/>
                <w:sz w:val="16"/>
                <w:szCs w:val="20"/>
                <w:lang w:val="en-US"/>
              </w:rPr>
            </w:pPr>
            <w:ins w:id="14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69" w:author="Автор"/>
                <w:b/>
                <w:color w:val="A6A6A6"/>
                <w:sz w:val="16"/>
                <w:szCs w:val="20"/>
                <w:lang w:val="en-US"/>
              </w:rPr>
            </w:pPr>
            <w:ins w:id="14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71" w:author="Автор"/>
                <w:b/>
                <w:color w:val="A6A6A6"/>
                <w:sz w:val="16"/>
                <w:szCs w:val="20"/>
                <w:lang w:val="en-US"/>
              </w:rPr>
            </w:pPr>
            <w:ins w:id="14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73" w:author="Автор"/>
                <w:b/>
                <w:color w:val="A6A6A6"/>
                <w:sz w:val="16"/>
                <w:szCs w:val="20"/>
                <w:lang w:val="en-US"/>
              </w:rPr>
            </w:pPr>
            <w:ins w:id="14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75" w:author="Автор"/>
                <w:b/>
                <w:color w:val="A6A6A6"/>
                <w:sz w:val="16"/>
                <w:szCs w:val="20"/>
                <w:lang w:val="en-US"/>
              </w:rPr>
            </w:pPr>
            <w:ins w:id="14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77" w:author="Автор"/>
                <w:b/>
                <w:color w:val="A6A6A6"/>
                <w:sz w:val="16"/>
                <w:szCs w:val="20"/>
                <w:lang w:val="en-US"/>
              </w:rPr>
            </w:pPr>
            <w:ins w:id="14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79" w:author="Автор"/>
                <w:b/>
                <w:color w:val="A6A6A6"/>
                <w:sz w:val="16"/>
                <w:szCs w:val="20"/>
                <w:lang w:val="en-US"/>
              </w:rPr>
            </w:pPr>
            <w:ins w:id="14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81" w:author="Автор"/>
                <w:b/>
                <w:color w:val="A6A6A6"/>
                <w:sz w:val="16"/>
                <w:szCs w:val="20"/>
                <w:lang w:val="en-US"/>
              </w:rPr>
            </w:pPr>
            <w:ins w:id="14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83" w:author="Автор"/>
                <w:b/>
                <w:color w:val="A6A6A6"/>
                <w:sz w:val="16"/>
                <w:szCs w:val="20"/>
                <w:lang w:val="en-US"/>
              </w:rPr>
            </w:pPr>
            <w:ins w:id="14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85" w:author="Автор"/>
                <w:b/>
                <w:color w:val="A6A6A6"/>
                <w:sz w:val="16"/>
                <w:szCs w:val="20"/>
                <w:lang w:val="en-US"/>
              </w:rPr>
            </w:pPr>
            <w:ins w:id="14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87" w:author="Автор"/>
                <w:b/>
                <w:color w:val="A6A6A6"/>
                <w:sz w:val="16"/>
                <w:szCs w:val="20"/>
                <w:lang w:val="en-US"/>
              </w:rPr>
            </w:pPr>
            <w:ins w:id="14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89" w:author="Автор"/>
                <w:b/>
                <w:color w:val="A6A6A6"/>
                <w:sz w:val="16"/>
                <w:szCs w:val="20"/>
                <w:lang w:val="en-US"/>
              </w:rPr>
            </w:pPr>
            <w:ins w:id="14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91" w:author="Автор"/>
                <w:b/>
                <w:color w:val="A6A6A6"/>
                <w:sz w:val="16"/>
                <w:szCs w:val="20"/>
                <w:lang w:val="en-US"/>
              </w:rPr>
            </w:pPr>
            <w:ins w:id="14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93" w:author="Автор"/>
                <w:b/>
                <w:color w:val="A6A6A6"/>
                <w:sz w:val="16"/>
                <w:szCs w:val="20"/>
                <w:lang w:val="en-US"/>
              </w:rPr>
            </w:pPr>
            <w:ins w:id="14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95" w:author="Автор"/>
                <w:b/>
                <w:color w:val="A6A6A6"/>
                <w:sz w:val="16"/>
                <w:szCs w:val="20"/>
                <w:lang w:val="en-US"/>
              </w:rPr>
            </w:pPr>
            <w:ins w:id="14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name="getActiveMenuQuestions"&gt;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97" w:author="Автор"/>
                <w:b/>
                <w:color w:val="A6A6A6"/>
                <w:sz w:val="16"/>
                <w:szCs w:val="20"/>
                <w:lang w:val="en-US"/>
              </w:rPr>
            </w:pPr>
            <w:ins w:id="14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099" w:author="Автор"/>
                <w:b/>
                <w:color w:val="A6A6A6"/>
                <w:sz w:val="16"/>
                <w:szCs w:val="20"/>
                <w:lang w:val="en-US"/>
              </w:rPr>
            </w:pPr>
            <w:ins w:id="14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01" w:author="Автор"/>
                <w:b/>
                <w:color w:val="A6A6A6"/>
                <w:sz w:val="16"/>
                <w:szCs w:val="20"/>
                <w:lang w:val="en-US"/>
              </w:rPr>
            </w:pPr>
            <w:ins w:id="14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name="getActiveMenuQuestionsResponse"&gt;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03" w:author="Автор"/>
                <w:b/>
                <w:color w:val="A6A6A6"/>
                <w:sz w:val="16"/>
                <w:szCs w:val="20"/>
                <w:lang w:val="en-US"/>
              </w:rPr>
            </w:pPr>
            <w:ins w:id="14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05" w:author="Автор"/>
                <w:b/>
                <w:color w:val="A6A6A6"/>
                <w:sz w:val="16"/>
                <w:szCs w:val="20"/>
                <w:lang w:val="en-US"/>
              </w:rPr>
            </w:pPr>
            <w:ins w:id="14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07" w:author="Автор"/>
                <w:b/>
                <w:color w:val="A6A6A6"/>
                <w:sz w:val="16"/>
                <w:szCs w:val="20"/>
                <w:lang w:val="en-US"/>
              </w:rPr>
            </w:pPr>
            <w:ins w:id="14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09" w:author="Автор"/>
                <w:b/>
                <w:color w:val="A6A6A6"/>
                <w:sz w:val="16"/>
                <w:szCs w:val="20"/>
                <w:lang w:val="en-US"/>
              </w:rPr>
            </w:pPr>
            <w:ins w:id="14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11" w:author="Автор"/>
                <w:b/>
                <w:color w:val="A6A6A6"/>
                <w:sz w:val="16"/>
                <w:szCs w:val="20"/>
                <w:lang w:val="en-US"/>
              </w:rPr>
            </w:pPr>
            <w:ins w:id="14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13" w:author="Автор"/>
                <w:b/>
                <w:color w:val="A6A6A6"/>
                <w:sz w:val="16"/>
                <w:szCs w:val="20"/>
                <w:lang w:val="en-US"/>
              </w:rPr>
            </w:pPr>
            <w:ins w:id="14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15" w:author="Автор"/>
                <w:b/>
                <w:color w:val="A6A6A6"/>
                <w:sz w:val="16"/>
                <w:szCs w:val="20"/>
                <w:lang w:val="en-US"/>
              </w:rPr>
            </w:pPr>
            <w:ins w:id="14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17" w:author="Автор"/>
                <w:b/>
                <w:color w:val="A6A6A6"/>
                <w:sz w:val="16"/>
                <w:szCs w:val="20"/>
                <w:lang w:val="en-US"/>
              </w:rPr>
            </w:pPr>
            <w:ins w:id="14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19" w:author="Автор"/>
                <w:b/>
                <w:color w:val="A6A6A6"/>
                <w:sz w:val="16"/>
                <w:szCs w:val="20"/>
                <w:lang w:val="en-US"/>
              </w:rPr>
            </w:pPr>
            <w:ins w:id="14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21" w:author="Автор"/>
                <w:b/>
                <w:color w:val="A6A6A6"/>
                <w:sz w:val="16"/>
                <w:szCs w:val="20"/>
                <w:lang w:val="en-US"/>
              </w:rPr>
            </w:pPr>
            <w:ins w:id="14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23" w:author="Автор"/>
                <w:b/>
                <w:color w:val="A6A6A6"/>
                <w:sz w:val="16"/>
                <w:szCs w:val="20"/>
                <w:lang w:val="en-US"/>
              </w:rPr>
            </w:pPr>
            <w:ins w:id="14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25" w:author="Автор"/>
                <w:b/>
                <w:color w:val="A6A6A6"/>
                <w:sz w:val="16"/>
                <w:szCs w:val="20"/>
                <w:lang w:val="en-US"/>
              </w:rPr>
            </w:pPr>
            <w:ins w:id="14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27" w:author="Автор"/>
                <w:b/>
                <w:color w:val="A6A6A6"/>
                <w:sz w:val="16"/>
                <w:szCs w:val="20"/>
                <w:lang w:val="en-US"/>
              </w:rPr>
            </w:pPr>
            <w:ins w:id="14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29" w:author="Автор"/>
                <w:b/>
                <w:color w:val="A6A6A6"/>
                <w:sz w:val="16"/>
                <w:szCs w:val="20"/>
                <w:lang w:val="en-US"/>
              </w:rPr>
            </w:pPr>
            <w:ins w:id="14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31" w:author="Автор"/>
                <w:b/>
                <w:color w:val="A6A6A6"/>
                <w:sz w:val="16"/>
                <w:szCs w:val="20"/>
                <w:lang w:val="en-US"/>
              </w:rPr>
            </w:pPr>
            <w:ins w:id="14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33" w:author="Автор"/>
                <w:b/>
                <w:color w:val="A6A6A6"/>
                <w:sz w:val="16"/>
                <w:szCs w:val="20"/>
                <w:lang w:val="en-US"/>
              </w:rPr>
            </w:pPr>
            <w:ins w:id="14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35" w:author="Автор"/>
                <w:b/>
                <w:color w:val="A6A6A6"/>
                <w:sz w:val="16"/>
                <w:szCs w:val="20"/>
                <w:lang w:val="en-US"/>
              </w:rPr>
            </w:pPr>
            <w:ins w:id="14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37" w:author="Автор"/>
                <w:b/>
                <w:color w:val="A6A6A6"/>
                <w:sz w:val="16"/>
                <w:szCs w:val="20"/>
                <w:lang w:val="en-US"/>
              </w:rPr>
            </w:pPr>
            <w:ins w:id="14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39" w:author="Автор"/>
                <w:b/>
                <w:color w:val="A6A6A6"/>
                <w:sz w:val="16"/>
                <w:szCs w:val="20"/>
                <w:lang w:val="en-US"/>
              </w:rPr>
            </w:pPr>
            <w:ins w:id="14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41" w:author="Автор"/>
                <w:b/>
                <w:color w:val="A6A6A6"/>
                <w:sz w:val="16"/>
                <w:szCs w:val="20"/>
                <w:lang w:val="en-US"/>
              </w:rPr>
            </w:pPr>
            <w:ins w:id="14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43" w:author="Автор"/>
                <w:b/>
                <w:color w:val="A6A6A6"/>
                <w:sz w:val="16"/>
                <w:szCs w:val="20"/>
                <w:lang w:val="en-US"/>
              </w:rPr>
            </w:pPr>
            <w:ins w:id="14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45" w:author="Автор"/>
                <w:b/>
                <w:color w:val="A6A6A6"/>
                <w:sz w:val="16"/>
                <w:szCs w:val="20"/>
                <w:lang w:val="en-US"/>
              </w:rPr>
            </w:pPr>
            <w:ins w:id="14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47" w:author="Автор"/>
                <w:b/>
                <w:color w:val="A6A6A6"/>
                <w:sz w:val="16"/>
                <w:szCs w:val="20"/>
                <w:lang w:val="en-US"/>
              </w:rPr>
            </w:pPr>
            <w:ins w:id="14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49" w:author="Автор"/>
                <w:b/>
                <w:color w:val="A6A6A6"/>
                <w:sz w:val="16"/>
                <w:szCs w:val="20"/>
                <w:lang w:val="en-US"/>
              </w:rPr>
            </w:pPr>
            <w:ins w:id="14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51" w:author="Автор"/>
                <w:b/>
                <w:color w:val="A6A6A6"/>
                <w:sz w:val="16"/>
                <w:szCs w:val="20"/>
                <w:lang w:val="en-US"/>
              </w:rPr>
            </w:pPr>
            <w:ins w:id="14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53" w:author="Автор"/>
                <w:b/>
                <w:color w:val="A6A6A6"/>
                <w:sz w:val="16"/>
                <w:szCs w:val="20"/>
                <w:lang w:val="en-US"/>
              </w:rPr>
            </w:pPr>
            <w:ins w:id="14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55" w:author="Автор"/>
                <w:b/>
                <w:color w:val="A6A6A6"/>
                <w:sz w:val="16"/>
                <w:szCs w:val="20"/>
                <w:lang w:val="en-US"/>
              </w:rPr>
            </w:pPr>
            <w:ins w:id="14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57" w:author="Автор"/>
                <w:b/>
                <w:color w:val="A6A6A6"/>
                <w:sz w:val="16"/>
                <w:szCs w:val="20"/>
                <w:lang w:val="en-US"/>
              </w:rPr>
            </w:pPr>
            <w:ins w:id="14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59" w:author="Автор"/>
                <w:b/>
                <w:color w:val="A6A6A6"/>
                <w:sz w:val="16"/>
                <w:szCs w:val="20"/>
                <w:lang w:val="en-US"/>
              </w:rPr>
            </w:pPr>
            <w:ins w:id="14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61" w:author="Автор"/>
                <w:b/>
                <w:color w:val="A6A6A6"/>
                <w:sz w:val="16"/>
                <w:szCs w:val="20"/>
                <w:lang w:val="en-US"/>
              </w:rPr>
            </w:pPr>
            <w:ins w:id="14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63" w:author="Автор"/>
                <w:b/>
                <w:color w:val="A6A6A6"/>
                <w:sz w:val="16"/>
                <w:szCs w:val="20"/>
                <w:lang w:val="en-US"/>
              </w:rPr>
            </w:pPr>
            <w:ins w:id="14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65" w:author="Автор"/>
                <w:b/>
                <w:color w:val="A6A6A6"/>
                <w:sz w:val="16"/>
                <w:szCs w:val="20"/>
                <w:lang w:val="en-US"/>
              </w:rPr>
            </w:pPr>
            <w:ins w:id="14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67" w:author="Автор"/>
                <w:b/>
                <w:color w:val="A6A6A6"/>
                <w:sz w:val="16"/>
                <w:szCs w:val="20"/>
                <w:lang w:val="en-US"/>
              </w:rPr>
            </w:pPr>
            <w:ins w:id="14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69" w:author="Автор"/>
                <w:b/>
                <w:color w:val="A6A6A6"/>
                <w:sz w:val="16"/>
                <w:szCs w:val="20"/>
                <w:lang w:val="en-US"/>
              </w:rPr>
            </w:pPr>
            <w:ins w:id="14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71" w:author="Автор"/>
                <w:b/>
                <w:color w:val="A6A6A6"/>
                <w:sz w:val="16"/>
                <w:szCs w:val="20"/>
                <w:lang w:val="en-US"/>
              </w:rPr>
            </w:pPr>
            <w:ins w:id="14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73" w:author="Автор"/>
                <w:b/>
                <w:color w:val="A6A6A6"/>
                <w:sz w:val="16"/>
                <w:szCs w:val="20"/>
                <w:lang w:val="en-US"/>
              </w:rPr>
            </w:pPr>
            <w:ins w:id="14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75" w:author="Автор"/>
                <w:b/>
                <w:color w:val="A6A6A6"/>
                <w:sz w:val="16"/>
                <w:szCs w:val="20"/>
                <w:lang w:val="en-US"/>
              </w:rPr>
            </w:pPr>
            <w:ins w:id="14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77" w:author="Автор"/>
                <w:b/>
                <w:color w:val="A6A6A6"/>
                <w:sz w:val="16"/>
                <w:szCs w:val="20"/>
                <w:lang w:val="en-US"/>
              </w:rPr>
            </w:pPr>
            <w:ins w:id="14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79" w:author="Автор"/>
                <w:b/>
                <w:color w:val="A6A6A6"/>
                <w:sz w:val="16"/>
                <w:szCs w:val="20"/>
                <w:lang w:val="en-US"/>
              </w:rPr>
            </w:pPr>
            <w:ins w:id="14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81" w:author="Автор"/>
                <w:b/>
                <w:color w:val="A6A6A6"/>
                <w:sz w:val="16"/>
                <w:szCs w:val="20"/>
                <w:lang w:val="en-US"/>
              </w:rPr>
            </w:pPr>
            <w:ins w:id="14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83" w:author="Автор"/>
                <w:b/>
                <w:color w:val="A6A6A6"/>
                <w:sz w:val="16"/>
                <w:szCs w:val="20"/>
                <w:lang w:val="en-US"/>
              </w:rPr>
            </w:pPr>
            <w:ins w:id="14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85" w:author="Автор"/>
                <w:b/>
                <w:color w:val="A6A6A6"/>
                <w:sz w:val="16"/>
                <w:szCs w:val="20"/>
                <w:lang w:val="en-US"/>
              </w:rPr>
            </w:pPr>
            <w:ins w:id="14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87" w:author="Автор"/>
                <w:b/>
                <w:color w:val="A6A6A6"/>
                <w:sz w:val="16"/>
                <w:szCs w:val="20"/>
                <w:lang w:val="en-US"/>
              </w:rPr>
            </w:pPr>
            <w:ins w:id="14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89" w:author="Автор"/>
                <w:b/>
                <w:color w:val="A6A6A6"/>
                <w:sz w:val="16"/>
                <w:szCs w:val="20"/>
                <w:lang w:val="en-US"/>
              </w:rPr>
            </w:pPr>
            <w:ins w:id="14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91" w:author="Автор"/>
                <w:b/>
                <w:color w:val="A6A6A6"/>
                <w:sz w:val="16"/>
                <w:szCs w:val="20"/>
                <w:lang w:val="en-US"/>
              </w:rPr>
            </w:pPr>
            <w:ins w:id="14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93" w:author="Автор"/>
                <w:b/>
                <w:color w:val="A6A6A6"/>
                <w:sz w:val="16"/>
                <w:szCs w:val="20"/>
                <w:lang w:val="en-US"/>
              </w:rPr>
            </w:pPr>
            <w:ins w:id="14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95" w:author="Автор"/>
                <w:b/>
                <w:color w:val="A6A6A6"/>
                <w:sz w:val="16"/>
                <w:szCs w:val="20"/>
                <w:lang w:val="en-US"/>
              </w:rPr>
            </w:pPr>
            <w:ins w:id="14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97" w:author="Автор"/>
                <w:b/>
                <w:color w:val="A6A6A6"/>
                <w:sz w:val="16"/>
                <w:szCs w:val="20"/>
                <w:lang w:val="en-US"/>
              </w:rPr>
            </w:pPr>
            <w:ins w:id="14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199" w:author="Автор"/>
                <w:b/>
                <w:color w:val="A6A6A6"/>
                <w:sz w:val="16"/>
                <w:szCs w:val="20"/>
                <w:lang w:val="en-US"/>
              </w:rPr>
            </w:pPr>
            <w:ins w:id="14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01" w:author="Автор"/>
                <w:b/>
                <w:color w:val="A6A6A6"/>
                <w:sz w:val="16"/>
                <w:szCs w:val="20"/>
                <w:lang w:val="en-US"/>
              </w:rPr>
            </w:pPr>
            <w:ins w:id="14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03" w:author="Автор"/>
                <w:b/>
                <w:color w:val="A6A6A6"/>
                <w:sz w:val="16"/>
                <w:szCs w:val="20"/>
                <w:lang w:val="en-US"/>
              </w:rPr>
            </w:pPr>
            <w:ins w:id="14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05" w:author="Автор"/>
                <w:b/>
                <w:color w:val="A6A6A6"/>
                <w:sz w:val="16"/>
                <w:szCs w:val="20"/>
                <w:lang w:val="en-US"/>
              </w:rPr>
            </w:pPr>
            <w:ins w:id="14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07" w:author="Автор"/>
                <w:b/>
                <w:color w:val="A6A6A6"/>
                <w:sz w:val="16"/>
                <w:szCs w:val="20"/>
                <w:lang w:val="en-US"/>
              </w:rPr>
            </w:pPr>
            <w:ins w:id="14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09" w:author="Автор"/>
                <w:b/>
                <w:color w:val="A6A6A6"/>
                <w:sz w:val="16"/>
                <w:szCs w:val="20"/>
                <w:lang w:val="en-US"/>
              </w:rPr>
            </w:pPr>
            <w:ins w:id="14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11" w:author="Автор"/>
                <w:b/>
                <w:color w:val="A6A6A6"/>
                <w:sz w:val="16"/>
                <w:szCs w:val="20"/>
                <w:lang w:val="en-US"/>
              </w:rPr>
            </w:pPr>
            <w:ins w:id="14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13" w:author="Автор"/>
                <w:b/>
                <w:color w:val="A6A6A6"/>
                <w:sz w:val="16"/>
                <w:szCs w:val="20"/>
                <w:lang w:val="en-US"/>
              </w:rPr>
            </w:pPr>
            <w:ins w:id="14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15" w:author="Автор"/>
                <w:b/>
                <w:color w:val="A6A6A6"/>
                <w:sz w:val="16"/>
                <w:szCs w:val="20"/>
                <w:lang w:val="en-US"/>
              </w:rPr>
            </w:pPr>
            <w:ins w:id="14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17" w:author="Автор"/>
                <w:b/>
                <w:color w:val="A6A6A6"/>
                <w:sz w:val="16"/>
                <w:szCs w:val="20"/>
                <w:lang w:val="en-US"/>
              </w:rPr>
            </w:pPr>
            <w:ins w:id="14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19" w:author="Автор"/>
                <w:b/>
                <w:color w:val="A6A6A6"/>
                <w:sz w:val="16"/>
                <w:szCs w:val="20"/>
                <w:lang w:val="en-US"/>
              </w:rPr>
            </w:pPr>
            <w:ins w:id="14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21" w:author="Автор"/>
                <w:b/>
                <w:color w:val="A6A6A6"/>
                <w:sz w:val="16"/>
                <w:szCs w:val="20"/>
                <w:lang w:val="en-US"/>
              </w:rPr>
            </w:pPr>
            <w:ins w:id="14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name="getMenuListWithProhibitions"&gt;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23" w:author="Автор"/>
                <w:b/>
                <w:color w:val="A6A6A6"/>
                <w:sz w:val="16"/>
                <w:szCs w:val="20"/>
                <w:lang w:val="en-US"/>
              </w:rPr>
            </w:pPr>
            <w:ins w:id="14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25" w:author="Автор"/>
                <w:b/>
                <w:color w:val="A6A6A6"/>
                <w:sz w:val="16"/>
                <w:szCs w:val="20"/>
                <w:lang w:val="en-US"/>
              </w:rPr>
            </w:pPr>
            <w:ins w:id="14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27" w:author="Автор"/>
                <w:b/>
                <w:color w:val="A6A6A6"/>
                <w:sz w:val="16"/>
                <w:szCs w:val="20"/>
                <w:lang w:val="en-US"/>
              </w:rPr>
            </w:pPr>
            <w:ins w:id="14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name="getMenuListWithProhibitionsResponse"&gt;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29" w:author="Автор"/>
                <w:b/>
                <w:color w:val="A6A6A6"/>
                <w:sz w:val="16"/>
                <w:szCs w:val="20"/>
                <w:lang w:val="en-US"/>
              </w:rPr>
            </w:pPr>
            <w:ins w:id="14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31" w:author="Автор"/>
                <w:b/>
                <w:color w:val="A6A6A6"/>
                <w:sz w:val="16"/>
                <w:szCs w:val="20"/>
                <w:lang w:val="en-US"/>
              </w:rPr>
            </w:pPr>
            <w:ins w:id="14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33" w:author="Автор"/>
                <w:b/>
                <w:color w:val="A6A6A6"/>
                <w:sz w:val="16"/>
                <w:szCs w:val="20"/>
                <w:lang w:val="en-US"/>
              </w:rPr>
            </w:pPr>
            <w:ins w:id="14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35" w:author="Автор"/>
                <w:b/>
                <w:color w:val="A6A6A6"/>
                <w:sz w:val="16"/>
                <w:szCs w:val="20"/>
                <w:lang w:val="en-US"/>
              </w:rPr>
            </w:pPr>
            <w:ins w:id="14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37" w:author="Автор"/>
                <w:b/>
                <w:color w:val="A6A6A6"/>
                <w:sz w:val="16"/>
                <w:szCs w:val="20"/>
                <w:lang w:val="en-US"/>
              </w:rPr>
            </w:pPr>
            <w:ins w:id="14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39" w:author="Автор"/>
                <w:b/>
                <w:color w:val="A6A6A6"/>
                <w:sz w:val="16"/>
                <w:szCs w:val="20"/>
                <w:lang w:val="en-US"/>
              </w:rPr>
            </w:pPr>
            <w:ins w:id="14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name="getPurchaseSubscriptionFeedingListBySan"&gt;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41" w:author="Автор"/>
                <w:b/>
                <w:color w:val="A6A6A6"/>
                <w:sz w:val="16"/>
                <w:szCs w:val="20"/>
                <w:lang w:val="en-US"/>
              </w:rPr>
            </w:pPr>
            <w:ins w:id="14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43" w:author="Автор"/>
                <w:b/>
                <w:color w:val="A6A6A6"/>
                <w:sz w:val="16"/>
                <w:szCs w:val="20"/>
                <w:lang w:val="en-US"/>
              </w:rPr>
            </w:pPr>
            <w:ins w:id="14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45" w:author="Автор"/>
                <w:b/>
                <w:color w:val="A6A6A6"/>
                <w:sz w:val="16"/>
                <w:szCs w:val="20"/>
                <w:lang w:val="en-US"/>
              </w:rPr>
            </w:pPr>
            <w:ins w:id="14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name="getPurchaseSubscriptionFeedingListBySanResponse"&gt;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47" w:author="Автор"/>
                <w:b/>
                <w:color w:val="A6A6A6"/>
                <w:sz w:val="16"/>
                <w:szCs w:val="20"/>
                <w:lang w:val="en-US"/>
              </w:rPr>
            </w:pPr>
            <w:ins w:id="14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49" w:author="Автор"/>
                <w:b/>
                <w:color w:val="A6A6A6"/>
                <w:sz w:val="16"/>
                <w:szCs w:val="20"/>
                <w:lang w:val="en-US"/>
              </w:rPr>
            </w:pPr>
            <w:ins w:id="14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51" w:author="Автор"/>
                <w:b/>
                <w:color w:val="A6A6A6"/>
                <w:sz w:val="16"/>
                <w:szCs w:val="20"/>
                <w:lang w:val="en-US"/>
              </w:rPr>
            </w:pPr>
            <w:ins w:id="14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53" w:author="Автор"/>
                <w:b/>
                <w:color w:val="A6A6A6"/>
                <w:sz w:val="16"/>
                <w:szCs w:val="20"/>
                <w:lang w:val="en-US"/>
              </w:rPr>
            </w:pPr>
            <w:ins w:id="14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55" w:author="Автор"/>
                <w:b/>
                <w:color w:val="A6A6A6"/>
                <w:sz w:val="16"/>
                <w:szCs w:val="20"/>
                <w:lang w:val="en-US"/>
              </w:rPr>
            </w:pPr>
            <w:ins w:id="14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57" w:author="Автор"/>
                <w:b/>
                <w:color w:val="A6A6A6"/>
                <w:sz w:val="16"/>
                <w:szCs w:val="20"/>
                <w:lang w:val="en-US"/>
              </w:rPr>
            </w:pPr>
            <w:ins w:id="14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59" w:author="Автор"/>
                <w:b/>
                <w:color w:val="A6A6A6"/>
                <w:sz w:val="16"/>
                <w:szCs w:val="20"/>
                <w:lang w:val="en-US"/>
              </w:rPr>
            </w:pPr>
            <w:ins w:id="14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61" w:author="Автор"/>
                <w:b/>
                <w:color w:val="A6A6A6"/>
                <w:sz w:val="16"/>
                <w:szCs w:val="20"/>
                <w:lang w:val="en-US"/>
              </w:rPr>
            </w:pPr>
            <w:ins w:id="14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63" w:author="Автор"/>
                <w:b/>
                <w:color w:val="A6A6A6"/>
                <w:sz w:val="16"/>
                <w:szCs w:val="20"/>
                <w:lang w:val="en-US"/>
              </w:rPr>
            </w:pPr>
            <w:ins w:id="14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65" w:author="Автор"/>
                <w:b/>
                <w:color w:val="A6A6A6"/>
                <w:sz w:val="16"/>
                <w:szCs w:val="20"/>
                <w:lang w:val="en-US"/>
              </w:rPr>
            </w:pPr>
            <w:ins w:id="14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67" w:author="Автор"/>
                <w:b/>
                <w:color w:val="A6A6A6"/>
                <w:sz w:val="16"/>
                <w:szCs w:val="20"/>
                <w:lang w:val="en-US"/>
              </w:rPr>
            </w:pPr>
            <w:ins w:id="14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69" w:author="Автор"/>
                <w:b/>
                <w:color w:val="A6A6A6"/>
                <w:sz w:val="16"/>
                <w:szCs w:val="20"/>
                <w:lang w:val="en-US"/>
              </w:rPr>
            </w:pPr>
            <w:ins w:id="14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71" w:author="Автор"/>
                <w:b/>
                <w:color w:val="A6A6A6"/>
                <w:sz w:val="16"/>
                <w:szCs w:val="20"/>
                <w:lang w:val="en-US"/>
              </w:rPr>
            </w:pPr>
            <w:ins w:id="14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73" w:author="Автор"/>
                <w:b/>
                <w:color w:val="A6A6A6"/>
                <w:sz w:val="16"/>
                <w:szCs w:val="20"/>
                <w:lang w:val="en-US"/>
              </w:rPr>
            </w:pPr>
            <w:ins w:id="14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75" w:author="Автор"/>
                <w:b/>
                <w:color w:val="A6A6A6"/>
                <w:sz w:val="16"/>
                <w:szCs w:val="20"/>
                <w:lang w:val="en-US"/>
              </w:rPr>
            </w:pPr>
            <w:ins w:id="14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77" w:author="Автор"/>
                <w:b/>
                <w:color w:val="A6A6A6"/>
                <w:sz w:val="16"/>
                <w:szCs w:val="20"/>
                <w:lang w:val="en-US"/>
              </w:rPr>
            </w:pPr>
            <w:ins w:id="14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79" w:author="Автор"/>
                <w:b/>
                <w:color w:val="A6A6A6"/>
                <w:sz w:val="16"/>
                <w:szCs w:val="20"/>
                <w:lang w:val="en-US"/>
              </w:rPr>
            </w:pPr>
            <w:ins w:id="14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81" w:author="Автор"/>
                <w:b/>
                <w:color w:val="A6A6A6"/>
                <w:sz w:val="16"/>
                <w:szCs w:val="20"/>
                <w:lang w:val="en-US"/>
              </w:rPr>
            </w:pPr>
            <w:ins w:id="14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83" w:author="Автор"/>
                <w:b/>
                <w:color w:val="A6A6A6"/>
                <w:sz w:val="16"/>
                <w:szCs w:val="20"/>
                <w:lang w:val="en-US"/>
              </w:rPr>
            </w:pPr>
            <w:ins w:id="14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85" w:author="Автор"/>
                <w:b/>
                <w:color w:val="A6A6A6"/>
                <w:sz w:val="16"/>
                <w:szCs w:val="20"/>
                <w:lang w:val="en-US"/>
              </w:rPr>
            </w:pPr>
            <w:ins w:id="14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87" w:author="Автор"/>
                <w:b/>
                <w:color w:val="A6A6A6"/>
                <w:sz w:val="16"/>
                <w:szCs w:val="20"/>
                <w:lang w:val="en-US"/>
              </w:rPr>
            </w:pPr>
            <w:ins w:id="14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89" w:author="Автор"/>
                <w:b/>
                <w:color w:val="A6A6A6"/>
                <w:sz w:val="16"/>
                <w:szCs w:val="20"/>
                <w:lang w:val="en-US"/>
              </w:rPr>
            </w:pPr>
            <w:ins w:id="14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91" w:author="Автор"/>
                <w:b/>
                <w:color w:val="A6A6A6"/>
                <w:sz w:val="16"/>
                <w:szCs w:val="20"/>
                <w:lang w:val="en-US"/>
              </w:rPr>
            </w:pPr>
            <w:ins w:id="142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93" w:author="Автор"/>
                <w:b/>
                <w:color w:val="A6A6A6"/>
                <w:sz w:val="16"/>
                <w:szCs w:val="20"/>
                <w:lang w:val="en-US"/>
              </w:rPr>
            </w:pPr>
            <w:ins w:id="142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name="setAnswerFromQuestion"&gt;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95" w:author="Автор"/>
                <w:b/>
                <w:color w:val="A6A6A6"/>
                <w:sz w:val="16"/>
                <w:szCs w:val="20"/>
                <w:lang w:val="en-US"/>
              </w:rPr>
            </w:pPr>
            <w:ins w:id="142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97" w:author="Автор"/>
                <w:b/>
                <w:color w:val="A6A6A6"/>
                <w:sz w:val="16"/>
                <w:szCs w:val="20"/>
                <w:lang w:val="en-US"/>
              </w:rPr>
            </w:pPr>
            <w:ins w:id="142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299" w:author="Автор"/>
                <w:b/>
                <w:color w:val="A6A6A6"/>
                <w:sz w:val="16"/>
                <w:szCs w:val="20"/>
                <w:lang w:val="en-US"/>
              </w:rPr>
            </w:pPr>
            <w:ins w:id="143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name="setAnswerFromQuestionResponse"&gt;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01" w:author="Автор"/>
                <w:b/>
                <w:color w:val="A6A6A6"/>
                <w:sz w:val="16"/>
                <w:szCs w:val="20"/>
                <w:lang w:val="en-US"/>
              </w:rPr>
            </w:pPr>
            <w:ins w:id="143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03" w:author="Автор"/>
                <w:b/>
                <w:color w:val="A6A6A6"/>
                <w:sz w:val="16"/>
                <w:szCs w:val="20"/>
                <w:lang w:val="en-US"/>
              </w:rPr>
            </w:pPr>
            <w:ins w:id="143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05" w:author="Автор"/>
                <w:b/>
                <w:color w:val="A6A6A6"/>
                <w:sz w:val="16"/>
                <w:szCs w:val="20"/>
                <w:lang w:val="en-US"/>
              </w:rPr>
            </w:pPr>
            <w:ins w:id="143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07" w:author="Автор"/>
                <w:b/>
                <w:color w:val="A6A6A6"/>
                <w:sz w:val="16"/>
                <w:szCs w:val="20"/>
                <w:lang w:val="en-US"/>
              </w:rPr>
            </w:pPr>
            <w:ins w:id="143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name="enableNotificationByPUSH"&gt;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09" w:author="Автор"/>
                <w:b/>
                <w:color w:val="A6A6A6"/>
                <w:sz w:val="16"/>
                <w:szCs w:val="20"/>
                <w:lang w:val="en-US"/>
              </w:rPr>
            </w:pPr>
            <w:ins w:id="143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11" w:author="Автор"/>
                <w:b/>
                <w:color w:val="A6A6A6"/>
                <w:sz w:val="16"/>
                <w:szCs w:val="20"/>
                <w:lang w:val="en-US"/>
              </w:rPr>
            </w:pPr>
            <w:ins w:id="143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name="enableNotificationByPUSH"&gt;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13" w:author="Автор"/>
                <w:b/>
                <w:color w:val="A6A6A6"/>
                <w:sz w:val="16"/>
                <w:szCs w:val="20"/>
                <w:lang w:val="en-US"/>
              </w:rPr>
            </w:pPr>
            <w:ins w:id="143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15" w:author="Автор"/>
                <w:b/>
                <w:color w:val="A6A6A6"/>
                <w:sz w:val="16"/>
                <w:szCs w:val="20"/>
                <w:lang w:val="en-US"/>
              </w:rPr>
            </w:pPr>
            <w:ins w:id="143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17" w:author="Автор"/>
                <w:b/>
                <w:color w:val="A6A6A6"/>
                <w:sz w:val="16"/>
                <w:szCs w:val="20"/>
                <w:lang w:val="en-US"/>
              </w:rPr>
            </w:pPr>
            <w:ins w:id="143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name="enableNotificationByPUSHResponse"&gt;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19" w:author="Автор"/>
                <w:b/>
                <w:color w:val="A6A6A6"/>
                <w:sz w:val="16"/>
                <w:szCs w:val="20"/>
                <w:lang w:val="en-US"/>
              </w:rPr>
            </w:pPr>
            <w:ins w:id="143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21" w:author="Автор"/>
                <w:b/>
                <w:color w:val="A6A6A6"/>
                <w:sz w:val="16"/>
                <w:szCs w:val="20"/>
                <w:lang w:val="en-US"/>
              </w:rPr>
            </w:pPr>
            <w:ins w:id="143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23" w:author="Автор"/>
                <w:b/>
                <w:color w:val="A6A6A6"/>
                <w:sz w:val="16"/>
                <w:szCs w:val="20"/>
                <w:lang w:val="en-US"/>
              </w:rPr>
            </w:pPr>
            <w:ins w:id="143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25" w:author="Автор"/>
                <w:b/>
                <w:color w:val="A6A6A6"/>
                <w:sz w:val="16"/>
                <w:szCs w:val="20"/>
                <w:lang w:val="en-US"/>
              </w:rPr>
            </w:pPr>
            <w:ins w:id="143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27" w:author="Автор"/>
                <w:b/>
                <w:color w:val="A6A6A6"/>
                <w:sz w:val="16"/>
                <w:szCs w:val="20"/>
                <w:lang w:val="en-US"/>
              </w:rPr>
            </w:pPr>
            <w:ins w:id="143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29" w:author="Автор"/>
                <w:b/>
                <w:color w:val="A6A6A6"/>
                <w:sz w:val="16"/>
                <w:szCs w:val="20"/>
                <w:lang w:val="en-US"/>
              </w:rPr>
            </w:pPr>
            <w:ins w:id="143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name="changePersonalInfo"&gt;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31" w:author="Автор"/>
                <w:b/>
                <w:color w:val="A6A6A6"/>
                <w:sz w:val="16"/>
                <w:szCs w:val="20"/>
                <w:lang w:val="en-US"/>
              </w:rPr>
            </w:pPr>
            <w:ins w:id="143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33" w:author="Автор"/>
                <w:b/>
                <w:color w:val="A6A6A6"/>
                <w:sz w:val="16"/>
                <w:szCs w:val="20"/>
                <w:lang w:val="en-US"/>
              </w:rPr>
            </w:pPr>
            <w:ins w:id="143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35" w:author="Автор"/>
                <w:b/>
                <w:color w:val="A6A6A6"/>
                <w:sz w:val="16"/>
                <w:szCs w:val="20"/>
                <w:lang w:val="en-US"/>
              </w:rPr>
            </w:pPr>
            <w:ins w:id="143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name="changePersonalInfoResponse"&gt;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37" w:author="Автор"/>
                <w:b/>
                <w:color w:val="A6A6A6"/>
                <w:sz w:val="16"/>
                <w:szCs w:val="20"/>
                <w:lang w:val="en-US"/>
              </w:rPr>
            </w:pPr>
            <w:ins w:id="143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39" w:author="Автор"/>
                <w:b/>
                <w:color w:val="A6A6A6"/>
                <w:sz w:val="16"/>
                <w:szCs w:val="20"/>
                <w:lang w:val="en-US"/>
              </w:rPr>
            </w:pPr>
            <w:ins w:id="143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41" w:author="Автор"/>
                <w:b/>
                <w:color w:val="A6A6A6"/>
                <w:sz w:val="16"/>
                <w:szCs w:val="20"/>
                <w:lang w:val="en-US"/>
              </w:rPr>
            </w:pPr>
            <w:ins w:id="143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43" w:author="Автор"/>
                <w:b/>
                <w:color w:val="A6A6A6"/>
                <w:sz w:val="16"/>
                <w:szCs w:val="20"/>
                <w:lang w:val="en-US"/>
              </w:rPr>
            </w:pPr>
            <w:ins w:id="143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45" w:author="Автор"/>
                <w:b/>
                <w:color w:val="A6A6A6"/>
                <w:sz w:val="16"/>
                <w:szCs w:val="20"/>
                <w:lang w:val="en-US"/>
              </w:rPr>
            </w:pPr>
            <w:ins w:id="143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47" w:author="Автор"/>
                <w:b/>
                <w:color w:val="A6A6A6"/>
                <w:sz w:val="16"/>
                <w:szCs w:val="20"/>
                <w:lang w:val="en-US"/>
              </w:rPr>
            </w:pPr>
            <w:ins w:id="143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49" w:author="Автор"/>
                <w:b/>
                <w:color w:val="A6A6A6"/>
                <w:sz w:val="16"/>
                <w:szCs w:val="20"/>
                <w:lang w:val="en-US"/>
              </w:rPr>
            </w:pPr>
            <w:ins w:id="143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51" w:author="Автор"/>
                <w:b/>
                <w:color w:val="A6A6A6"/>
                <w:sz w:val="16"/>
                <w:szCs w:val="20"/>
                <w:lang w:val="en-US"/>
              </w:rPr>
            </w:pPr>
            <w:ins w:id="143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53" w:author="Автор"/>
                <w:b/>
                <w:color w:val="A6A6A6"/>
                <w:sz w:val="16"/>
                <w:szCs w:val="20"/>
                <w:lang w:val="en-US"/>
              </w:rPr>
            </w:pPr>
            <w:ins w:id="143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55" w:author="Автор"/>
                <w:b/>
                <w:color w:val="A6A6A6"/>
                <w:sz w:val="16"/>
                <w:szCs w:val="20"/>
                <w:lang w:val="en-US"/>
              </w:rPr>
            </w:pPr>
            <w:ins w:id="143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57" w:author="Автор"/>
                <w:b/>
                <w:color w:val="A6A6A6"/>
                <w:sz w:val="16"/>
                <w:szCs w:val="20"/>
                <w:lang w:val="en-US"/>
              </w:rPr>
            </w:pPr>
            <w:ins w:id="143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59" w:author="Автор"/>
                <w:b/>
                <w:color w:val="A6A6A6"/>
                <w:sz w:val="16"/>
                <w:szCs w:val="20"/>
                <w:lang w:val="en-US"/>
              </w:rPr>
            </w:pPr>
            <w:ins w:id="143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61" w:author="Автор"/>
                <w:b/>
                <w:color w:val="A6A6A6"/>
                <w:sz w:val="16"/>
                <w:szCs w:val="20"/>
                <w:lang w:val="en-US"/>
              </w:rPr>
            </w:pPr>
            <w:ins w:id="143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63" w:author="Автор"/>
                <w:b/>
                <w:color w:val="A6A6A6"/>
                <w:sz w:val="16"/>
                <w:szCs w:val="20"/>
                <w:lang w:val="en-US"/>
              </w:rPr>
            </w:pPr>
            <w:ins w:id="143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65" w:author="Автор"/>
                <w:b/>
                <w:color w:val="A6A6A6"/>
                <w:sz w:val="16"/>
                <w:szCs w:val="20"/>
                <w:lang w:val="en-US"/>
              </w:rPr>
            </w:pPr>
            <w:ins w:id="143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name="getStudentListByIdOfClientGroup"&gt;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67" w:author="Автор"/>
                <w:b/>
                <w:color w:val="A6A6A6"/>
                <w:sz w:val="16"/>
                <w:szCs w:val="20"/>
                <w:lang w:val="en-US"/>
              </w:rPr>
            </w:pPr>
            <w:ins w:id="143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69" w:author="Автор"/>
                <w:b/>
                <w:color w:val="A6A6A6"/>
                <w:sz w:val="16"/>
                <w:szCs w:val="20"/>
                <w:lang w:val="en-US"/>
              </w:rPr>
            </w:pPr>
            <w:ins w:id="143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71" w:author="Автор"/>
                <w:b/>
                <w:color w:val="A6A6A6"/>
                <w:sz w:val="16"/>
                <w:szCs w:val="20"/>
                <w:lang w:val="en-US"/>
              </w:rPr>
            </w:pPr>
            <w:ins w:id="143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name="getStudentListByIdOfClientGroupResponse"&gt;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73" w:author="Автор"/>
                <w:b/>
                <w:color w:val="A6A6A6"/>
                <w:sz w:val="16"/>
                <w:szCs w:val="20"/>
                <w:lang w:val="en-US"/>
              </w:rPr>
            </w:pPr>
            <w:ins w:id="143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75" w:author="Автор"/>
                <w:b/>
                <w:color w:val="A6A6A6"/>
                <w:sz w:val="16"/>
                <w:szCs w:val="20"/>
                <w:lang w:val="en-US"/>
              </w:rPr>
            </w:pPr>
            <w:ins w:id="143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77" w:author="Автор"/>
                <w:b/>
                <w:color w:val="A6A6A6"/>
                <w:sz w:val="16"/>
                <w:szCs w:val="20"/>
                <w:lang w:val="en-US"/>
              </w:rPr>
            </w:pPr>
            <w:ins w:id="143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79" w:author="Автор"/>
                <w:b/>
                <w:color w:val="A6A6A6"/>
                <w:sz w:val="16"/>
                <w:szCs w:val="20"/>
                <w:lang w:val="en-US"/>
              </w:rPr>
            </w:pPr>
            <w:ins w:id="143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81" w:author="Автор"/>
                <w:b/>
                <w:color w:val="A6A6A6"/>
                <w:sz w:val="16"/>
                <w:szCs w:val="20"/>
                <w:lang w:val="en-US"/>
              </w:rPr>
            </w:pPr>
            <w:ins w:id="143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83" w:author="Автор"/>
                <w:b/>
                <w:color w:val="A6A6A6"/>
                <w:sz w:val="16"/>
                <w:szCs w:val="20"/>
                <w:lang w:val="en-US"/>
              </w:rPr>
            </w:pPr>
            <w:ins w:id="143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85" w:author="Автор"/>
                <w:b/>
                <w:color w:val="A6A6A6"/>
                <w:sz w:val="16"/>
                <w:szCs w:val="20"/>
                <w:lang w:val="en-US"/>
              </w:rPr>
            </w:pPr>
            <w:ins w:id="143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87" w:author="Автор"/>
                <w:b/>
                <w:color w:val="A6A6A6"/>
                <w:sz w:val="16"/>
                <w:szCs w:val="20"/>
                <w:lang w:val="en-US"/>
              </w:rPr>
            </w:pPr>
            <w:ins w:id="143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89" w:author="Автор"/>
                <w:b/>
                <w:color w:val="A6A6A6"/>
                <w:sz w:val="16"/>
                <w:szCs w:val="20"/>
                <w:lang w:val="en-US"/>
              </w:rPr>
            </w:pPr>
            <w:ins w:id="143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91" w:author="Автор"/>
                <w:b/>
                <w:color w:val="A6A6A6"/>
                <w:sz w:val="16"/>
                <w:szCs w:val="20"/>
                <w:lang w:val="en-US"/>
              </w:rPr>
            </w:pPr>
            <w:ins w:id="143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93" w:author="Автор"/>
                <w:b/>
                <w:color w:val="A6A6A6"/>
                <w:sz w:val="16"/>
                <w:szCs w:val="20"/>
                <w:lang w:val="en-US"/>
              </w:rPr>
            </w:pPr>
            <w:ins w:id="143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95" w:author="Автор"/>
                <w:b/>
                <w:color w:val="A6A6A6"/>
                <w:sz w:val="16"/>
                <w:szCs w:val="20"/>
                <w:lang w:val="en-US"/>
              </w:rPr>
            </w:pPr>
            <w:ins w:id="143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97" w:author="Автор"/>
                <w:b/>
                <w:color w:val="A6A6A6"/>
                <w:sz w:val="16"/>
                <w:szCs w:val="20"/>
                <w:lang w:val="en-US"/>
              </w:rPr>
            </w:pPr>
            <w:ins w:id="143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399" w:author="Автор"/>
                <w:b/>
                <w:color w:val="A6A6A6"/>
                <w:sz w:val="16"/>
                <w:szCs w:val="20"/>
                <w:lang w:val="en-US"/>
              </w:rPr>
            </w:pPr>
            <w:ins w:id="144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01" w:author="Автор"/>
                <w:b/>
                <w:color w:val="A6A6A6"/>
                <w:sz w:val="16"/>
                <w:szCs w:val="20"/>
                <w:lang w:val="en-US"/>
              </w:rPr>
            </w:pPr>
            <w:ins w:id="144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03" w:author="Автор"/>
                <w:b/>
                <w:color w:val="A6A6A6"/>
                <w:sz w:val="16"/>
                <w:szCs w:val="20"/>
                <w:lang w:val="en-US"/>
              </w:rPr>
            </w:pPr>
            <w:ins w:id="144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05" w:author="Автор"/>
                <w:b/>
                <w:color w:val="A6A6A6"/>
                <w:sz w:val="16"/>
                <w:szCs w:val="20"/>
                <w:lang w:val="en-US"/>
              </w:rPr>
            </w:pPr>
            <w:ins w:id="144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07" w:author="Автор"/>
                <w:b/>
                <w:color w:val="A6A6A6"/>
                <w:sz w:val="16"/>
                <w:szCs w:val="20"/>
                <w:lang w:val="en-US"/>
              </w:rPr>
            </w:pPr>
            <w:ins w:id="144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09" w:author="Автор"/>
                <w:b/>
                <w:color w:val="A6A6A6"/>
                <w:sz w:val="16"/>
                <w:szCs w:val="20"/>
                <w:lang w:val="en-US"/>
              </w:rPr>
            </w:pPr>
            <w:ins w:id="144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11" w:author="Автор"/>
                <w:b/>
                <w:color w:val="A6A6A6"/>
                <w:sz w:val="16"/>
                <w:szCs w:val="20"/>
                <w:lang w:val="en-US"/>
              </w:rPr>
            </w:pPr>
            <w:ins w:id="144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13" w:author="Автор"/>
                <w:b/>
                <w:color w:val="A6A6A6"/>
                <w:sz w:val="16"/>
                <w:szCs w:val="20"/>
                <w:lang w:val="en-US"/>
              </w:rPr>
            </w:pPr>
            <w:ins w:id="144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15" w:author="Автор"/>
                <w:b/>
                <w:color w:val="A6A6A6"/>
                <w:sz w:val="16"/>
                <w:szCs w:val="20"/>
                <w:lang w:val="en-US"/>
              </w:rPr>
            </w:pPr>
            <w:ins w:id="144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17" w:author="Автор"/>
                <w:b/>
                <w:color w:val="A6A6A6"/>
                <w:sz w:val="16"/>
                <w:szCs w:val="20"/>
                <w:lang w:val="en-US"/>
              </w:rPr>
            </w:pPr>
            <w:ins w:id="144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19" w:author="Автор"/>
                <w:b/>
                <w:color w:val="A6A6A6"/>
                <w:sz w:val="16"/>
                <w:szCs w:val="20"/>
                <w:lang w:val="en-US"/>
              </w:rPr>
            </w:pPr>
            <w:ins w:id="144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21" w:author="Автор"/>
                <w:b/>
                <w:color w:val="A6A6A6"/>
                <w:sz w:val="16"/>
                <w:szCs w:val="20"/>
                <w:lang w:val="en-US"/>
              </w:rPr>
            </w:pPr>
            <w:ins w:id="144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23" w:author="Автор"/>
                <w:b/>
                <w:color w:val="A6A6A6"/>
                <w:sz w:val="16"/>
                <w:szCs w:val="20"/>
                <w:lang w:val="en-US"/>
              </w:rPr>
            </w:pPr>
            <w:ins w:id="144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25" w:author="Автор"/>
                <w:b/>
                <w:color w:val="A6A6A6"/>
                <w:sz w:val="16"/>
                <w:szCs w:val="20"/>
                <w:lang w:val="en-US"/>
              </w:rPr>
            </w:pPr>
            <w:ins w:id="144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27" w:author="Автор"/>
                <w:b/>
                <w:color w:val="A6A6A6"/>
                <w:sz w:val="16"/>
                <w:szCs w:val="20"/>
                <w:lang w:val="en-US"/>
              </w:rPr>
            </w:pPr>
            <w:ins w:id="144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29" w:author="Автор"/>
                <w:b/>
                <w:color w:val="A6A6A6"/>
                <w:sz w:val="16"/>
                <w:szCs w:val="20"/>
                <w:lang w:val="en-US"/>
              </w:rPr>
            </w:pPr>
            <w:ins w:id="144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31" w:author="Автор"/>
                <w:b/>
                <w:color w:val="A6A6A6"/>
                <w:sz w:val="16"/>
                <w:szCs w:val="20"/>
                <w:lang w:val="en-US"/>
              </w:rPr>
            </w:pPr>
            <w:ins w:id="144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33" w:author="Автор"/>
                <w:b/>
                <w:color w:val="A6A6A6"/>
                <w:sz w:val="16"/>
                <w:szCs w:val="20"/>
                <w:lang w:val="en-US"/>
              </w:rPr>
            </w:pPr>
            <w:ins w:id="144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35" w:author="Автор"/>
                <w:b/>
                <w:color w:val="A6A6A6"/>
                <w:sz w:val="16"/>
                <w:szCs w:val="20"/>
                <w:lang w:val="en-US"/>
              </w:rPr>
            </w:pPr>
            <w:ins w:id="144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37" w:author="Автор"/>
                <w:b/>
                <w:color w:val="A6A6A6"/>
                <w:sz w:val="16"/>
                <w:szCs w:val="20"/>
                <w:lang w:val="en-US"/>
              </w:rPr>
            </w:pPr>
            <w:ins w:id="144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name="getGroupListByOrg"&gt;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39" w:author="Автор"/>
                <w:b/>
                <w:color w:val="A6A6A6"/>
                <w:sz w:val="16"/>
                <w:szCs w:val="20"/>
                <w:lang w:val="en-US"/>
              </w:rPr>
            </w:pPr>
            <w:ins w:id="144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41" w:author="Автор"/>
                <w:b/>
                <w:color w:val="A6A6A6"/>
                <w:sz w:val="16"/>
                <w:szCs w:val="20"/>
                <w:lang w:val="en-US"/>
              </w:rPr>
            </w:pPr>
            <w:ins w:id="144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43" w:author="Автор"/>
                <w:b/>
                <w:color w:val="A6A6A6"/>
                <w:sz w:val="16"/>
                <w:szCs w:val="20"/>
                <w:lang w:val="en-US"/>
              </w:rPr>
            </w:pPr>
            <w:ins w:id="144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name="getGroupListByOrgResponse"&gt;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45" w:author="Автор"/>
                <w:b/>
                <w:color w:val="A6A6A6"/>
                <w:sz w:val="16"/>
                <w:szCs w:val="20"/>
                <w:lang w:val="en-US"/>
              </w:rPr>
            </w:pPr>
            <w:ins w:id="144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47" w:author="Автор"/>
                <w:b/>
                <w:color w:val="A6A6A6"/>
                <w:sz w:val="16"/>
                <w:szCs w:val="20"/>
                <w:lang w:val="en-US"/>
              </w:rPr>
            </w:pPr>
            <w:ins w:id="144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49" w:author="Автор"/>
                <w:b/>
                <w:color w:val="A6A6A6"/>
                <w:sz w:val="16"/>
                <w:szCs w:val="20"/>
                <w:lang w:val="en-US"/>
              </w:rPr>
            </w:pPr>
            <w:ins w:id="144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51" w:author="Автор"/>
                <w:b/>
                <w:color w:val="A6A6A6"/>
                <w:sz w:val="16"/>
                <w:szCs w:val="20"/>
                <w:lang w:val="en-US"/>
              </w:rPr>
            </w:pPr>
            <w:ins w:id="144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53" w:author="Автор"/>
                <w:b/>
                <w:color w:val="A6A6A6"/>
                <w:sz w:val="16"/>
                <w:szCs w:val="20"/>
                <w:lang w:val="en-US"/>
              </w:rPr>
            </w:pPr>
            <w:ins w:id="144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55" w:author="Автор"/>
                <w:b/>
                <w:color w:val="A6A6A6"/>
                <w:sz w:val="16"/>
                <w:szCs w:val="20"/>
                <w:lang w:val="en-US"/>
              </w:rPr>
            </w:pPr>
            <w:ins w:id="144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57" w:author="Автор"/>
                <w:b/>
                <w:color w:val="A6A6A6"/>
                <w:sz w:val="16"/>
                <w:szCs w:val="20"/>
                <w:lang w:val="en-US"/>
              </w:rPr>
            </w:pPr>
            <w:ins w:id="144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59" w:author="Автор"/>
                <w:b/>
                <w:color w:val="A6A6A6"/>
                <w:sz w:val="16"/>
                <w:szCs w:val="20"/>
                <w:lang w:val="en-US"/>
              </w:rPr>
            </w:pPr>
            <w:ins w:id="144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61" w:author="Автор"/>
                <w:b/>
                <w:color w:val="A6A6A6"/>
                <w:sz w:val="16"/>
                <w:szCs w:val="20"/>
                <w:lang w:val="en-US"/>
              </w:rPr>
            </w:pPr>
            <w:ins w:id="144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63" w:author="Автор"/>
                <w:b/>
                <w:color w:val="A6A6A6"/>
                <w:sz w:val="16"/>
                <w:szCs w:val="20"/>
                <w:lang w:val="en-US"/>
              </w:rPr>
            </w:pPr>
            <w:ins w:id="144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65" w:author="Автор"/>
                <w:b/>
                <w:color w:val="A6A6A6"/>
                <w:sz w:val="16"/>
                <w:szCs w:val="20"/>
                <w:lang w:val="en-US"/>
              </w:rPr>
            </w:pPr>
            <w:ins w:id="144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67" w:author="Автор"/>
                <w:b/>
                <w:color w:val="A6A6A6"/>
                <w:sz w:val="16"/>
                <w:szCs w:val="20"/>
                <w:lang w:val="en-US"/>
              </w:rPr>
            </w:pPr>
            <w:ins w:id="144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69" w:author="Автор"/>
                <w:b/>
                <w:color w:val="A6A6A6"/>
                <w:sz w:val="16"/>
                <w:szCs w:val="20"/>
                <w:lang w:val="en-US"/>
              </w:rPr>
            </w:pPr>
            <w:ins w:id="144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71" w:author="Автор"/>
                <w:b/>
                <w:color w:val="A6A6A6"/>
                <w:sz w:val="16"/>
                <w:szCs w:val="20"/>
                <w:lang w:val="en-US"/>
              </w:rPr>
            </w:pPr>
            <w:ins w:id="144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73" w:author="Автор"/>
                <w:b/>
                <w:color w:val="A6A6A6"/>
                <w:sz w:val="16"/>
                <w:szCs w:val="20"/>
                <w:lang w:val="en-US"/>
              </w:rPr>
            </w:pPr>
            <w:ins w:id="144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75" w:author="Автор"/>
                <w:b/>
                <w:color w:val="A6A6A6"/>
                <w:sz w:val="16"/>
                <w:szCs w:val="20"/>
                <w:lang w:val="en-US"/>
              </w:rPr>
            </w:pPr>
            <w:ins w:id="144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77" w:author="Автор"/>
                <w:b/>
                <w:color w:val="A6A6A6"/>
                <w:sz w:val="16"/>
                <w:szCs w:val="20"/>
                <w:lang w:val="en-US"/>
              </w:rPr>
            </w:pPr>
            <w:ins w:id="144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79" w:author="Автор"/>
                <w:b/>
                <w:color w:val="A6A6A6"/>
                <w:sz w:val="16"/>
                <w:szCs w:val="20"/>
                <w:lang w:val="en-US"/>
              </w:rPr>
            </w:pPr>
            <w:ins w:id="144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81" w:author="Автор"/>
                <w:b/>
                <w:color w:val="A6A6A6"/>
                <w:sz w:val="16"/>
                <w:szCs w:val="20"/>
                <w:lang w:val="en-US"/>
              </w:rPr>
            </w:pPr>
            <w:ins w:id="144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83" w:author="Автор"/>
                <w:b/>
                <w:color w:val="A6A6A6"/>
                <w:sz w:val="16"/>
                <w:szCs w:val="20"/>
                <w:lang w:val="en-US"/>
              </w:rPr>
            </w:pPr>
            <w:ins w:id="144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85" w:author="Автор"/>
                <w:b/>
                <w:color w:val="A6A6A6"/>
                <w:sz w:val="16"/>
                <w:szCs w:val="20"/>
                <w:lang w:val="en-US"/>
              </w:rPr>
            </w:pPr>
            <w:ins w:id="144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87" w:author="Автор"/>
                <w:b/>
                <w:color w:val="A6A6A6"/>
                <w:sz w:val="16"/>
                <w:szCs w:val="20"/>
                <w:lang w:val="en-US"/>
              </w:rPr>
            </w:pPr>
            <w:ins w:id="144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89" w:author="Автор"/>
                <w:b/>
                <w:color w:val="A6A6A6"/>
                <w:sz w:val="16"/>
                <w:szCs w:val="20"/>
                <w:lang w:val="en-US"/>
              </w:rPr>
            </w:pPr>
            <w:ins w:id="144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91" w:author="Автор"/>
                <w:b/>
                <w:color w:val="A6A6A6"/>
                <w:sz w:val="16"/>
                <w:szCs w:val="20"/>
                <w:lang w:val="en-US"/>
              </w:rPr>
            </w:pPr>
            <w:ins w:id="144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93" w:author="Автор"/>
                <w:b/>
                <w:color w:val="A6A6A6"/>
                <w:sz w:val="16"/>
                <w:szCs w:val="20"/>
                <w:lang w:val="en-US"/>
              </w:rPr>
            </w:pPr>
            <w:ins w:id="144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95" w:author="Автор"/>
                <w:b/>
                <w:color w:val="A6A6A6"/>
                <w:sz w:val="16"/>
                <w:szCs w:val="20"/>
                <w:lang w:val="en-US"/>
              </w:rPr>
            </w:pPr>
            <w:ins w:id="144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97" w:author="Автор"/>
                <w:b/>
                <w:color w:val="A6A6A6"/>
                <w:sz w:val="16"/>
                <w:szCs w:val="20"/>
                <w:lang w:val="en-US"/>
              </w:rPr>
            </w:pPr>
            <w:ins w:id="144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499" w:author="Автор"/>
                <w:b/>
                <w:color w:val="A6A6A6"/>
                <w:sz w:val="16"/>
                <w:szCs w:val="20"/>
                <w:lang w:val="en-US"/>
              </w:rPr>
            </w:pPr>
            <w:ins w:id="145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01" w:author="Автор"/>
                <w:b/>
                <w:color w:val="A6A6A6"/>
                <w:sz w:val="16"/>
                <w:szCs w:val="20"/>
                <w:lang w:val="en-US"/>
              </w:rPr>
            </w:pPr>
            <w:ins w:id="145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03" w:author="Автор"/>
                <w:b/>
                <w:color w:val="A6A6A6"/>
                <w:sz w:val="16"/>
                <w:szCs w:val="20"/>
                <w:lang w:val="en-US"/>
              </w:rPr>
            </w:pPr>
            <w:ins w:id="145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05" w:author="Автор"/>
                <w:b/>
                <w:color w:val="A6A6A6"/>
                <w:sz w:val="16"/>
                <w:szCs w:val="20"/>
                <w:lang w:val="en-US"/>
              </w:rPr>
            </w:pPr>
            <w:ins w:id="145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07" w:author="Автор"/>
                <w:b/>
                <w:color w:val="A6A6A6"/>
                <w:sz w:val="16"/>
                <w:szCs w:val="20"/>
                <w:lang w:val="en-US"/>
              </w:rPr>
            </w:pPr>
            <w:ins w:id="145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09" w:author="Автор"/>
                <w:b/>
                <w:color w:val="A6A6A6"/>
                <w:sz w:val="16"/>
                <w:szCs w:val="20"/>
                <w:lang w:val="en-US"/>
              </w:rPr>
            </w:pPr>
            <w:ins w:id="145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name="getBanks"&gt;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11" w:author="Автор"/>
                <w:b/>
                <w:color w:val="A6A6A6"/>
                <w:sz w:val="16"/>
                <w:szCs w:val="20"/>
                <w:lang w:val="en-US"/>
              </w:rPr>
            </w:pPr>
            <w:ins w:id="145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13" w:author="Автор"/>
                <w:b/>
                <w:color w:val="A6A6A6"/>
                <w:sz w:val="16"/>
                <w:szCs w:val="20"/>
                <w:lang w:val="en-US"/>
              </w:rPr>
            </w:pPr>
            <w:ins w:id="145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15" w:author="Автор"/>
                <w:b/>
                <w:color w:val="A6A6A6"/>
                <w:sz w:val="16"/>
                <w:szCs w:val="20"/>
                <w:lang w:val="en-US"/>
              </w:rPr>
            </w:pPr>
            <w:ins w:id="145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name="getBanksResponse"&gt;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17" w:author="Автор"/>
                <w:b/>
                <w:color w:val="A6A6A6"/>
                <w:sz w:val="16"/>
                <w:szCs w:val="20"/>
                <w:lang w:val="en-US"/>
              </w:rPr>
            </w:pPr>
            <w:ins w:id="145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19" w:author="Автор"/>
                <w:b/>
                <w:color w:val="A6A6A6"/>
                <w:sz w:val="16"/>
                <w:szCs w:val="20"/>
                <w:lang w:val="en-US"/>
              </w:rPr>
            </w:pPr>
            <w:ins w:id="145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21" w:author="Автор"/>
                <w:b/>
                <w:color w:val="A6A6A6"/>
                <w:sz w:val="16"/>
                <w:szCs w:val="20"/>
                <w:lang w:val="en-US"/>
              </w:rPr>
            </w:pPr>
            <w:ins w:id="145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23" w:author="Автор"/>
                <w:b/>
                <w:color w:val="A6A6A6"/>
                <w:sz w:val="16"/>
                <w:szCs w:val="20"/>
                <w:lang w:val="en-US"/>
              </w:rPr>
            </w:pPr>
            <w:ins w:id="145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25" w:author="Автор"/>
                <w:b/>
                <w:color w:val="A6A6A6"/>
                <w:sz w:val="16"/>
                <w:szCs w:val="20"/>
                <w:lang w:val="en-US"/>
              </w:rPr>
            </w:pPr>
            <w:ins w:id="145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27" w:author="Автор"/>
                <w:b/>
                <w:color w:val="A6A6A6"/>
                <w:sz w:val="16"/>
                <w:szCs w:val="20"/>
                <w:lang w:val="en-US"/>
              </w:rPr>
            </w:pPr>
            <w:ins w:id="145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29" w:author="Автор"/>
                <w:b/>
                <w:color w:val="A6A6A6"/>
                <w:sz w:val="16"/>
                <w:szCs w:val="20"/>
                <w:lang w:val="en-US"/>
              </w:rPr>
            </w:pPr>
            <w:ins w:id="145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31" w:author="Автор"/>
                <w:b/>
                <w:color w:val="A6A6A6"/>
                <w:sz w:val="16"/>
                <w:szCs w:val="20"/>
                <w:lang w:val="en-US"/>
              </w:rPr>
            </w:pPr>
            <w:ins w:id="145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33" w:author="Автор"/>
                <w:b/>
                <w:color w:val="A6A6A6"/>
                <w:sz w:val="16"/>
                <w:szCs w:val="20"/>
                <w:lang w:val="en-US"/>
              </w:rPr>
            </w:pPr>
            <w:ins w:id="145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35" w:author="Автор"/>
                <w:b/>
                <w:color w:val="A6A6A6"/>
                <w:sz w:val="16"/>
                <w:szCs w:val="20"/>
                <w:lang w:val="en-US"/>
              </w:rPr>
            </w:pPr>
            <w:ins w:id="145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37" w:author="Автор"/>
                <w:b/>
                <w:color w:val="A6A6A6"/>
                <w:sz w:val="16"/>
                <w:szCs w:val="20"/>
                <w:lang w:val="en-US"/>
              </w:rPr>
            </w:pPr>
            <w:ins w:id="145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39" w:author="Автор"/>
                <w:b/>
                <w:color w:val="A6A6A6"/>
                <w:sz w:val="16"/>
                <w:szCs w:val="20"/>
                <w:lang w:val="en-US"/>
              </w:rPr>
            </w:pPr>
            <w:ins w:id="145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41" w:author="Автор"/>
                <w:b/>
                <w:color w:val="A6A6A6"/>
                <w:sz w:val="16"/>
                <w:szCs w:val="20"/>
                <w:lang w:val="en-US"/>
              </w:rPr>
            </w:pPr>
            <w:ins w:id="145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43" w:author="Автор"/>
                <w:b/>
                <w:color w:val="A6A6A6"/>
                <w:sz w:val="16"/>
                <w:szCs w:val="20"/>
                <w:lang w:val="en-US"/>
              </w:rPr>
            </w:pPr>
            <w:ins w:id="145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45" w:author="Автор"/>
                <w:b/>
                <w:color w:val="A6A6A6"/>
                <w:sz w:val="16"/>
                <w:szCs w:val="20"/>
                <w:lang w:val="en-US"/>
              </w:rPr>
            </w:pPr>
            <w:ins w:id="145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name="getSummaryByGuardMobile"&gt;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47" w:author="Автор"/>
                <w:b/>
                <w:color w:val="A6A6A6"/>
                <w:sz w:val="16"/>
                <w:szCs w:val="20"/>
                <w:lang w:val="en-US"/>
              </w:rPr>
            </w:pPr>
            <w:ins w:id="145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49" w:author="Автор"/>
                <w:b/>
                <w:color w:val="A6A6A6"/>
                <w:sz w:val="16"/>
                <w:szCs w:val="20"/>
                <w:lang w:val="en-US"/>
              </w:rPr>
            </w:pPr>
            <w:ins w:id="145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51" w:author="Автор"/>
                <w:b/>
                <w:color w:val="A6A6A6"/>
                <w:sz w:val="16"/>
                <w:szCs w:val="20"/>
                <w:lang w:val="en-US"/>
              </w:rPr>
            </w:pPr>
            <w:ins w:id="145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name="getSummaryByGuardMobileResponse"&gt;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53" w:author="Автор"/>
                <w:b/>
                <w:color w:val="A6A6A6"/>
                <w:sz w:val="16"/>
                <w:szCs w:val="20"/>
                <w:lang w:val="en-US"/>
              </w:rPr>
            </w:pPr>
            <w:ins w:id="145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55" w:author="Автор"/>
                <w:b/>
                <w:color w:val="A6A6A6"/>
                <w:sz w:val="16"/>
                <w:szCs w:val="20"/>
                <w:lang w:val="en-US"/>
              </w:rPr>
            </w:pPr>
            <w:ins w:id="145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57" w:author="Автор"/>
                <w:b/>
                <w:color w:val="A6A6A6"/>
                <w:sz w:val="16"/>
                <w:szCs w:val="20"/>
                <w:lang w:val="en-US"/>
              </w:rPr>
            </w:pPr>
            <w:ins w:id="145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59" w:author="Автор"/>
                <w:b/>
                <w:color w:val="A6A6A6"/>
                <w:sz w:val="16"/>
                <w:szCs w:val="20"/>
                <w:lang w:val="en-US"/>
              </w:rPr>
            </w:pPr>
            <w:ins w:id="145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61" w:author="Автор"/>
                <w:b/>
                <w:color w:val="A6A6A6"/>
                <w:sz w:val="16"/>
                <w:szCs w:val="20"/>
                <w:lang w:val="en-US"/>
              </w:rPr>
            </w:pPr>
            <w:ins w:id="145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63" w:author="Автор"/>
                <w:b/>
                <w:color w:val="A6A6A6"/>
                <w:sz w:val="16"/>
                <w:szCs w:val="20"/>
                <w:lang w:val="en-US"/>
              </w:rPr>
            </w:pPr>
            <w:ins w:id="145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name="addProhibition"&gt;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65" w:author="Автор"/>
                <w:b/>
                <w:color w:val="A6A6A6"/>
                <w:sz w:val="16"/>
                <w:szCs w:val="20"/>
                <w:lang w:val="en-US"/>
              </w:rPr>
            </w:pPr>
            <w:ins w:id="145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67" w:author="Автор"/>
                <w:b/>
                <w:color w:val="A6A6A6"/>
                <w:sz w:val="16"/>
                <w:szCs w:val="20"/>
                <w:lang w:val="en-US"/>
              </w:rPr>
            </w:pPr>
            <w:ins w:id="145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69" w:author="Автор"/>
                <w:b/>
                <w:color w:val="A6A6A6"/>
                <w:sz w:val="16"/>
                <w:szCs w:val="20"/>
                <w:lang w:val="en-US"/>
              </w:rPr>
            </w:pPr>
            <w:ins w:id="145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name="addProhibitionResponse"&gt;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71" w:author="Автор"/>
                <w:b/>
                <w:color w:val="A6A6A6"/>
                <w:sz w:val="16"/>
                <w:szCs w:val="20"/>
                <w:lang w:val="en-US"/>
              </w:rPr>
            </w:pPr>
            <w:ins w:id="145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73" w:author="Автор"/>
                <w:b/>
                <w:color w:val="A6A6A6"/>
                <w:sz w:val="16"/>
                <w:szCs w:val="20"/>
                <w:lang w:val="en-US"/>
              </w:rPr>
            </w:pPr>
            <w:ins w:id="145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75" w:author="Автор"/>
                <w:b/>
                <w:color w:val="A6A6A6"/>
                <w:sz w:val="16"/>
                <w:szCs w:val="20"/>
                <w:lang w:val="en-US"/>
              </w:rPr>
            </w:pPr>
            <w:ins w:id="145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77" w:author="Автор"/>
                <w:b/>
                <w:color w:val="A6A6A6"/>
                <w:sz w:val="16"/>
                <w:szCs w:val="20"/>
                <w:lang w:val="en-US"/>
              </w:rPr>
            </w:pPr>
            <w:ins w:id="145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79" w:author="Автор"/>
                <w:b/>
                <w:color w:val="A6A6A6"/>
                <w:sz w:val="16"/>
                <w:szCs w:val="20"/>
                <w:lang w:val="en-US"/>
              </w:rPr>
            </w:pPr>
            <w:ins w:id="145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81" w:author="Автор"/>
                <w:b/>
                <w:color w:val="A6A6A6"/>
                <w:sz w:val="16"/>
                <w:szCs w:val="20"/>
                <w:lang w:val="en-US"/>
              </w:rPr>
            </w:pPr>
            <w:ins w:id="145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83" w:author="Автор"/>
                <w:b/>
                <w:color w:val="A6A6A6"/>
                <w:sz w:val="16"/>
                <w:szCs w:val="20"/>
                <w:lang w:val="en-US"/>
              </w:rPr>
            </w:pPr>
            <w:ins w:id="145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85" w:author="Автор"/>
                <w:b/>
                <w:color w:val="A6A6A6"/>
                <w:sz w:val="16"/>
                <w:szCs w:val="20"/>
                <w:lang w:val="en-US"/>
              </w:rPr>
            </w:pPr>
            <w:ins w:id="145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87" w:author="Автор"/>
                <w:b/>
                <w:color w:val="A6A6A6"/>
                <w:sz w:val="16"/>
                <w:szCs w:val="20"/>
                <w:lang w:val="en-US"/>
              </w:rPr>
            </w:pPr>
            <w:ins w:id="145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89" w:author="Автор"/>
                <w:b/>
                <w:color w:val="A6A6A6"/>
                <w:sz w:val="16"/>
                <w:szCs w:val="20"/>
                <w:lang w:val="en-US"/>
              </w:rPr>
            </w:pPr>
            <w:ins w:id="145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91" w:author="Автор"/>
                <w:b/>
                <w:color w:val="A6A6A6"/>
                <w:sz w:val="16"/>
                <w:szCs w:val="20"/>
                <w:lang w:val="en-US"/>
              </w:rPr>
            </w:pPr>
            <w:ins w:id="145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93" w:author="Автор"/>
                <w:b/>
                <w:color w:val="A6A6A6"/>
                <w:sz w:val="16"/>
                <w:szCs w:val="20"/>
                <w:lang w:val="en-US"/>
              </w:rPr>
            </w:pPr>
            <w:ins w:id="145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95" w:author="Автор"/>
                <w:b/>
                <w:color w:val="A6A6A6"/>
                <w:sz w:val="16"/>
                <w:szCs w:val="20"/>
                <w:lang w:val="en-US"/>
              </w:rPr>
            </w:pPr>
            <w:ins w:id="145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97" w:author="Автор"/>
                <w:b/>
                <w:color w:val="A6A6A6"/>
                <w:sz w:val="16"/>
                <w:szCs w:val="20"/>
                <w:lang w:val="en-US"/>
              </w:rPr>
            </w:pPr>
            <w:ins w:id="145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599" w:author="Автор"/>
                <w:b/>
                <w:color w:val="A6A6A6"/>
                <w:sz w:val="16"/>
                <w:szCs w:val="20"/>
                <w:lang w:val="en-US"/>
              </w:rPr>
            </w:pPr>
            <w:ins w:id="146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name="getContractIdByCardNo"&gt;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01" w:author="Автор"/>
                <w:b/>
                <w:color w:val="A6A6A6"/>
                <w:sz w:val="16"/>
                <w:szCs w:val="20"/>
                <w:lang w:val="en-US"/>
              </w:rPr>
            </w:pPr>
            <w:ins w:id="146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03" w:author="Автор"/>
                <w:b/>
                <w:color w:val="A6A6A6"/>
                <w:sz w:val="16"/>
                <w:szCs w:val="20"/>
                <w:lang w:val="en-US"/>
              </w:rPr>
            </w:pPr>
            <w:ins w:id="146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05" w:author="Автор"/>
                <w:b/>
                <w:color w:val="A6A6A6"/>
                <w:sz w:val="16"/>
                <w:szCs w:val="20"/>
                <w:lang w:val="en-US"/>
              </w:rPr>
            </w:pPr>
            <w:ins w:id="146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name="getContractIdByCardNoResponse"&gt;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07" w:author="Автор"/>
                <w:b/>
                <w:color w:val="A6A6A6"/>
                <w:sz w:val="16"/>
                <w:szCs w:val="20"/>
                <w:lang w:val="en-US"/>
              </w:rPr>
            </w:pPr>
            <w:ins w:id="146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09" w:author="Автор"/>
                <w:b/>
                <w:color w:val="A6A6A6"/>
                <w:sz w:val="16"/>
                <w:szCs w:val="20"/>
                <w:lang w:val="en-US"/>
              </w:rPr>
            </w:pPr>
            <w:ins w:id="146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11" w:author="Автор"/>
                <w:b/>
                <w:color w:val="A6A6A6"/>
                <w:sz w:val="16"/>
                <w:szCs w:val="20"/>
                <w:lang w:val="en-US"/>
              </w:rPr>
            </w:pPr>
            <w:ins w:id="146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13" w:author="Автор"/>
                <w:b/>
                <w:color w:val="A6A6A6"/>
                <w:sz w:val="16"/>
                <w:szCs w:val="20"/>
                <w:lang w:val="en-US"/>
              </w:rPr>
            </w:pPr>
            <w:ins w:id="146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name="getPublicationListAdvanced"&gt;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15" w:author="Автор"/>
                <w:b/>
                <w:color w:val="A6A6A6"/>
                <w:sz w:val="16"/>
                <w:szCs w:val="20"/>
                <w:lang w:val="en-US"/>
              </w:rPr>
            </w:pPr>
            <w:ins w:id="146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17" w:author="Автор"/>
                <w:b/>
                <w:color w:val="A6A6A6"/>
                <w:sz w:val="16"/>
                <w:szCs w:val="20"/>
                <w:lang w:val="en-US"/>
              </w:rPr>
            </w:pPr>
            <w:ins w:id="146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name="getPublicationListAdvanced"&gt;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19" w:author="Автор"/>
                <w:b/>
                <w:color w:val="A6A6A6"/>
                <w:sz w:val="16"/>
                <w:szCs w:val="20"/>
                <w:lang w:val="en-US"/>
              </w:rPr>
            </w:pPr>
            <w:ins w:id="146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21" w:author="Автор"/>
                <w:b/>
                <w:color w:val="A6A6A6"/>
                <w:sz w:val="16"/>
                <w:szCs w:val="20"/>
                <w:lang w:val="en-US"/>
              </w:rPr>
            </w:pPr>
            <w:ins w:id="146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23" w:author="Автор"/>
                <w:b/>
                <w:color w:val="A6A6A6"/>
                <w:sz w:val="16"/>
                <w:szCs w:val="20"/>
                <w:lang w:val="en-US"/>
              </w:rPr>
            </w:pPr>
            <w:ins w:id="146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name="getPublicationListAdvancedResponse"&gt;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25" w:author="Автор"/>
                <w:b/>
                <w:color w:val="A6A6A6"/>
                <w:sz w:val="16"/>
                <w:szCs w:val="20"/>
                <w:lang w:val="en-US"/>
              </w:rPr>
            </w:pPr>
            <w:ins w:id="146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27" w:author="Автор"/>
                <w:b/>
                <w:color w:val="A6A6A6"/>
                <w:sz w:val="16"/>
                <w:szCs w:val="20"/>
                <w:lang w:val="en-US"/>
              </w:rPr>
            </w:pPr>
            <w:ins w:id="146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29" w:author="Автор"/>
                <w:b/>
                <w:color w:val="A6A6A6"/>
                <w:sz w:val="16"/>
                <w:szCs w:val="20"/>
                <w:lang w:val="en-US"/>
              </w:rPr>
            </w:pPr>
            <w:ins w:id="146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31" w:author="Автор"/>
                <w:b/>
                <w:color w:val="A6A6A6"/>
                <w:sz w:val="16"/>
                <w:szCs w:val="20"/>
                <w:lang w:val="en-US"/>
              </w:rPr>
            </w:pPr>
            <w:ins w:id="146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33" w:author="Автор"/>
                <w:b/>
                <w:color w:val="A6A6A6"/>
                <w:sz w:val="16"/>
                <w:szCs w:val="20"/>
                <w:lang w:val="en-US"/>
              </w:rPr>
            </w:pPr>
            <w:ins w:id="146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35" w:author="Автор"/>
                <w:b/>
                <w:color w:val="A6A6A6"/>
                <w:sz w:val="16"/>
                <w:szCs w:val="20"/>
                <w:lang w:val="en-US"/>
              </w:rPr>
            </w:pPr>
            <w:ins w:id="146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37" w:author="Автор"/>
                <w:b/>
                <w:color w:val="A6A6A6"/>
                <w:sz w:val="16"/>
                <w:szCs w:val="20"/>
                <w:lang w:val="en-US"/>
              </w:rPr>
            </w:pPr>
            <w:ins w:id="146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39" w:author="Автор"/>
                <w:b/>
                <w:color w:val="A6A6A6"/>
                <w:sz w:val="16"/>
                <w:szCs w:val="20"/>
                <w:lang w:val="en-US"/>
              </w:rPr>
            </w:pPr>
            <w:ins w:id="146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41" w:author="Автор"/>
                <w:b/>
                <w:color w:val="A6A6A6"/>
                <w:sz w:val="16"/>
                <w:szCs w:val="20"/>
                <w:lang w:val="en-US"/>
              </w:rPr>
            </w:pPr>
            <w:ins w:id="146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43" w:author="Автор"/>
                <w:b/>
                <w:color w:val="A6A6A6"/>
                <w:sz w:val="16"/>
                <w:szCs w:val="20"/>
                <w:lang w:val="en-US"/>
              </w:rPr>
            </w:pPr>
            <w:ins w:id="146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45" w:author="Автор"/>
                <w:b/>
                <w:color w:val="A6A6A6"/>
                <w:sz w:val="16"/>
                <w:szCs w:val="20"/>
                <w:lang w:val="en-US"/>
              </w:rPr>
            </w:pPr>
            <w:ins w:id="146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47" w:author="Автор"/>
                <w:b/>
                <w:color w:val="A6A6A6"/>
                <w:sz w:val="16"/>
                <w:szCs w:val="20"/>
                <w:lang w:val="en-US"/>
              </w:rPr>
            </w:pPr>
            <w:ins w:id="146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49" w:author="Автор"/>
                <w:b/>
                <w:color w:val="A6A6A6"/>
                <w:sz w:val="16"/>
                <w:szCs w:val="20"/>
                <w:lang w:val="en-US"/>
              </w:rPr>
            </w:pPr>
            <w:ins w:id="146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51" w:author="Автор"/>
                <w:b/>
                <w:color w:val="A6A6A6"/>
                <w:sz w:val="16"/>
                <w:szCs w:val="20"/>
                <w:lang w:val="en-US"/>
              </w:rPr>
            </w:pPr>
            <w:ins w:id="146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53" w:author="Автор"/>
                <w:b/>
                <w:color w:val="A6A6A6"/>
                <w:sz w:val="16"/>
                <w:szCs w:val="20"/>
                <w:lang w:val="en-US"/>
              </w:rPr>
            </w:pPr>
            <w:ins w:id="146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name="setProhibitionOnProductGroup"&gt;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55" w:author="Автор"/>
                <w:b/>
                <w:color w:val="A6A6A6"/>
                <w:sz w:val="16"/>
                <w:szCs w:val="20"/>
                <w:lang w:val="en-US"/>
              </w:rPr>
            </w:pPr>
            <w:ins w:id="146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57" w:author="Автор"/>
                <w:b/>
                <w:color w:val="A6A6A6"/>
                <w:sz w:val="16"/>
                <w:szCs w:val="20"/>
                <w:lang w:val="en-US"/>
              </w:rPr>
            </w:pPr>
            <w:ins w:id="146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59" w:author="Автор"/>
                <w:b/>
                <w:color w:val="A6A6A6"/>
                <w:sz w:val="16"/>
                <w:szCs w:val="20"/>
                <w:lang w:val="en-US"/>
              </w:rPr>
            </w:pPr>
            <w:ins w:id="146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name="setProhibitionOnProductGroupResponse"&gt;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61" w:author="Автор"/>
                <w:b/>
                <w:color w:val="A6A6A6"/>
                <w:sz w:val="16"/>
                <w:szCs w:val="20"/>
                <w:lang w:val="en-US"/>
              </w:rPr>
            </w:pPr>
            <w:ins w:id="146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63" w:author="Автор"/>
                <w:b/>
                <w:color w:val="A6A6A6"/>
                <w:sz w:val="16"/>
                <w:szCs w:val="20"/>
                <w:lang w:val="en-US"/>
              </w:rPr>
            </w:pPr>
            <w:ins w:id="146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65" w:author="Автор"/>
                <w:b/>
                <w:color w:val="A6A6A6"/>
                <w:sz w:val="16"/>
                <w:szCs w:val="20"/>
                <w:lang w:val="en-US"/>
              </w:rPr>
            </w:pPr>
            <w:ins w:id="146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67" w:author="Автор"/>
                <w:b/>
                <w:color w:val="A6A6A6"/>
                <w:sz w:val="16"/>
                <w:szCs w:val="20"/>
                <w:lang w:val="en-US"/>
              </w:rPr>
            </w:pPr>
            <w:ins w:id="146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name="getOrderPublicationList"&gt;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69" w:author="Автор"/>
                <w:b/>
                <w:color w:val="A6A6A6"/>
                <w:sz w:val="16"/>
                <w:szCs w:val="20"/>
                <w:lang w:val="en-US"/>
              </w:rPr>
            </w:pPr>
            <w:ins w:id="146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71" w:author="Автор"/>
                <w:b/>
                <w:color w:val="A6A6A6"/>
                <w:sz w:val="16"/>
                <w:szCs w:val="20"/>
                <w:lang w:val="en-US"/>
              </w:rPr>
            </w:pPr>
            <w:ins w:id="146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name="getOrderPublicationList"&gt;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73" w:author="Автор"/>
                <w:b/>
                <w:color w:val="A6A6A6"/>
                <w:sz w:val="16"/>
                <w:szCs w:val="20"/>
                <w:lang w:val="en-US"/>
              </w:rPr>
            </w:pPr>
            <w:ins w:id="146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75" w:author="Автор"/>
                <w:b/>
                <w:color w:val="A6A6A6"/>
                <w:sz w:val="16"/>
                <w:szCs w:val="20"/>
                <w:lang w:val="en-US"/>
              </w:rPr>
            </w:pPr>
            <w:ins w:id="146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77" w:author="Автор"/>
                <w:b/>
                <w:color w:val="A6A6A6"/>
                <w:sz w:val="16"/>
                <w:szCs w:val="20"/>
                <w:lang w:val="en-US"/>
              </w:rPr>
            </w:pPr>
            <w:ins w:id="146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name="getOrderPublicationListResponse"&gt;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79" w:author="Автор"/>
                <w:b/>
                <w:color w:val="A6A6A6"/>
                <w:sz w:val="16"/>
                <w:szCs w:val="20"/>
                <w:lang w:val="en-US"/>
              </w:rPr>
            </w:pPr>
            <w:ins w:id="146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81" w:author="Автор"/>
                <w:b/>
                <w:color w:val="A6A6A6"/>
                <w:sz w:val="16"/>
                <w:szCs w:val="20"/>
                <w:lang w:val="en-US"/>
              </w:rPr>
            </w:pPr>
            <w:ins w:id="146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83" w:author="Автор"/>
                <w:b/>
                <w:color w:val="A6A6A6"/>
                <w:sz w:val="16"/>
                <w:szCs w:val="20"/>
                <w:lang w:val="en-US"/>
              </w:rPr>
            </w:pPr>
            <w:ins w:id="146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85" w:author="Автор"/>
                <w:b/>
                <w:color w:val="A6A6A6"/>
                <w:sz w:val="16"/>
                <w:szCs w:val="20"/>
                <w:lang w:val="en-US"/>
              </w:rPr>
            </w:pPr>
            <w:ins w:id="146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87" w:author="Автор"/>
                <w:b/>
                <w:color w:val="A6A6A6"/>
                <w:sz w:val="16"/>
                <w:szCs w:val="20"/>
                <w:lang w:val="en-US"/>
              </w:rPr>
            </w:pPr>
            <w:ins w:id="146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89" w:author="Автор"/>
                <w:b/>
                <w:color w:val="A6A6A6"/>
                <w:sz w:val="16"/>
                <w:szCs w:val="20"/>
                <w:lang w:val="en-US"/>
              </w:rPr>
            </w:pPr>
            <w:ins w:id="146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91" w:author="Автор"/>
                <w:b/>
                <w:color w:val="A6A6A6"/>
                <w:sz w:val="16"/>
                <w:szCs w:val="20"/>
                <w:lang w:val="en-US"/>
              </w:rPr>
            </w:pPr>
            <w:ins w:id="146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93" w:author="Автор"/>
                <w:b/>
                <w:color w:val="A6A6A6"/>
                <w:sz w:val="16"/>
                <w:szCs w:val="20"/>
                <w:lang w:val="en-US"/>
              </w:rPr>
            </w:pPr>
            <w:ins w:id="146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95" w:author="Автор"/>
                <w:b/>
                <w:color w:val="A6A6A6"/>
                <w:sz w:val="16"/>
                <w:szCs w:val="20"/>
                <w:lang w:val="en-US"/>
              </w:rPr>
            </w:pPr>
            <w:ins w:id="146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97" w:author="Автор"/>
                <w:b/>
                <w:color w:val="A6A6A6"/>
                <w:sz w:val="16"/>
                <w:szCs w:val="20"/>
                <w:lang w:val="en-US"/>
              </w:rPr>
            </w:pPr>
            <w:ins w:id="146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699" w:author="Автор"/>
                <w:b/>
                <w:color w:val="A6A6A6"/>
                <w:sz w:val="16"/>
                <w:szCs w:val="20"/>
                <w:lang w:val="en-US"/>
              </w:rPr>
            </w:pPr>
            <w:ins w:id="147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01" w:author="Автор"/>
                <w:b/>
                <w:color w:val="A6A6A6"/>
                <w:sz w:val="16"/>
                <w:szCs w:val="20"/>
                <w:lang w:val="en-US"/>
              </w:rPr>
            </w:pPr>
            <w:ins w:id="147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03" w:author="Автор"/>
                <w:b/>
                <w:color w:val="A6A6A6"/>
                <w:sz w:val="16"/>
                <w:szCs w:val="20"/>
                <w:lang w:val="en-US"/>
              </w:rPr>
            </w:pPr>
            <w:ins w:id="147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name="deleteOrderPublication"&gt;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05" w:author="Автор"/>
                <w:b/>
                <w:color w:val="A6A6A6"/>
                <w:sz w:val="16"/>
                <w:szCs w:val="20"/>
                <w:lang w:val="en-US"/>
              </w:rPr>
            </w:pPr>
            <w:ins w:id="147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07" w:author="Автор"/>
                <w:b/>
                <w:color w:val="A6A6A6"/>
                <w:sz w:val="16"/>
                <w:szCs w:val="20"/>
                <w:lang w:val="en-US"/>
              </w:rPr>
            </w:pPr>
            <w:ins w:id="147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name="deleteOrderPublication"&gt;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09" w:author="Автор"/>
                <w:b/>
                <w:color w:val="A6A6A6"/>
                <w:sz w:val="16"/>
                <w:szCs w:val="20"/>
                <w:lang w:val="en-US"/>
              </w:rPr>
            </w:pPr>
            <w:ins w:id="147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11" w:author="Автор"/>
                <w:b/>
                <w:color w:val="A6A6A6"/>
                <w:sz w:val="16"/>
                <w:szCs w:val="20"/>
                <w:lang w:val="en-US"/>
              </w:rPr>
            </w:pPr>
            <w:ins w:id="147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13" w:author="Автор"/>
                <w:b/>
                <w:color w:val="A6A6A6"/>
                <w:sz w:val="16"/>
                <w:szCs w:val="20"/>
                <w:lang w:val="en-US"/>
              </w:rPr>
            </w:pPr>
            <w:ins w:id="147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name="deleteOrderPublicationResponse"&gt;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15" w:author="Автор"/>
                <w:b/>
                <w:color w:val="A6A6A6"/>
                <w:sz w:val="16"/>
                <w:szCs w:val="20"/>
                <w:lang w:val="en-US"/>
              </w:rPr>
            </w:pPr>
            <w:ins w:id="147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17" w:author="Автор"/>
                <w:b/>
                <w:color w:val="A6A6A6"/>
                <w:sz w:val="16"/>
                <w:szCs w:val="20"/>
                <w:lang w:val="en-US"/>
              </w:rPr>
            </w:pPr>
            <w:ins w:id="147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19" w:author="Автор"/>
                <w:b/>
                <w:color w:val="A6A6A6"/>
                <w:sz w:val="16"/>
                <w:szCs w:val="20"/>
                <w:lang w:val="en-US"/>
              </w:rPr>
            </w:pPr>
            <w:ins w:id="147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21" w:author="Автор"/>
                <w:b/>
                <w:color w:val="A6A6A6"/>
                <w:sz w:val="16"/>
                <w:szCs w:val="20"/>
                <w:lang w:val="en-US"/>
              </w:rPr>
            </w:pPr>
            <w:ins w:id="147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23" w:author="Автор"/>
                <w:b/>
                <w:color w:val="A6A6A6"/>
                <w:sz w:val="16"/>
                <w:szCs w:val="20"/>
                <w:lang w:val="en-US"/>
              </w:rPr>
            </w:pPr>
            <w:ins w:id="147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25" w:author="Автор"/>
                <w:b/>
                <w:color w:val="A6A6A6"/>
                <w:sz w:val="16"/>
                <w:szCs w:val="20"/>
                <w:lang w:val="en-US"/>
              </w:rPr>
            </w:pPr>
            <w:ins w:id="147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name="getOrgSummary"&gt;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27" w:author="Автор"/>
                <w:b/>
                <w:color w:val="A6A6A6"/>
                <w:sz w:val="16"/>
                <w:szCs w:val="20"/>
                <w:lang w:val="en-US"/>
              </w:rPr>
            </w:pPr>
            <w:ins w:id="147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29" w:author="Автор"/>
                <w:b/>
                <w:color w:val="A6A6A6"/>
                <w:sz w:val="16"/>
                <w:szCs w:val="20"/>
                <w:lang w:val="en-US"/>
              </w:rPr>
            </w:pPr>
            <w:ins w:id="147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31" w:author="Автор"/>
                <w:b/>
                <w:color w:val="A6A6A6"/>
                <w:sz w:val="16"/>
                <w:szCs w:val="20"/>
                <w:lang w:val="en-US"/>
              </w:rPr>
            </w:pPr>
            <w:ins w:id="147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name="getOrgSummaryResponse"&gt;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33" w:author="Автор"/>
                <w:b/>
                <w:color w:val="A6A6A6"/>
                <w:sz w:val="16"/>
                <w:szCs w:val="20"/>
                <w:lang w:val="en-US"/>
              </w:rPr>
            </w:pPr>
            <w:ins w:id="147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35" w:author="Автор"/>
                <w:b/>
                <w:color w:val="A6A6A6"/>
                <w:sz w:val="16"/>
                <w:szCs w:val="20"/>
                <w:lang w:val="en-US"/>
              </w:rPr>
            </w:pPr>
            <w:ins w:id="147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37" w:author="Автор"/>
                <w:b/>
                <w:color w:val="A6A6A6"/>
                <w:sz w:val="16"/>
                <w:szCs w:val="20"/>
                <w:lang w:val="en-US"/>
              </w:rPr>
            </w:pPr>
            <w:ins w:id="147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39" w:author="Автор"/>
                <w:b/>
                <w:color w:val="A6A6A6"/>
                <w:sz w:val="16"/>
                <w:szCs w:val="20"/>
                <w:lang w:val="en-US"/>
              </w:rPr>
            </w:pPr>
            <w:ins w:id="147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41" w:author="Автор"/>
                <w:b/>
                <w:color w:val="A6A6A6"/>
                <w:sz w:val="16"/>
                <w:szCs w:val="20"/>
                <w:lang w:val="en-US"/>
              </w:rPr>
            </w:pPr>
            <w:ins w:id="147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43" w:author="Автор"/>
                <w:b/>
                <w:color w:val="A6A6A6"/>
                <w:sz w:val="16"/>
                <w:szCs w:val="20"/>
                <w:lang w:val="en-US"/>
              </w:rPr>
            </w:pPr>
            <w:ins w:id="147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name="getSummaryByTypedId"&gt;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45" w:author="Автор"/>
                <w:b/>
                <w:color w:val="A6A6A6"/>
                <w:sz w:val="16"/>
                <w:szCs w:val="20"/>
                <w:lang w:val="en-US"/>
              </w:rPr>
            </w:pPr>
            <w:ins w:id="147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47" w:author="Автор"/>
                <w:b/>
                <w:color w:val="A6A6A6"/>
                <w:sz w:val="16"/>
                <w:szCs w:val="20"/>
                <w:lang w:val="en-US"/>
              </w:rPr>
            </w:pPr>
            <w:ins w:id="147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49" w:author="Автор"/>
                <w:b/>
                <w:color w:val="A6A6A6"/>
                <w:sz w:val="16"/>
                <w:szCs w:val="20"/>
                <w:lang w:val="en-US"/>
              </w:rPr>
            </w:pPr>
            <w:ins w:id="147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name="getSummaryByTypedIdResponse"&gt;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51" w:author="Автор"/>
                <w:b/>
                <w:color w:val="A6A6A6"/>
                <w:sz w:val="16"/>
                <w:szCs w:val="20"/>
                <w:lang w:val="en-US"/>
              </w:rPr>
            </w:pPr>
            <w:ins w:id="147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53" w:author="Автор"/>
                <w:b/>
                <w:color w:val="A6A6A6"/>
                <w:sz w:val="16"/>
                <w:szCs w:val="20"/>
                <w:lang w:val="en-US"/>
              </w:rPr>
            </w:pPr>
            <w:ins w:id="147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55" w:author="Автор"/>
                <w:b/>
                <w:color w:val="A6A6A6"/>
                <w:sz w:val="16"/>
                <w:szCs w:val="20"/>
                <w:lang w:val="en-US"/>
              </w:rPr>
            </w:pPr>
            <w:ins w:id="147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57" w:author="Автор"/>
                <w:b/>
                <w:color w:val="A6A6A6"/>
                <w:sz w:val="16"/>
                <w:szCs w:val="20"/>
                <w:lang w:val="en-US"/>
              </w:rPr>
            </w:pPr>
            <w:ins w:id="147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59" w:author="Автор"/>
                <w:b/>
                <w:color w:val="A6A6A6"/>
                <w:sz w:val="16"/>
                <w:szCs w:val="20"/>
                <w:lang w:val="en-US"/>
              </w:rPr>
            </w:pPr>
            <w:ins w:id="147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61" w:author="Автор"/>
                <w:b/>
                <w:color w:val="A6A6A6"/>
                <w:sz w:val="16"/>
                <w:szCs w:val="20"/>
                <w:lang w:val="en-US"/>
              </w:rPr>
            </w:pPr>
            <w:ins w:id="147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name="getIdOfContragent"&gt;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63" w:author="Автор"/>
                <w:b/>
                <w:color w:val="A6A6A6"/>
                <w:sz w:val="16"/>
                <w:szCs w:val="20"/>
                <w:lang w:val="en-US"/>
              </w:rPr>
            </w:pPr>
            <w:ins w:id="147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65" w:author="Автор"/>
                <w:b/>
                <w:color w:val="A6A6A6"/>
                <w:sz w:val="16"/>
                <w:szCs w:val="20"/>
                <w:lang w:val="en-US"/>
              </w:rPr>
            </w:pPr>
            <w:ins w:id="147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67" w:author="Автор"/>
                <w:b/>
                <w:color w:val="A6A6A6"/>
                <w:sz w:val="16"/>
                <w:szCs w:val="20"/>
                <w:lang w:val="en-US"/>
              </w:rPr>
            </w:pPr>
            <w:ins w:id="147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name="getIdOfContragentResponse"&gt;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69" w:author="Автор"/>
                <w:b/>
                <w:color w:val="A6A6A6"/>
                <w:sz w:val="16"/>
                <w:szCs w:val="20"/>
                <w:lang w:val="en-US"/>
              </w:rPr>
            </w:pPr>
            <w:ins w:id="147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71" w:author="Автор"/>
                <w:b/>
                <w:color w:val="A6A6A6"/>
                <w:sz w:val="16"/>
                <w:szCs w:val="20"/>
                <w:lang w:val="en-US"/>
              </w:rPr>
            </w:pPr>
            <w:ins w:id="147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73" w:author="Автор"/>
                <w:b/>
                <w:color w:val="A6A6A6"/>
                <w:sz w:val="16"/>
                <w:szCs w:val="20"/>
                <w:lang w:val="en-US"/>
              </w:rPr>
            </w:pPr>
            <w:ins w:id="147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75" w:author="Автор"/>
                <w:b/>
                <w:color w:val="A6A6A6"/>
                <w:sz w:val="16"/>
                <w:szCs w:val="20"/>
                <w:lang w:val="en-US"/>
              </w:rPr>
            </w:pPr>
            <w:ins w:id="147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77" w:author="Автор"/>
                <w:b/>
                <w:color w:val="A6A6A6"/>
                <w:sz w:val="16"/>
                <w:szCs w:val="20"/>
                <w:lang w:val="en-US"/>
              </w:rPr>
            </w:pPr>
            <w:ins w:id="147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79" w:author="Автор"/>
                <w:b/>
                <w:color w:val="A6A6A6"/>
                <w:sz w:val="16"/>
                <w:szCs w:val="20"/>
                <w:lang w:val="en-US"/>
              </w:rPr>
            </w:pPr>
            <w:ins w:id="147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81" w:author="Автор"/>
                <w:b/>
                <w:color w:val="A6A6A6"/>
                <w:sz w:val="16"/>
                <w:szCs w:val="20"/>
                <w:lang w:val="en-US"/>
              </w:rPr>
            </w:pPr>
            <w:ins w:id="147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83" w:author="Автор"/>
                <w:b/>
                <w:color w:val="A6A6A6"/>
                <w:sz w:val="16"/>
                <w:szCs w:val="20"/>
                <w:lang w:val="en-US"/>
              </w:rPr>
            </w:pPr>
            <w:ins w:id="147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85" w:author="Автор"/>
                <w:b/>
                <w:color w:val="A6A6A6"/>
                <w:sz w:val="16"/>
                <w:szCs w:val="20"/>
                <w:lang w:val="en-US"/>
              </w:rPr>
            </w:pPr>
            <w:ins w:id="147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87" w:author="Автор"/>
                <w:b/>
                <w:color w:val="A6A6A6"/>
                <w:sz w:val="16"/>
                <w:szCs w:val="20"/>
                <w:lang w:val="en-US"/>
              </w:rPr>
            </w:pPr>
            <w:ins w:id="147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89" w:author="Автор"/>
                <w:b/>
                <w:color w:val="A6A6A6"/>
                <w:sz w:val="16"/>
                <w:szCs w:val="20"/>
                <w:lang w:val="en-US"/>
              </w:rPr>
            </w:pPr>
            <w:ins w:id="147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91" w:author="Автор"/>
                <w:b/>
                <w:color w:val="A6A6A6"/>
                <w:sz w:val="16"/>
                <w:szCs w:val="20"/>
                <w:lang w:val="en-US"/>
              </w:rPr>
            </w:pPr>
            <w:ins w:id="147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93" w:author="Автор"/>
                <w:b/>
                <w:color w:val="A6A6A6"/>
                <w:sz w:val="16"/>
                <w:szCs w:val="20"/>
                <w:lang w:val="en-US"/>
              </w:rPr>
            </w:pPr>
            <w:ins w:id="147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95" w:author="Автор"/>
                <w:b/>
                <w:color w:val="A6A6A6"/>
                <w:sz w:val="16"/>
                <w:szCs w:val="20"/>
                <w:lang w:val="en-US"/>
              </w:rPr>
            </w:pPr>
            <w:ins w:id="147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97" w:author="Автор"/>
                <w:b/>
                <w:color w:val="A6A6A6"/>
                <w:sz w:val="16"/>
                <w:szCs w:val="20"/>
                <w:lang w:val="en-US"/>
              </w:rPr>
            </w:pPr>
            <w:ins w:id="147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name="getNEnterEventList"&gt;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799" w:author="Автор"/>
                <w:b/>
                <w:color w:val="A6A6A6"/>
                <w:sz w:val="16"/>
                <w:szCs w:val="20"/>
                <w:lang w:val="en-US"/>
              </w:rPr>
            </w:pPr>
            <w:ins w:id="148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01" w:author="Автор"/>
                <w:b/>
                <w:color w:val="A6A6A6"/>
                <w:sz w:val="16"/>
                <w:szCs w:val="20"/>
                <w:lang w:val="en-US"/>
              </w:rPr>
            </w:pPr>
            <w:ins w:id="148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03" w:author="Автор"/>
                <w:b/>
                <w:color w:val="A6A6A6"/>
                <w:sz w:val="16"/>
                <w:szCs w:val="20"/>
                <w:lang w:val="en-US"/>
              </w:rPr>
            </w:pPr>
            <w:ins w:id="148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name="getNEnterEventListResponse"&gt;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05" w:author="Автор"/>
                <w:b/>
                <w:color w:val="A6A6A6"/>
                <w:sz w:val="16"/>
                <w:szCs w:val="20"/>
                <w:lang w:val="en-US"/>
              </w:rPr>
            </w:pPr>
            <w:ins w:id="148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07" w:author="Автор"/>
                <w:b/>
                <w:color w:val="A6A6A6"/>
                <w:sz w:val="16"/>
                <w:szCs w:val="20"/>
                <w:lang w:val="en-US"/>
              </w:rPr>
            </w:pPr>
            <w:ins w:id="148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09" w:author="Автор"/>
                <w:b/>
                <w:color w:val="A6A6A6"/>
                <w:sz w:val="16"/>
                <w:szCs w:val="20"/>
                <w:lang w:val="en-US"/>
              </w:rPr>
            </w:pPr>
            <w:ins w:id="148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11" w:author="Автор"/>
                <w:b/>
                <w:color w:val="A6A6A6"/>
                <w:sz w:val="16"/>
                <w:szCs w:val="20"/>
                <w:lang w:val="en-US"/>
              </w:rPr>
            </w:pPr>
            <w:ins w:id="148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13" w:author="Автор"/>
                <w:b/>
                <w:color w:val="A6A6A6"/>
                <w:sz w:val="16"/>
                <w:szCs w:val="20"/>
                <w:lang w:val="en-US"/>
              </w:rPr>
            </w:pPr>
            <w:ins w:id="148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15" w:author="Автор"/>
                <w:b/>
                <w:color w:val="A6A6A6"/>
                <w:sz w:val="16"/>
                <w:szCs w:val="20"/>
                <w:lang w:val="en-US"/>
              </w:rPr>
            </w:pPr>
            <w:ins w:id="148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name="getTransferSubBalanceListBySan"&gt;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17" w:author="Автор"/>
                <w:b/>
                <w:color w:val="A6A6A6"/>
                <w:sz w:val="16"/>
                <w:szCs w:val="20"/>
                <w:lang w:val="en-US"/>
              </w:rPr>
            </w:pPr>
            <w:ins w:id="148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19" w:author="Автор"/>
                <w:b/>
                <w:color w:val="A6A6A6"/>
                <w:sz w:val="16"/>
                <w:szCs w:val="20"/>
                <w:lang w:val="en-US"/>
              </w:rPr>
            </w:pPr>
            <w:ins w:id="148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21" w:author="Автор"/>
                <w:b/>
                <w:color w:val="A6A6A6"/>
                <w:sz w:val="16"/>
                <w:szCs w:val="20"/>
                <w:lang w:val="en-US"/>
              </w:rPr>
            </w:pPr>
            <w:ins w:id="148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23" w:author="Автор"/>
                <w:b/>
                <w:color w:val="A6A6A6"/>
                <w:sz w:val="16"/>
                <w:szCs w:val="20"/>
                <w:lang w:val="en-US"/>
              </w:rPr>
            </w:pPr>
            <w:ins w:id="148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25" w:author="Автор"/>
                <w:b/>
                <w:color w:val="A6A6A6"/>
                <w:sz w:val="16"/>
                <w:szCs w:val="20"/>
                <w:lang w:val="en-US"/>
              </w:rPr>
            </w:pPr>
            <w:ins w:id="148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27" w:author="Автор"/>
                <w:b/>
                <w:color w:val="A6A6A6"/>
                <w:sz w:val="16"/>
                <w:szCs w:val="20"/>
                <w:lang w:val="en-US"/>
              </w:rPr>
            </w:pPr>
            <w:ins w:id="148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29" w:author="Автор"/>
                <w:b/>
                <w:color w:val="A6A6A6"/>
                <w:sz w:val="16"/>
                <w:szCs w:val="20"/>
                <w:lang w:val="en-US"/>
              </w:rPr>
            </w:pPr>
            <w:ins w:id="148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31" w:author="Автор"/>
                <w:b/>
                <w:color w:val="A6A6A6"/>
                <w:sz w:val="16"/>
                <w:szCs w:val="20"/>
                <w:lang w:val="en-US"/>
              </w:rPr>
            </w:pPr>
            <w:ins w:id="148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33" w:author="Автор"/>
                <w:b/>
                <w:color w:val="A6A6A6"/>
                <w:sz w:val="16"/>
                <w:szCs w:val="20"/>
                <w:lang w:val="en-US"/>
              </w:rPr>
            </w:pPr>
            <w:ins w:id="148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35" w:author="Автор"/>
                <w:b/>
                <w:color w:val="A6A6A6"/>
                <w:sz w:val="16"/>
                <w:szCs w:val="20"/>
                <w:lang w:val="en-US"/>
              </w:rPr>
            </w:pPr>
            <w:ins w:id="148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37" w:author="Автор"/>
                <w:b/>
                <w:color w:val="A6A6A6"/>
                <w:sz w:val="16"/>
                <w:szCs w:val="20"/>
                <w:lang w:val="en-US"/>
              </w:rPr>
            </w:pPr>
            <w:ins w:id="148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39" w:author="Автор"/>
                <w:b/>
                <w:color w:val="A6A6A6"/>
                <w:sz w:val="16"/>
                <w:szCs w:val="20"/>
                <w:lang w:val="en-US"/>
              </w:rPr>
            </w:pPr>
            <w:ins w:id="148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41" w:author="Автор"/>
                <w:b/>
                <w:color w:val="A6A6A6"/>
                <w:sz w:val="16"/>
                <w:szCs w:val="20"/>
                <w:lang w:val="en-US"/>
              </w:rPr>
            </w:pPr>
            <w:ins w:id="148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43" w:author="Автор"/>
                <w:b/>
                <w:color w:val="A6A6A6"/>
                <w:sz w:val="16"/>
                <w:szCs w:val="20"/>
                <w:lang w:val="en-US"/>
              </w:rPr>
            </w:pPr>
            <w:ins w:id="148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45" w:author="Автор"/>
                <w:b/>
                <w:color w:val="A6A6A6"/>
                <w:sz w:val="16"/>
                <w:szCs w:val="20"/>
                <w:lang w:val="en-US"/>
              </w:rPr>
            </w:pPr>
            <w:ins w:id="148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47" w:author="Автор"/>
                <w:b/>
                <w:color w:val="A6A6A6"/>
                <w:sz w:val="16"/>
                <w:szCs w:val="20"/>
                <w:lang w:val="en-US"/>
              </w:rPr>
            </w:pPr>
            <w:ins w:id="148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49" w:author="Автор"/>
                <w:b/>
                <w:color w:val="A6A6A6"/>
                <w:sz w:val="16"/>
                <w:szCs w:val="20"/>
                <w:lang w:val="en-US"/>
              </w:rPr>
            </w:pPr>
            <w:ins w:id="148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51" w:author="Автор"/>
                <w:b/>
                <w:color w:val="A6A6A6"/>
                <w:sz w:val="16"/>
                <w:szCs w:val="20"/>
                <w:lang w:val="en-US"/>
              </w:rPr>
            </w:pPr>
            <w:ins w:id="148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53" w:author="Автор"/>
                <w:b/>
                <w:color w:val="A6A6A6"/>
                <w:sz w:val="16"/>
                <w:szCs w:val="20"/>
                <w:lang w:val="en-US"/>
              </w:rPr>
            </w:pPr>
            <w:ins w:id="148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55" w:author="Автор"/>
                <w:b/>
                <w:color w:val="A6A6A6"/>
                <w:sz w:val="16"/>
                <w:szCs w:val="20"/>
                <w:lang w:val="en-US"/>
              </w:rPr>
            </w:pPr>
            <w:ins w:id="148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57" w:author="Автор"/>
                <w:b/>
                <w:color w:val="A6A6A6"/>
                <w:sz w:val="16"/>
                <w:szCs w:val="20"/>
                <w:lang w:val="en-US"/>
              </w:rPr>
            </w:pPr>
            <w:ins w:id="148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59" w:author="Автор"/>
                <w:b/>
                <w:color w:val="A6A6A6"/>
                <w:sz w:val="16"/>
                <w:szCs w:val="20"/>
                <w:lang w:val="en-US"/>
              </w:rPr>
            </w:pPr>
            <w:ins w:id="148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61" w:author="Автор"/>
                <w:b/>
                <w:color w:val="A6A6A6"/>
                <w:sz w:val="16"/>
                <w:szCs w:val="20"/>
                <w:lang w:val="en-US"/>
              </w:rPr>
            </w:pPr>
            <w:ins w:id="148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63" w:author="Автор"/>
                <w:b/>
                <w:color w:val="A6A6A6"/>
                <w:sz w:val="16"/>
                <w:szCs w:val="20"/>
                <w:lang w:val="en-US"/>
              </w:rPr>
            </w:pPr>
            <w:ins w:id="148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65" w:author="Автор"/>
                <w:b/>
                <w:color w:val="A6A6A6"/>
                <w:sz w:val="16"/>
                <w:szCs w:val="20"/>
                <w:lang w:val="en-US"/>
              </w:rPr>
            </w:pPr>
            <w:ins w:id="148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67" w:author="Автор"/>
                <w:b/>
                <w:color w:val="A6A6A6"/>
                <w:sz w:val="16"/>
                <w:szCs w:val="20"/>
                <w:lang w:val="en-US"/>
              </w:rPr>
            </w:pPr>
            <w:ins w:id="148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69" w:author="Автор"/>
                <w:b/>
                <w:color w:val="A6A6A6"/>
                <w:sz w:val="16"/>
                <w:szCs w:val="20"/>
                <w:lang w:val="en-US"/>
              </w:rPr>
            </w:pPr>
            <w:ins w:id="148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name="getVisitorsSummary"&gt;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71" w:author="Автор"/>
                <w:b/>
                <w:color w:val="A6A6A6"/>
                <w:sz w:val="16"/>
                <w:szCs w:val="20"/>
                <w:lang w:val="en-US"/>
              </w:rPr>
            </w:pPr>
            <w:ins w:id="148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73" w:author="Автор"/>
                <w:b/>
                <w:color w:val="A6A6A6"/>
                <w:sz w:val="16"/>
                <w:szCs w:val="20"/>
                <w:lang w:val="en-US"/>
              </w:rPr>
            </w:pPr>
            <w:ins w:id="148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75" w:author="Автор"/>
                <w:b/>
                <w:color w:val="A6A6A6"/>
                <w:sz w:val="16"/>
                <w:szCs w:val="20"/>
                <w:lang w:val="en-US"/>
              </w:rPr>
            </w:pPr>
            <w:ins w:id="148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name="getVisitorsSummaryResponse"&gt;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77" w:author="Автор"/>
                <w:b/>
                <w:color w:val="A6A6A6"/>
                <w:sz w:val="16"/>
                <w:szCs w:val="20"/>
                <w:lang w:val="en-US"/>
              </w:rPr>
            </w:pPr>
            <w:ins w:id="148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79" w:author="Автор"/>
                <w:b/>
                <w:color w:val="A6A6A6"/>
                <w:sz w:val="16"/>
                <w:szCs w:val="20"/>
                <w:lang w:val="en-US"/>
              </w:rPr>
            </w:pPr>
            <w:ins w:id="148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81" w:author="Автор"/>
                <w:b/>
                <w:color w:val="A6A6A6"/>
                <w:sz w:val="16"/>
                <w:szCs w:val="20"/>
                <w:lang w:val="en-US"/>
              </w:rPr>
            </w:pPr>
            <w:ins w:id="148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83" w:author="Автор"/>
                <w:b/>
                <w:color w:val="A6A6A6"/>
                <w:sz w:val="16"/>
                <w:szCs w:val="20"/>
                <w:lang w:val="en-US"/>
              </w:rPr>
            </w:pPr>
            <w:ins w:id="148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85" w:author="Автор"/>
                <w:b/>
                <w:color w:val="A6A6A6"/>
                <w:sz w:val="16"/>
                <w:szCs w:val="20"/>
                <w:lang w:val="en-US"/>
              </w:rPr>
            </w:pPr>
            <w:ins w:id="148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87" w:author="Автор"/>
                <w:b/>
                <w:color w:val="A6A6A6"/>
                <w:sz w:val="16"/>
                <w:szCs w:val="20"/>
                <w:lang w:val="en-US"/>
              </w:rPr>
            </w:pPr>
            <w:ins w:id="148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89" w:author="Автор"/>
                <w:b/>
                <w:color w:val="A6A6A6"/>
                <w:sz w:val="16"/>
                <w:szCs w:val="20"/>
                <w:lang w:val="en-US"/>
              </w:rPr>
            </w:pPr>
            <w:ins w:id="148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91" w:author="Автор"/>
                <w:b/>
                <w:color w:val="A6A6A6"/>
                <w:sz w:val="16"/>
                <w:szCs w:val="20"/>
                <w:lang w:val="en-US"/>
              </w:rPr>
            </w:pPr>
            <w:ins w:id="148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93" w:author="Автор"/>
                <w:b/>
                <w:color w:val="A6A6A6"/>
                <w:sz w:val="16"/>
                <w:szCs w:val="20"/>
                <w:lang w:val="en-US"/>
              </w:rPr>
            </w:pPr>
            <w:ins w:id="148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95" w:author="Автор"/>
                <w:b/>
                <w:color w:val="A6A6A6"/>
                <w:sz w:val="16"/>
                <w:szCs w:val="20"/>
                <w:lang w:val="en-US"/>
              </w:rPr>
            </w:pPr>
            <w:ins w:id="148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97" w:author="Автор"/>
                <w:b/>
                <w:color w:val="A6A6A6"/>
                <w:sz w:val="16"/>
                <w:szCs w:val="20"/>
                <w:lang w:val="en-US"/>
              </w:rPr>
            </w:pPr>
            <w:ins w:id="148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899" w:author="Автор"/>
                <w:b/>
                <w:color w:val="A6A6A6"/>
                <w:sz w:val="16"/>
                <w:szCs w:val="20"/>
                <w:lang w:val="en-US"/>
              </w:rPr>
            </w:pPr>
            <w:ins w:id="149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01" w:author="Автор"/>
                <w:b/>
                <w:color w:val="A6A6A6"/>
                <w:sz w:val="16"/>
                <w:szCs w:val="20"/>
                <w:lang w:val="en-US"/>
              </w:rPr>
            </w:pPr>
            <w:ins w:id="149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03" w:author="Автор"/>
                <w:b/>
                <w:color w:val="A6A6A6"/>
                <w:sz w:val="16"/>
                <w:szCs w:val="20"/>
                <w:lang w:val="en-US"/>
              </w:rPr>
            </w:pPr>
            <w:ins w:id="149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05" w:author="Автор"/>
                <w:b/>
                <w:color w:val="A6A6A6"/>
                <w:sz w:val="16"/>
                <w:szCs w:val="20"/>
                <w:lang w:val="en-US"/>
              </w:rPr>
            </w:pPr>
            <w:ins w:id="149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name="sendPasswordRecoverURLFromEmail"&gt;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07" w:author="Автор"/>
                <w:b/>
                <w:color w:val="A6A6A6"/>
                <w:sz w:val="16"/>
                <w:szCs w:val="20"/>
                <w:lang w:val="en-US"/>
              </w:rPr>
            </w:pPr>
            <w:ins w:id="149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09" w:author="Автор"/>
                <w:b/>
                <w:color w:val="A6A6A6"/>
                <w:sz w:val="16"/>
                <w:szCs w:val="20"/>
                <w:lang w:val="en-US"/>
              </w:rPr>
            </w:pPr>
            <w:ins w:id="149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11" w:author="Автор"/>
                <w:b/>
                <w:color w:val="A6A6A6"/>
                <w:sz w:val="16"/>
                <w:szCs w:val="20"/>
                <w:lang w:val="en-US"/>
              </w:rPr>
            </w:pPr>
            <w:ins w:id="149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name="sendPasswordRecoverURLFromEmailResponse"&gt;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13" w:author="Автор"/>
                <w:b/>
                <w:color w:val="A6A6A6"/>
                <w:sz w:val="16"/>
                <w:szCs w:val="20"/>
                <w:lang w:val="en-US"/>
              </w:rPr>
            </w:pPr>
            <w:ins w:id="149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15" w:author="Автор"/>
                <w:b/>
                <w:color w:val="A6A6A6"/>
                <w:sz w:val="16"/>
                <w:szCs w:val="20"/>
                <w:lang w:val="en-US"/>
              </w:rPr>
            </w:pPr>
            <w:ins w:id="149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17" w:author="Автор"/>
                <w:b/>
                <w:color w:val="A6A6A6"/>
                <w:sz w:val="16"/>
                <w:szCs w:val="20"/>
                <w:lang w:val="en-US"/>
              </w:rPr>
            </w:pPr>
            <w:ins w:id="149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19" w:author="Автор"/>
                <w:b/>
                <w:color w:val="A6A6A6"/>
                <w:sz w:val="16"/>
                <w:szCs w:val="20"/>
                <w:lang w:val="en-US"/>
              </w:rPr>
            </w:pPr>
            <w:ins w:id="149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21" w:author="Автор"/>
                <w:b/>
                <w:color w:val="A6A6A6"/>
                <w:sz w:val="16"/>
                <w:szCs w:val="20"/>
                <w:lang w:val="en-US"/>
              </w:rPr>
            </w:pPr>
            <w:ins w:id="149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23" w:author="Автор"/>
                <w:b/>
                <w:color w:val="A6A6A6"/>
                <w:sz w:val="16"/>
                <w:szCs w:val="20"/>
                <w:lang w:val="en-US"/>
              </w:rPr>
            </w:pPr>
            <w:ins w:id="149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name="getRBKMoneyConfig"&gt;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25" w:author="Автор"/>
                <w:b/>
                <w:color w:val="A6A6A6"/>
                <w:sz w:val="16"/>
                <w:szCs w:val="20"/>
                <w:lang w:val="en-US"/>
              </w:rPr>
            </w:pPr>
            <w:ins w:id="149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27" w:author="Автор"/>
                <w:b/>
                <w:color w:val="A6A6A6"/>
                <w:sz w:val="16"/>
                <w:szCs w:val="20"/>
                <w:lang w:val="en-US"/>
              </w:rPr>
            </w:pPr>
            <w:ins w:id="149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29" w:author="Автор"/>
                <w:b/>
                <w:color w:val="A6A6A6"/>
                <w:sz w:val="16"/>
                <w:szCs w:val="20"/>
                <w:lang w:val="en-US"/>
              </w:rPr>
            </w:pPr>
            <w:ins w:id="149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name="getRBKMoneyConfigResponse"&gt;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31" w:author="Автор"/>
                <w:b/>
                <w:color w:val="A6A6A6"/>
                <w:sz w:val="16"/>
                <w:szCs w:val="20"/>
                <w:lang w:val="en-US"/>
              </w:rPr>
            </w:pPr>
            <w:ins w:id="149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33" w:author="Автор"/>
                <w:b/>
                <w:color w:val="A6A6A6"/>
                <w:sz w:val="16"/>
                <w:szCs w:val="20"/>
                <w:lang w:val="en-US"/>
              </w:rPr>
            </w:pPr>
            <w:ins w:id="149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35" w:author="Автор"/>
                <w:b/>
                <w:color w:val="A6A6A6"/>
                <w:sz w:val="16"/>
                <w:szCs w:val="20"/>
                <w:lang w:val="en-US"/>
              </w:rPr>
            </w:pPr>
            <w:ins w:id="149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37" w:author="Автор"/>
                <w:b/>
                <w:color w:val="A6A6A6"/>
                <w:sz w:val="16"/>
                <w:szCs w:val="20"/>
                <w:lang w:val="en-US"/>
              </w:rPr>
            </w:pPr>
            <w:ins w:id="149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39" w:author="Автор"/>
                <w:b/>
                <w:color w:val="A6A6A6"/>
                <w:sz w:val="16"/>
                <w:szCs w:val="20"/>
                <w:lang w:val="en-US"/>
              </w:rPr>
            </w:pPr>
            <w:ins w:id="149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41" w:author="Автор"/>
                <w:b/>
                <w:color w:val="A6A6A6"/>
                <w:sz w:val="16"/>
                <w:szCs w:val="20"/>
                <w:lang w:val="en-US"/>
              </w:rPr>
            </w:pPr>
            <w:ins w:id="149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name="openComplaint"&gt;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43" w:author="Автор"/>
                <w:b/>
                <w:color w:val="A6A6A6"/>
                <w:sz w:val="16"/>
                <w:szCs w:val="20"/>
                <w:lang w:val="en-US"/>
              </w:rPr>
            </w:pPr>
            <w:ins w:id="149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45" w:author="Автор"/>
                <w:b/>
                <w:color w:val="A6A6A6"/>
                <w:sz w:val="16"/>
                <w:szCs w:val="20"/>
                <w:lang w:val="en-US"/>
              </w:rPr>
            </w:pPr>
            <w:ins w:id="149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47" w:author="Автор"/>
                <w:b/>
                <w:color w:val="A6A6A6"/>
                <w:sz w:val="16"/>
                <w:szCs w:val="20"/>
                <w:lang w:val="en-US"/>
              </w:rPr>
            </w:pPr>
            <w:ins w:id="149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name="openComplaintResponse"&gt;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49" w:author="Автор"/>
                <w:b/>
                <w:color w:val="A6A6A6"/>
                <w:sz w:val="16"/>
                <w:szCs w:val="20"/>
                <w:lang w:val="en-US"/>
              </w:rPr>
            </w:pPr>
            <w:ins w:id="149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51" w:author="Автор"/>
                <w:b/>
                <w:color w:val="A6A6A6"/>
                <w:sz w:val="16"/>
                <w:szCs w:val="20"/>
                <w:lang w:val="en-US"/>
              </w:rPr>
            </w:pPr>
            <w:ins w:id="149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53" w:author="Автор"/>
                <w:b/>
                <w:color w:val="A6A6A6"/>
                <w:sz w:val="16"/>
                <w:szCs w:val="20"/>
                <w:lang w:val="en-US"/>
              </w:rPr>
            </w:pPr>
            <w:ins w:id="149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55" w:author="Автор"/>
                <w:b/>
                <w:color w:val="A6A6A6"/>
                <w:sz w:val="16"/>
                <w:szCs w:val="20"/>
                <w:lang w:val="en-US"/>
              </w:rPr>
            </w:pPr>
            <w:ins w:id="149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57" w:author="Автор"/>
                <w:b/>
                <w:color w:val="A6A6A6"/>
                <w:sz w:val="16"/>
                <w:szCs w:val="20"/>
                <w:lang w:val="en-US"/>
              </w:rPr>
            </w:pPr>
            <w:ins w:id="149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59" w:author="Автор"/>
                <w:b/>
                <w:color w:val="A6A6A6"/>
                <w:sz w:val="16"/>
                <w:szCs w:val="20"/>
                <w:lang w:val="en-US"/>
              </w:rPr>
            </w:pPr>
            <w:ins w:id="149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name="authorizeClient"&gt;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61" w:author="Автор"/>
                <w:b/>
                <w:color w:val="A6A6A6"/>
                <w:sz w:val="16"/>
                <w:szCs w:val="20"/>
                <w:lang w:val="en-US"/>
              </w:rPr>
            </w:pPr>
            <w:ins w:id="149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63" w:author="Автор"/>
                <w:b/>
                <w:color w:val="A6A6A6"/>
                <w:sz w:val="16"/>
                <w:szCs w:val="20"/>
                <w:lang w:val="en-US"/>
              </w:rPr>
            </w:pPr>
            <w:ins w:id="149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65" w:author="Автор"/>
                <w:b/>
                <w:color w:val="A6A6A6"/>
                <w:sz w:val="16"/>
                <w:szCs w:val="20"/>
                <w:lang w:val="en-US"/>
              </w:rPr>
            </w:pPr>
            <w:ins w:id="149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name="authorizeClientResponse"&gt;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67" w:author="Автор"/>
                <w:b/>
                <w:color w:val="A6A6A6"/>
                <w:sz w:val="16"/>
                <w:szCs w:val="20"/>
                <w:lang w:val="en-US"/>
              </w:rPr>
            </w:pPr>
            <w:ins w:id="149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69" w:author="Автор"/>
                <w:b/>
                <w:color w:val="A6A6A6"/>
                <w:sz w:val="16"/>
                <w:szCs w:val="20"/>
                <w:lang w:val="en-US"/>
              </w:rPr>
            </w:pPr>
            <w:ins w:id="149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71" w:author="Автор"/>
                <w:b/>
                <w:color w:val="A6A6A6"/>
                <w:sz w:val="16"/>
                <w:szCs w:val="20"/>
                <w:lang w:val="en-US"/>
              </w:rPr>
            </w:pPr>
            <w:ins w:id="149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73" w:author="Автор"/>
                <w:b/>
                <w:color w:val="A6A6A6"/>
                <w:sz w:val="16"/>
                <w:szCs w:val="20"/>
                <w:lang w:val="en-US"/>
              </w:rPr>
            </w:pPr>
            <w:ins w:id="149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name="getNotificationSettings"&gt;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75" w:author="Автор"/>
                <w:b/>
                <w:color w:val="A6A6A6"/>
                <w:sz w:val="16"/>
                <w:szCs w:val="20"/>
                <w:lang w:val="en-US"/>
              </w:rPr>
            </w:pPr>
            <w:ins w:id="149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77" w:author="Автор"/>
                <w:b/>
                <w:color w:val="A6A6A6"/>
                <w:sz w:val="16"/>
                <w:szCs w:val="20"/>
                <w:lang w:val="en-US"/>
              </w:rPr>
            </w:pPr>
            <w:ins w:id="149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name="getNotificationSettings"&gt;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79" w:author="Автор"/>
                <w:b/>
                <w:color w:val="A6A6A6"/>
                <w:sz w:val="16"/>
                <w:szCs w:val="20"/>
                <w:lang w:val="en-US"/>
              </w:rPr>
            </w:pPr>
            <w:ins w:id="149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81" w:author="Автор"/>
                <w:b/>
                <w:color w:val="A6A6A6"/>
                <w:sz w:val="16"/>
                <w:szCs w:val="20"/>
                <w:lang w:val="en-US"/>
              </w:rPr>
            </w:pPr>
            <w:ins w:id="149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83" w:author="Автор"/>
                <w:b/>
                <w:color w:val="A6A6A6"/>
                <w:sz w:val="16"/>
                <w:szCs w:val="20"/>
                <w:lang w:val="en-US"/>
              </w:rPr>
            </w:pPr>
            <w:ins w:id="149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name="getNotificationSettingsResponse"&gt;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85" w:author="Автор"/>
                <w:b/>
                <w:color w:val="A6A6A6"/>
                <w:sz w:val="16"/>
                <w:szCs w:val="20"/>
                <w:lang w:val="en-US"/>
              </w:rPr>
            </w:pPr>
            <w:ins w:id="149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87" w:author="Автор"/>
                <w:b/>
                <w:color w:val="A6A6A6"/>
                <w:sz w:val="16"/>
                <w:szCs w:val="20"/>
                <w:lang w:val="en-US"/>
              </w:rPr>
            </w:pPr>
            <w:ins w:id="149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89" w:author="Автор"/>
                <w:b/>
                <w:color w:val="A6A6A6"/>
                <w:sz w:val="16"/>
                <w:szCs w:val="20"/>
                <w:lang w:val="en-US"/>
              </w:rPr>
            </w:pPr>
            <w:ins w:id="149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91" w:author="Автор"/>
                <w:b/>
                <w:color w:val="A6A6A6"/>
                <w:sz w:val="16"/>
                <w:szCs w:val="20"/>
                <w:lang w:val="en-US"/>
              </w:rPr>
            </w:pPr>
            <w:ins w:id="149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93" w:author="Автор"/>
                <w:b/>
                <w:color w:val="A6A6A6"/>
                <w:sz w:val="16"/>
                <w:szCs w:val="20"/>
                <w:lang w:val="en-US"/>
              </w:rPr>
            </w:pPr>
            <w:ins w:id="149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95" w:author="Автор"/>
                <w:b/>
                <w:color w:val="A6A6A6"/>
                <w:sz w:val="16"/>
                <w:szCs w:val="20"/>
                <w:lang w:val="en-US"/>
              </w:rPr>
            </w:pPr>
            <w:ins w:id="149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name="getCirculationList"&gt;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97" w:author="Автор"/>
                <w:b/>
                <w:color w:val="A6A6A6"/>
                <w:sz w:val="16"/>
                <w:szCs w:val="20"/>
                <w:lang w:val="en-US"/>
              </w:rPr>
            </w:pPr>
            <w:ins w:id="149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4999" w:author="Автор"/>
                <w:b/>
                <w:color w:val="A6A6A6"/>
                <w:sz w:val="16"/>
                <w:szCs w:val="20"/>
                <w:lang w:val="en-US"/>
              </w:rPr>
            </w:pPr>
            <w:ins w:id="150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01" w:author="Автор"/>
                <w:b/>
                <w:color w:val="A6A6A6"/>
                <w:sz w:val="16"/>
                <w:szCs w:val="20"/>
                <w:lang w:val="en-US"/>
              </w:rPr>
            </w:pPr>
            <w:ins w:id="150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name="getCirculationListResponse"&gt;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03" w:author="Автор"/>
                <w:b/>
                <w:color w:val="A6A6A6"/>
                <w:sz w:val="16"/>
                <w:szCs w:val="20"/>
                <w:lang w:val="en-US"/>
              </w:rPr>
            </w:pPr>
            <w:ins w:id="150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05" w:author="Автор"/>
                <w:b/>
                <w:color w:val="A6A6A6"/>
                <w:sz w:val="16"/>
                <w:szCs w:val="20"/>
                <w:lang w:val="en-US"/>
              </w:rPr>
            </w:pPr>
            <w:ins w:id="150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07" w:author="Автор"/>
                <w:b/>
                <w:color w:val="A6A6A6"/>
                <w:sz w:val="16"/>
                <w:szCs w:val="20"/>
                <w:lang w:val="en-US"/>
              </w:rPr>
            </w:pPr>
            <w:ins w:id="150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09" w:author="Автор"/>
                <w:b/>
                <w:color w:val="A6A6A6"/>
                <w:sz w:val="16"/>
                <w:szCs w:val="20"/>
                <w:lang w:val="en-US"/>
              </w:rPr>
            </w:pPr>
            <w:ins w:id="150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11" w:author="Автор"/>
                <w:b/>
                <w:color w:val="A6A6A6"/>
                <w:sz w:val="16"/>
                <w:szCs w:val="20"/>
                <w:lang w:val="en-US"/>
              </w:rPr>
            </w:pPr>
            <w:ins w:id="150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13" w:author="Автор"/>
                <w:b/>
                <w:color w:val="A6A6A6"/>
                <w:sz w:val="16"/>
                <w:szCs w:val="20"/>
                <w:lang w:val="en-US"/>
              </w:rPr>
            </w:pPr>
            <w:ins w:id="150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15" w:author="Автор"/>
                <w:b/>
                <w:color w:val="A6A6A6"/>
                <w:sz w:val="16"/>
                <w:szCs w:val="20"/>
                <w:lang w:val="en-US"/>
              </w:rPr>
            </w:pPr>
            <w:ins w:id="150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17" w:author="Автор"/>
                <w:b/>
                <w:color w:val="A6A6A6"/>
                <w:sz w:val="16"/>
                <w:szCs w:val="20"/>
                <w:lang w:val="en-US"/>
              </w:rPr>
            </w:pPr>
            <w:ins w:id="150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19" w:author="Автор"/>
                <w:b/>
                <w:color w:val="A6A6A6"/>
                <w:sz w:val="16"/>
                <w:szCs w:val="20"/>
                <w:lang w:val="en-US"/>
              </w:rPr>
            </w:pPr>
            <w:ins w:id="150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21" w:author="Автор"/>
                <w:b/>
                <w:color w:val="A6A6A6"/>
                <w:sz w:val="16"/>
                <w:szCs w:val="20"/>
                <w:lang w:val="en-US"/>
              </w:rPr>
            </w:pPr>
            <w:ins w:id="150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23" w:author="Автор"/>
                <w:b/>
                <w:color w:val="A6A6A6"/>
                <w:sz w:val="16"/>
                <w:szCs w:val="20"/>
                <w:lang w:val="en-US"/>
              </w:rPr>
            </w:pPr>
            <w:ins w:id="150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25" w:author="Автор"/>
                <w:b/>
                <w:color w:val="A6A6A6"/>
                <w:sz w:val="16"/>
                <w:szCs w:val="20"/>
                <w:lang w:val="en-US"/>
              </w:rPr>
            </w:pPr>
            <w:ins w:id="150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27" w:author="Автор"/>
                <w:b/>
                <w:color w:val="A6A6A6"/>
                <w:sz w:val="16"/>
                <w:szCs w:val="20"/>
                <w:lang w:val="en-US"/>
              </w:rPr>
            </w:pPr>
            <w:ins w:id="150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29" w:author="Автор"/>
                <w:b/>
                <w:color w:val="A6A6A6"/>
                <w:sz w:val="16"/>
                <w:szCs w:val="20"/>
                <w:lang w:val="en-US"/>
              </w:rPr>
            </w:pPr>
            <w:ins w:id="150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31" w:author="Автор"/>
                <w:b/>
                <w:color w:val="A6A6A6"/>
                <w:sz w:val="16"/>
                <w:szCs w:val="20"/>
                <w:lang w:val="en-US"/>
              </w:rPr>
            </w:pPr>
            <w:ins w:id="150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name="changePassword"&gt;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33" w:author="Автор"/>
                <w:b/>
                <w:color w:val="A6A6A6"/>
                <w:sz w:val="16"/>
                <w:szCs w:val="20"/>
                <w:lang w:val="en-US"/>
              </w:rPr>
            </w:pPr>
            <w:ins w:id="150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35" w:author="Автор"/>
                <w:b/>
                <w:color w:val="A6A6A6"/>
                <w:sz w:val="16"/>
                <w:szCs w:val="20"/>
                <w:lang w:val="en-US"/>
              </w:rPr>
            </w:pPr>
            <w:ins w:id="150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37" w:author="Автор"/>
                <w:b/>
                <w:color w:val="A6A6A6"/>
                <w:sz w:val="16"/>
                <w:szCs w:val="20"/>
                <w:lang w:val="en-US"/>
              </w:rPr>
            </w:pPr>
            <w:ins w:id="150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name="changePasswordResponse"&gt;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39" w:author="Автор"/>
                <w:b/>
                <w:color w:val="A6A6A6"/>
                <w:sz w:val="16"/>
                <w:szCs w:val="20"/>
                <w:lang w:val="en-US"/>
              </w:rPr>
            </w:pPr>
            <w:ins w:id="150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41" w:author="Автор"/>
                <w:b/>
                <w:color w:val="A6A6A6"/>
                <w:sz w:val="16"/>
                <w:szCs w:val="20"/>
                <w:lang w:val="en-US"/>
              </w:rPr>
            </w:pPr>
            <w:ins w:id="150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43" w:author="Автор"/>
                <w:b/>
                <w:color w:val="A6A6A6"/>
                <w:sz w:val="16"/>
                <w:szCs w:val="20"/>
                <w:lang w:val="en-US"/>
              </w:rPr>
            </w:pPr>
            <w:ins w:id="150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45" w:author="Автор"/>
                <w:b/>
                <w:color w:val="A6A6A6"/>
                <w:sz w:val="16"/>
                <w:szCs w:val="20"/>
                <w:lang w:val="en-US"/>
              </w:rPr>
            </w:pPr>
            <w:ins w:id="150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47" w:author="Автор"/>
                <w:b/>
                <w:color w:val="A6A6A6"/>
                <w:sz w:val="16"/>
                <w:szCs w:val="20"/>
                <w:lang w:val="en-US"/>
              </w:rPr>
            </w:pPr>
            <w:ins w:id="150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49" w:author="Автор"/>
                <w:b/>
                <w:color w:val="A6A6A6"/>
                <w:sz w:val="16"/>
                <w:szCs w:val="20"/>
                <w:lang w:val="en-US"/>
              </w:rPr>
            </w:pPr>
            <w:ins w:id="150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51" w:author="Автор"/>
                <w:b/>
                <w:color w:val="A6A6A6"/>
                <w:sz w:val="16"/>
                <w:szCs w:val="20"/>
                <w:lang w:val="en-US"/>
              </w:rPr>
            </w:pPr>
            <w:ins w:id="150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53" w:author="Автор"/>
                <w:b/>
                <w:color w:val="A6A6A6"/>
                <w:sz w:val="16"/>
                <w:szCs w:val="20"/>
                <w:lang w:val="en-US"/>
              </w:rPr>
            </w:pPr>
            <w:ins w:id="150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55" w:author="Автор"/>
                <w:b/>
                <w:color w:val="A6A6A6"/>
                <w:sz w:val="16"/>
                <w:szCs w:val="20"/>
                <w:lang w:val="en-US"/>
              </w:rPr>
            </w:pPr>
            <w:ins w:id="150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57" w:author="Автор"/>
                <w:b/>
                <w:color w:val="A6A6A6"/>
                <w:sz w:val="16"/>
                <w:szCs w:val="20"/>
                <w:lang w:val="en-US"/>
              </w:rPr>
            </w:pPr>
            <w:ins w:id="150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59" w:author="Автор"/>
                <w:b/>
                <w:color w:val="A6A6A6"/>
                <w:sz w:val="16"/>
                <w:szCs w:val="20"/>
                <w:lang w:val="en-US"/>
              </w:rPr>
            </w:pPr>
            <w:ins w:id="150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61" w:author="Автор"/>
                <w:b/>
                <w:color w:val="A6A6A6"/>
                <w:sz w:val="16"/>
                <w:szCs w:val="20"/>
                <w:lang w:val="en-US"/>
              </w:rPr>
            </w:pPr>
            <w:ins w:id="150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63" w:author="Автор"/>
                <w:b/>
                <w:color w:val="A6A6A6"/>
                <w:sz w:val="16"/>
                <w:szCs w:val="20"/>
                <w:lang w:val="en-US"/>
              </w:rPr>
            </w:pPr>
            <w:ins w:id="150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65" w:author="Автор"/>
                <w:b/>
                <w:color w:val="A6A6A6"/>
                <w:sz w:val="16"/>
                <w:szCs w:val="20"/>
                <w:lang w:val="en-US"/>
              </w:rPr>
            </w:pPr>
            <w:ins w:id="150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67" w:author="Автор"/>
                <w:b/>
                <w:color w:val="A6A6A6"/>
                <w:sz w:val="16"/>
                <w:szCs w:val="20"/>
                <w:lang w:val="en-US"/>
              </w:rPr>
            </w:pPr>
            <w:ins w:id="150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name="changeExpenditureLimit"&gt;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69" w:author="Автор"/>
                <w:b/>
                <w:color w:val="A6A6A6"/>
                <w:sz w:val="16"/>
                <w:szCs w:val="20"/>
                <w:lang w:val="en-US"/>
              </w:rPr>
            </w:pPr>
            <w:ins w:id="150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71" w:author="Автор"/>
                <w:b/>
                <w:color w:val="A6A6A6"/>
                <w:sz w:val="16"/>
                <w:szCs w:val="20"/>
                <w:lang w:val="en-US"/>
              </w:rPr>
            </w:pPr>
            <w:ins w:id="150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73" w:author="Автор"/>
                <w:b/>
                <w:color w:val="A6A6A6"/>
                <w:sz w:val="16"/>
                <w:szCs w:val="20"/>
                <w:lang w:val="en-US"/>
              </w:rPr>
            </w:pPr>
            <w:ins w:id="150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name="changeExpenditureLimitResponse"&gt;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75" w:author="Автор"/>
                <w:b/>
                <w:color w:val="A6A6A6"/>
                <w:sz w:val="16"/>
                <w:szCs w:val="20"/>
                <w:lang w:val="en-US"/>
              </w:rPr>
            </w:pPr>
            <w:ins w:id="150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77" w:author="Автор"/>
                <w:b/>
                <w:color w:val="A6A6A6"/>
                <w:sz w:val="16"/>
                <w:szCs w:val="20"/>
                <w:lang w:val="en-US"/>
              </w:rPr>
            </w:pPr>
            <w:ins w:id="150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79" w:author="Автор"/>
                <w:b/>
                <w:color w:val="A6A6A6"/>
                <w:sz w:val="16"/>
                <w:szCs w:val="20"/>
                <w:lang w:val="en-US"/>
              </w:rPr>
            </w:pPr>
            <w:ins w:id="150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81" w:author="Автор"/>
                <w:b/>
                <w:color w:val="A6A6A6"/>
                <w:sz w:val="16"/>
                <w:szCs w:val="20"/>
                <w:lang w:val="en-US"/>
              </w:rPr>
            </w:pPr>
            <w:ins w:id="150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83" w:author="Автор"/>
                <w:b/>
                <w:color w:val="A6A6A6"/>
                <w:sz w:val="16"/>
                <w:szCs w:val="20"/>
                <w:lang w:val="en-US"/>
              </w:rPr>
            </w:pPr>
            <w:ins w:id="150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85" w:author="Автор"/>
                <w:b/>
                <w:color w:val="A6A6A6"/>
                <w:sz w:val="16"/>
                <w:szCs w:val="20"/>
                <w:lang w:val="en-US"/>
              </w:rPr>
            </w:pPr>
            <w:ins w:id="150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87" w:author="Автор"/>
                <w:b/>
                <w:color w:val="A6A6A6"/>
                <w:sz w:val="16"/>
                <w:szCs w:val="20"/>
                <w:lang w:val="en-US"/>
              </w:rPr>
            </w:pPr>
            <w:ins w:id="150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89" w:author="Автор"/>
                <w:b/>
                <w:color w:val="A6A6A6"/>
                <w:sz w:val="16"/>
                <w:szCs w:val="20"/>
                <w:lang w:val="en-US"/>
              </w:rPr>
            </w:pPr>
            <w:ins w:id="150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91" w:author="Автор"/>
                <w:b/>
                <w:color w:val="A6A6A6"/>
                <w:sz w:val="16"/>
                <w:szCs w:val="20"/>
                <w:lang w:val="en-US"/>
              </w:rPr>
            </w:pPr>
            <w:ins w:id="150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93" w:author="Автор"/>
                <w:b/>
                <w:color w:val="A6A6A6"/>
                <w:sz w:val="16"/>
                <w:szCs w:val="20"/>
                <w:lang w:val="en-US"/>
              </w:rPr>
            </w:pPr>
            <w:ins w:id="150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95" w:author="Автор"/>
                <w:b/>
                <w:color w:val="A6A6A6"/>
                <w:sz w:val="16"/>
                <w:szCs w:val="20"/>
                <w:lang w:val="en-US"/>
              </w:rPr>
            </w:pPr>
            <w:ins w:id="150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97" w:author="Автор"/>
                <w:b/>
                <w:color w:val="A6A6A6"/>
                <w:sz w:val="16"/>
                <w:szCs w:val="20"/>
                <w:lang w:val="en-US"/>
              </w:rPr>
            </w:pPr>
            <w:ins w:id="150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099" w:author="Автор"/>
                <w:b/>
                <w:color w:val="A6A6A6"/>
                <w:sz w:val="16"/>
                <w:szCs w:val="20"/>
                <w:lang w:val="en-US"/>
              </w:rPr>
            </w:pPr>
            <w:ins w:id="151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01" w:author="Автор"/>
                <w:b/>
                <w:color w:val="A6A6A6"/>
                <w:sz w:val="16"/>
                <w:szCs w:val="20"/>
                <w:lang w:val="en-US"/>
              </w:rPr>
            </w:pPr>
            <w:ins w:id="151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03" w:author="Автор"/>
                <w:b/>
                <w:color w:val="A6A6A6"/>
                <w:sz w:val="16"/>
                <w:szCs w:val="20"/>
                <w:lang w:val="en-US"/>
              </w:rPr>
            </w:pPr>
            <w:ins w:id="151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name="changeComplaintStatusToConsideration"&gt;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05" w:author="Автор"/>
                <w:b/>
                <w:color w:val="A6A6A6"/>
                <w:sz w:val="16"/>
                <w:szCs w:val="20"/>
                <w:lang w:val="en-US"/>
              </w:rPr>
            </w:pPr>
            <w:ins w:id="151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07" w:author="Автор"/>
                <w:b/>
                <w:color w:val="A6A6A6"/>
                <w:sz w:val="16"/>
                <w:szCs w:val="20"/>
                <w:lang w:val="en-US"/>
              </w:rPr>
            </w:pPr>
            <w:ins w:id="151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09" w:author="Автор"/>
                <w:b/>
                <w:color w:val="A6A6A6"/>
                <w:sz w:val="16"/>
                <w:szCs w:val="20"/>
                <w:lang w:val="en-US"/>
              </w:rPr>
            </w:pPr>
            <w:ins w:id="151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name="changeComplaintStatusToConsiderationResponse"&gt;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11" w:author="Автор"/>
                <w:b/>
                <w:color w:val="A6A6A6"/>
                <w:sz w:val="16"/>
                <w:szCs w:val="20"/>
                <w:lang w:val="en-US"/>
              </w:rPr>
            </w:pPr>
            <w:ins w:id="151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13" w:author="Автор"/>
                <w:b/>
                <w:color w:val="A6A6A6"/>
                <w:sz w:val="16"/>
                <w:szCs w:val="20"/>
                <w:lang w:val="en-US"/>
              </w:rPr>
            </w:pPr>
            <w:ins w:id="151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15" w:author="Автор"/>
                <w:b/>
                <w:color w:val="A6A6A6"/>
                <w:sz w:val="16"/>
                <w:szCs w:val="20"/>
                <w:lang w:val="en-US"/>
              </w:rPr>
            </w:pPr>
            <w:ins w:id="151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17" w:author="Автор"/>
                <w:b/>
                <w:color w:val="A6A6A6"/>
                <w:sz w:val="16"/>
                <w:szCs w:val="20"/>
                <w:lang w:val="en-US"/>
              </w:rPr>
            </w:pPr>
            <w:ins w:id="151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name="getVisitorsSummaryByDate"&gt;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19" w:author="Автор"/>
                <w:b/>
                <w:color w:val="A6A6A6"/>
                <w:sz w:val="16"/>
                <w:szCs w:val="20"/>
                <w:lang w:val="en-US"/>
              </w:rPr>
            </w:pPr>
            <w:ins w:id="151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21" w:author="Автор"/>
                <w:b/>
                <w:color w:val="A6A6A6"/>
                <w:sz w:val="16"/>
                <w:szCs w:val="20"/>
                <w:lang w:val="en-US"/>
              </w:rPr>
            </w:pPr>
            <w:ins w:id="151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name="getVisitorsSummaryByDate"&gt;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23" w:author="Автор"/>
                <w:b/>
                <w:color w:val="A6A6A6"/>
                <w:sz w:val="16"/>
                <w:szCs w:val="20"/>
                <w:lang w:val="en-US"/>
              </w:rPr>
            </w:pPr>
            <w:ins w:id="151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25" w:author="Автор"/>
                <w:b/>
                <w:color w:val="A6A6A6"/>
                <w:sz w:val="16"/>
                <w:szCs w:val="20"/>
                <w:lang w:val="en-US"/>
              </w:rPr>
            </w:pPr>
            <w:ins w:id="151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27" w:author="Автор"/>
                <w:b/>
                <w:color w:val="A6A6A6"/>
                <w:sz w:val="16"/>
                <w:szCs w:val="20"/>
                <w:lang w:val="en-US"/>
              </w:rPr>
            </w:pPr>
            <w:ins w:id="151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name="getVisitorsSummaryByDateResponse"&gt;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29" w:author="Автор"/>
                <w:b/>
                <w:color w:val="A6A6A6"/>
                <w:sz w:val="16"/>
                <w:szCs w:val="20"/>
                <w:lang w:val="en-US"/>
              </w:rPr>
            </w:pPr>
            <w:ins w:id="151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31" w:author="Автор"/>
                <w:b/>
                <w:color w:val="A6A6A6"/>
                <w:sz w:val="16"/>
                <w:szCs w:val="20"/>
                <w:lang w:val="en-US"/>
              </w:rPr>
            </w:pPr>
            <w:ins w:id="151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33" w:author="Автор"/>
                <w:b/>
                <w:color w:val="A6A6A6"/>
                <w:sz w:val="16"/>
                <w:szCs w:val="20"/>
                <w:lang w:val="en-US"/>
              </w:rPr>
            </w:pPr>
            <w:ins w:id="151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35" w:author="Автор"/>
                <w:b/>
                <w:color w:val="A6A6A6"/>
                <w:sz w:val="16"/>
                <w:szCs w:val="20"/>
                <w:lang w:val="en-US"/>
              </w:rPr>
            </w:pPr>
            <w:ins w:id="151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37" w:author="Автор"/>
                <w:b/>
                <w:color w:val="A6A6A6"/>
                <w:sz w:val="16"/>
                <w:szCs w:val="20"/>
                <w:lang w:val="en-US"/>
              </w:rPr>
            </w:pPr>
            <w:ins w:id="151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39" w:author="Автор"/>
                <w:b/>
                <w:color w:val="A6A6A6"/>
                <w:sz w:val="16"/>
                <w:szCs w:val="20"/>
                <w:lang w:val="en-US"/>
              </w:rPr>
            </w:pPr>
            <w:ins w:id="151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name="getIdOfClient"&gt;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41" w:author="Автор"/>
                <w:b/>
                <w:color w:val="A6A6A6"/>
                <w:sz w:val="16"/>
                <w:szCs w:val="20"/>
                <w:lang w:val="en-US"/>
              </w:rPr>
            </w:pPr>
            <w:ins w:id="151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43" w:author="Автор"/>
                <w:b/>
                <w:color w:val="A6A6A6"/>
                <w:sz w:val="16"/>
                <w:szCs w:val="20"/>
                <w:lang w:val="en-US"/>
              </w:rPr>
            </w:pPr>
            <w:ins w:id="151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45" w:author="Автор"/>
                <w:b/>
                <w:color w:val="A6A6A6"/>
                <w:sz w:val="16"/>
                <w:szCs w:val="20"/>
                <w:lang w:val="en-US"/>
              </w:rPr>
            </w:pPr>
            <w:ins w:id="151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name="getIdOfClientResponse"&gt;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47" w:author="Автор"/>
                <w:b/>
                <w:color w:val="A6A6A6"/>
                <w:sz w:val="16"/>
                <w:szCs w:val="20"/>
                <w:lang w:val="en-US"/>
              </w:rPr>
            </w:pPr>
            <w:ins w:id="151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49" w:author="Автор"/>
                <w:b/>
                <w:color w:val="A6A6A6"/>
                <w:sz w:val="16"/>
                <w:szCs w:val="20"/>
                <w:lang w:val="en-US"/>
              </w:rPr>
            </w:pPr>
            <w:ins w:id="151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51" w:author="Автор"/>
                <w:b/>
                <w:color w:val="A6A6A6"/>
                <w:sz w:val="16"/>
                <w:szCs w:val="20"/>
                <w:lang w:val="en-US"/>
              </w:rPr>
            </w:pPr>
            <w:ins w:id="151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53" w:author="Автор"/>
                <w:b/>
                <w:color w:val="A6A6A6"/>
                <w:sz w:val="16"/>
                <w:szCs w:val="20"/>
                <w:lang w:val="en-US"/>
              </w:rPr>
            </w:pPr>
            <w:ins w:id="151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55" w:author="Автор"/>
                <w:b/>
                <w:color w:val="A6A6A6"/>
                <w:sz w:val="16"/>
                <w:szCs w:val="20"/>
                <w:lang w:val="en-US"/>
              </w:rPr>
            </w:pPr>
            <w:ins w:id="151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57" w:author="Автор"/>
                <w:b/>
                <w:color w:val="A6A6A6"/>
                <w:sz w:val="16"/>
                <w:szCs w:val="20"/>
                <w:lang w:val="en-US"/>
              </w:rPr>
            </w:pPr>
            <w:ins w:id="151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name="getMenuListByOrg"&gt;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59" w:author="Автор"/>
                <w:b/>
                <w:color w:val="A6A6A6"/>
                <w:sz w:val="16"/>
                <w:szCs w:val="20"/>
                <w:lang w:val="en-US"/>
              </w:rPr>
            </w:pPr>
            <w:ins w:id="151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61" w:author="Автор"/>
                <w:b/>
                <w:color w:val="A6A6A6"/>
                <w:sz w:val="16"/>
                <w:szCs w:val="20"/>
                <w:lang w:val="en-US"/>
              </w:rPr>
            </w:pPr>
            <w:ins w:id="151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63" w:author="Автор"/>
                <w:b/>
                <w:color w:val="A6A6A6"/>
                <w:sz w:val="16"/>
                <w:szCs w:val="20"/>
                <w:lang w:val="en-US"/>
              </w:rPr>
            </w:pPr>
            <w:ins w:id="151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name="getMenuListByOrgResponse"&gt;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65" w:author="Автор"/>
                <w:b/>
                <w:color w:val="A6A6A6"/>
                <w:sz w:val="16"/>
                <w:szCs w:val="20"/>
                <w:lang w:val="en-US"/>
              </w:rPr>
            </w:pPr>
            <w:ins w:id="151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67" w:author="Автор"/>
                <w:b/>
                <w:color w:val="A6A6A6"/>
                <w:sz w:val="16"/>
                <w:szCs w:val="20"/>
                <w:lang w:val="en-US"/>
              </w:rPr>
            </w:pPr>
            <w:ins w:id="151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69" w:author="Автор"/>
                <w:b/>
                <w:color w:val="A6A6A6"/>
                <w:sz w:val="16"/>
                <w:szCs w:val="20"/>
                <w:lang w:val="en-US"/>
              </w:rPr>
            </w:pPr>
            <w:ins w:id="151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71" w:author="Автор"/>
                <w:b/>
                <w:color w:val="A6A6A6"/>
                <w:sz w:val="16"/>
                <w:szCs w:val="20"/>
                <w:lang w:val="en-US"/>
              </w:rPr>
            </w:pPr>
            <w:ins w:id="151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73" w:author="Автор"/>
                <w:b/>
                <w:color w:val="A6A6A6"/>
                <w:sz w:val="16"/>
                <w:szCs w:val="20"/>
                <w:lang w:val="en-US"/>
              </w:rPr>
            </w:pPr>
            <w:ins w:id="151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75" w:author="Автор"/>
                <w:b/>
                <w:color w:val="A6A6A6"/>
                <w:sz w:val="16"/>
                <w:szCs w:val="20"/>
                <w:lang w:val="en-US"/>
              </w:rPr>
            </w:pPr>
            <w:ins w:id="151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name="getComplexList"&gt;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77" w:author="Автор"/>
                <w:b/>
                <w:color w:val="A6A6A6"/>
                <w:sz w:val="16"/>
                <w:szCs w:val="20"/>
                <w:lang w:val="en-US"/>
              </w:rPr>
            </w:pPr>
            <w:ins w:id="151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79" w:author="Автор"/>
                <w:b/>
                <w:color w:val="A6A6A6"/>
                <w:sz w:val="16"/>
                <w:szCs w:val="20"/>
                <w:lang w:val="en-US"/>
              </w:rPr>
            </w:pPr>
            <w:ins w:id="151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81" w:author="Автор"/>
                <w:b/>
                <w:color w:val="A6A6A6"/>
                <w:sz w:val="16"/>
                <w:szCs w:val="20"/>
                <w:lang w:val="en-US"/>
              </w:rPr>
            </w:pPr>
            <w:ins w:id="151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name="getComplexListResponse"&gt;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83" w:author="Автор"/>
                <w:b/>
                <w:color w:val="A6A6A6"/>
                <w:sz w:val="16"/>
                <w:szCs w:val="20"/>
                <w:lang w:val="en-US"/>
              </w:rPr>
            </w:pPr>
            <w:ins w:id="151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85" w:author="Автор"/>
                <w:b/>
                <w:color w:val="A6A6A6"/>
                <w:sz w:val="16"/>
                <w:szCs w:val="20"/>
                <w:lang w:val="en-US"/>
              </w:rPr>
            </w:pPr>
            <w:ins w:id="151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87" w:author="Автор"/>
                <w:b/>
                <w:color w:val="A6A6A6"/>
                <w:sz w:val="16"/>
                <w:szCs w:val="20"/>
                <w:lang w:val="en-US"/>
              </w:rPr>
            </w:pPr>
            <w:ins w:id="151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89" w:author="Автор"/>
                <w:b/>
                <w:color w:val="A6A6A6"/>
                <w:sz w:val="16"/>
                <w:szCs w:val="20"/>
                <w:lang w:val="en-US"/>
              </w:rPr>
            </w:pPr>
            <w:ins w:id="151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91" w:author="Автор"/>
                <w:b/>
                <w:color w:val="A6A6A6"/>
                <w:sz w:val="16"/>
                <w:szCs w:val="20"/>
                <w:lang w:val="en-US"/>
              </w:rPr>
            </w:pPr>
            <w:ins w:id="1519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93" w:author="Автор"/>
                <w:b/>
                <w:color w:val="A6A6A6"/>
                <w:sz w:val="16"/>
                <w:szCs w:val="20"/>
                <w:lang w:val="en-US"/>
              </w:rPr>
            </w:pPr>
            <w:ins w:id="1519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95" w:author="Автор"/>
                <w:b/>
                <w:color w:val="A6A6A6"/>
                <w:sz w:val="16"/>
                <w:szCs w:val="20"/>
                <w:lang w:val="en-US"/>
              </w:rPr>
            </w:pPr>
            <w:ins w:id="1519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97" w:author="Автор"/>
                <w:b/>
                <w:color w:val="A6A6A6"/>
                <w:sz w:val="16"/>
                <w:szCs w:val="20"/>
                <w:lang w:val="en-US"/>
              </w:rPr>
            </w:pPr>
            <w:ins w:id="1519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199" w:author="Автор"/>
                <w:b/>
                <w:color w:val="A6A6A6"/>
                <w:sz w:val="16"/>
                <w:szCs w:val="20"/>
                <w:lang w:val="en-US"/>
              </w:rPr>
            </w:pPr>
            <w:ins w:id="1520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01" w:author="Автор"/>
                <w:b/>
                <w:color w:val="A6A6A6"/>
                <w:sz w:val="16"/>
                <w:szCs w:val="20"/>
                <w:lang w:val="en-US"/>
              </w:rPr>
            </w:pPr>
            <w:ins w:id="1520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03" w:author="Автор"/>
                <w:b/>
                <w:color w:val="A6A6A6"/>
                <w:sz w:val="16"/>
                <w:szCs w:val="20"/>
                <w:lang w:val="en-US"/>
              </w:rPr>
            </w:pPr>
            <w:ins w:id="1520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05" w:author="Автор"/>
                <w:b/>
                <w:color w:val="A6A6A6"/>
                <w:sz w:val="16"/>
                <w:szCs w:val="20"/>
                <w:lang w:val="en-US"/>
              </w:rPr>
            </w:pPr>
            <w:ins w:id="1520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07" w:author="Автор"/>
                <w:b/>
                <w:color w:val="A6A6A6"/>
                <w:sz w:val="16"/>
                <w:szCs w:val="20"/>
                <w:lang w:val="en-US"/>
              </w:rPr>
            </w:pPr>
            <w:ins w:id="1520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09" w:author="Автор"/>
                <w:b/>
                <w:color w:val="A6A6A6"/>
                <w:sz w:val="16"/>
                <w:szCs w:val="20"/>
                <w:lang w:val="en-US"/>
              </w:rPr>
            </w:pPr>
            <w:ins w:id="1521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11" w:author="Автор"/>
                <w:b/>
                <w:color w:val="A6A6A6"/>
                <w:sz w:val="16"/>
                <w:szCs w:val="20"/>
                <w:lang w:val="en-US"/>
              </w:rPr>
            </w:pPr>
            <w:ins w:id="1521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13" w:author="Автор"/>
                <w:b/>
                <w:color w:val="A6A6A6"/>
                <w:sz w:val="16"/>
                <w:szCs w:val="20"/>
                <w:lang w:val="en-US"/>
              </w:rPr>
            </w:pPr>
            <w:ins w:id="1521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15" w:author="Автор"/>
                <w:b/>
                <w:color w:val="A6A6A6"/>
                <w:sz w:val="16"/>
                <w:szCs w:val="20"/>
                <w:lang w:val="en-US"/>
              </w:rPr>
            </w:pPr>
            <w:ins w:id="1521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17" w:author="Автор"/>
                <w:b/>
                <w:color w:val="A6A6A6"/>
                <w:sz w:val="16"/>
                <w:szCs w:val="20"/>
                <w:lang w:val="en-US"/>
              </w:rPr>
            </w:pPr>
            <w:ins w:id="1521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19" w:author="Автор"/>
                <w:b/>
                <w:color w:val="A6A6A6"/>
                <w:sz w:val="16"/>
                <w:szCs w:val="20"/>
                <w:lang w:val="en-US"/>
              </w:rPr>
            </w:pPr>
            <w:ins w:id="1522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21" w:author="Автор"/>
                <w:b/>
                <w:color w:val="A6A6A6"/>
                <w:sz w:val="16"/>
                <w:szCs w:val="20"/>
                <w:lang w:val="en-US"/>
              </w:rPr>
            </w:pPr>
            <w:ins w:id="1522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23" w:author="Автор"/>
                <w:b/>
                <w:color w:val="A6A6A6"/>
                <w:sz w:val="16"/>
                <w:szCs w:val="20"/>
                <w:lang w:val="en-US"/>
              </w:rPr>
            </w:pPr>
            <w:ins w:id="1522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25" w:author="Автор"/>
                <w:b/>
                <w:color w:val="A6A6A6"/>
                <w:sz w:val="16"/>
                <w:szCs w:val="20"/>
                <w:lang w:val="en-US"/>
              </w:rPr>
            </w:pPr>
            <w:ins w:id="1522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27" w:author="Автор"/>
                <w:b/>
                <w:color w:val="A6A6A6"/>
                <w:sz w:val="16"/>
                <w:szCs w:val="20"/>
                <w:lang w:val="en-US"/>
              </w:rPr>
            </w:pPr>
            <w:ins w:id="1522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29" w:author="Автор"/>
                <w:b/>
                <w:color w:val="A6A6A6"/>
                <w:sz w:val="16"/>
                <w:szCs w:val="20"/>
                <w:lang w:val="en-US"/>
              </w:rPr>
            </w:pPr>
            <w:ins w:id="1523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31" w:author="Автор"/>
                <w:b/>
                <w:color w:val="A6A6A6"/>
                <w:sz w:val="16"/>
                <w:szCs w:val="20"/>
                <w:lang w:val="en-US"/>
              </w:rPr>
            </w:pPr>
            <w:ins w:id="1523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33" w:author="Автор"/>
                <w:b/>
                <w:color w:val="A6A6A6"/>
                <w:sz w:val="16"/>
                <w:szCs w:val="20"/>
                <w:lang w:val="en-US"/>
              </w:rPr>
            </w:pPr>
            <w:ins w:id="1523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35" w:author="Автор"/>
                <w:b/>
                <w:color w:val="A6A6A6"/>
                <w:sz w:val="16"/>
                <w:szCs w:val="20"/>
                <w:lang w:val="en-US"/>
              </w:rPr>
            </w:pPr>
            <w:ins w:id="1523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37" w:author="Автор"/>
                <w:b/>
                <w:color w:val="A6A6A6"/>
                <w:sz w:val="16"/>
                <w:szCs w:val="20"/>
                <w:lang w:val="en-US"/>
              </w:rPr>
            </w:pPr>
            <w:ins w:id="1523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39" w:author="Автор"/>
                <w:b/>
                <w:color w:val="A6A6A6"/>
                <w:sz w:val="16"/>
                <w:szCs w:val="20"/>
                <w:lang w:val="en-US"/>
              </w:rPr>
            </w:pPr>
            <w:ins w:id="1524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41" w:author="Автор"/>
                <w:b/>
                <w:color w:val="A6A6A6"/>
                <w:sz w:val="16"/>
                <w:szCs w:val="20"/>
                <w:lang w:val="en-US"/>
              </w:rPr>
            </w:pPr>
            <w:ins w:id="1524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43" w:author="Автор"/>
                <w:b/>
                <w:color w:val="A6A6A6"/>
                <w:sz w:val="16"/>
                <w:szCs w:val="20"/>
                <w:lang w:val="en-US"/>
              </w:rPr>
            </w:pPr>
            <w:ins w:id="1524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45" w:author="Автор"/>
                <w:b/>
                <w:color w:val="A6A6A6"/>
                <w:sz w:val="16"/>
                <w:szCs w:val="20"/>
                <w:lang w:val="en-US"/>
              </w:rPr>
            </w:pPr>
            <w:ins w:id="1524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47" w:author="Автор"/>
                <w:b/>
                <w:color w:val="A6A6A6"/>
                <w:sz w:val="16"/>
                <w:szCs w:val="20"/>
                <w:lang w:val="en-US"/>
              </w:rPr>
            </w:pPr>
            <w:ins w:id="1524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name="removeProhibition"&gt;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49" w:author="Автор"/>
                <w:b/>
                <w:color w:val="A6A6A6"/>
                <w:sz w:val="16"/>
                <w:szCs w:val="20"/>
                <w:lang w:val="en-US"/>
              </w:rPr>
            </w:pPr>
            <w:ins w:id="1525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51" w:author="Автор"/>
                <w:b/>
                <w:color w:val="A6A6A6"/>
                <w:sz w:val="16"/>
                <w:szCs w:val="20"/>
                <w:lang w:val="en-US"/>
              </w:rPr>
            </w:pPr>
            <w:ins w:id="1525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53" w:author="Автор"/>
                <w:b/>
                <w:color w:val="A6A6A6"/>
                <w:sz w:val="16"/>
                <w:szCs w:val="20"/>
                <w:lang w:val="en-US"/>
              </w:rPr>
            </w:pPr>
            <w:ins w:id="1525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name="removeProhibitionResponse"&gt;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55" w:author="Автор"/>
                <w:b/>
                <w:color w:val="A6A6A6"/>
                <w:sz w:val="16"/>
                <w:szCs w:val="20"/>
                <w:lang w:val="en-US"/>
              </w:rPr>
            </w:pPr>
            <w:ins w:id="1525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57" w:author="Автор"/>
                <w:b/>
                <w:color w:val="A6A6A6"/>
                <w:sz w:val="16"/>
                <w:szCs w:val="20"/>
                <w:lang w:val="en-US"/>
              </w:rPr>
            </w:pPr>
            <w:ins w:id="1525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59" w:author="Автор"/>
                <w:b/>
                <w:color w:val="A6A6A6"/>
                <w:sz w:val="16"/>
                <w:szCs w:val="20"/>
                <w:lang w:val="en-US"/>
              </w:rPr>
            </w:pPr>
            <w:ins w:id="1526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61" w:author="Автор"/>
                <w:b/>
                <w:color w:val="A6A6A6"/>
                <w:sz w:val="16"/>
                <w:szCs w:val="20"/>
                <w:lang w:val="en-US"/>
              </w:rPr>
            </w:pPr>
            <w:ins w:id="1526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63" w:author="Автор"/>
                <w:b/>
                <w:color w:val="A6A6A6"/>
                <w:sz w:val="16"/>
                <w:szCs w:val="20"/>
                <w:lang w:val="en-US"/>
              </w:rPr>
            </w:pPr>
            <w:ins w:id="1526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65" w:author="Автор"/>
                <w:b/>
                <w:color w:val="A6A6A6"/>
                <w:sz w:val="16"/>
                <w:szCs w:val="20"/>
                <w:lang w:val="en-US"/>
              </w:rPr>
            </w:pPr>
            <w:ins w:id="1526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name="getEnterEventListBySan"&gt;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67" w:author="Автор"/>
                <w:b/>
                <w:color w:val="A6A6A6"/>
                <w:sz w:val="16"/>
                <w:szCs w:val="20"/>
                <w:lang w:val="en-US"/>
              </w:rPr>
            </w:pPr>
            <w:ins w:id="1526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69" w:author="Автор"/>
                <w:b/>
                <w:color w:val="A6A6A6"/>
                <w:sz w:val="16"/>
                <w:szCs w:val="20"/>
                <w:lang w:val="en-US"/>
              </w:rPr>
            </w:pPr>
            <w:ins w:id="1527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71" w:author="Автор"/>
                <w:b/>
                <w:color w:val="A6A6A6"/>
                <w:sz w:val="16"/>
                <w:szCs w:val="20"/>
                <w:lang w:val="en-US"/>
              </w:rPr>
            </w:pPr>
            <w:ins w:id="1527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name="getEnterEventListBySanResponse"&gt;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73" w:author="Автор"/>
                <w:b/>
                <w:color w:val="A6A6A6"/>
                <w:sz w:val="16"/>
                <w:szCs w:val="20"/>
                <w:lang w:val="en-US"/>
              </w:rPr>
            </w:pPr>
            <w:ins w:id="1527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75" w:author="Автор"/>
                <w:b/>
                <w:color w:val="A6A6A6"/>
                <w:sz w:val="16"/>
                <w:szCs w:val="20"/>
                <w:lang w:val="en-US"/>
              </w:rPr>
            </w:pPr>
            <w:ins w:id="1527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77" w:author="Автор"/>
                <w:b/>
                <w:color w:val="A6A6A6"/>
                <w:sz w:val="16"/>
                <w:szCs w:val="20"/>
                <w:lang w:val="en-US"/>
              </w:rPr>
            </w:pPr>
            <w:ins w:id="1527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79" w:author="Автор"/>
                <w:b/>
                <w:color w:val="A6A6A6"/>
                <w:sz w:val="16"/>
                <w:szCs w:val="20"/>
                <w:lang w:val="en-US"/>
              </w:rPr>
            </w:pPr>
            <w:ins w:id="1528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&lt;/wsdl:binding&gt;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81" w:author="Автор"/>
                <w:b/>
                <w:color w:val="A6A6A6"/>
                <w:sz w:val="16"/>
                <w:szCs w:val="20"/>
                <w:lang w:val="en-US"/>
              </w:rPr>
            </w:pPr>
            <w:ins w:id="15282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&lt;wsdl:service name="ClientRoomControllerWSService"&gt;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83" w:author="Автор"/>
                <w:b/>
                <w:color w:val="A6A6A6"/>
                <w:sz w:val="16"/>
                <w:szCs w:val="20"/>
                <w:lang w:val="en-US"/>
              </w:rPr>
            </w:pPr>
            <w:ins w:id="15284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&lt;wsdl:port binding="tns:ClientRoomControllerWSServiceSoapBinding" name="ClientRoomControllerWSPort"&gt;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85" w:author="Автор"/>
                <w:b/>
                <w:color w:val="A6A6A6"/>
                <w:sz w:val="16"/>
                <w:szCs w:val="20"/>
                <w:lang w:val="en-US"/>
              </w:rPr>
            </w:pPr>
            <w:ins w:id="15286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&lt;soap:address location="https://31.13.60.140:28881/processor/soap/client"/&gt;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87" w:author="Автор"/>
                <w:b/>
                <w:color w:val="A6A6A6"/>
                <w:sz w:val="16"/>
                <w:szCs w:val="20"/>
                <w:lang w:val="en-US"/>
              </w:rPr>
            </w:pPr>
            <w:ins w:id="15288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&lt;/wsdl:port&gt;</w:t>
              </w:r>
            </w:ins>
          </w:p>
          <w:p w:rsidR="00DC4A74" w:rsidRPr="00DC4A7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5289" w:author="Автор"/>
                <w:b/>
                <w:color w:val="A6A6A6"/>
                <w:sz w:val="16"/>
                <w:szCs w:val="20"/>
                <w:lang w:val="en-US"/>
              </w:rPr>
            </w:pPr>
            <w:ins w:id="15290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&lt;/wsdl:service&gt;</w:t>
              </w:r>
            </w:ins>
          </w:p>
          <w:p w:rsidR="009712E5" w:rsidRPr="001E1144" w:rsidRDefault="00DC4A74" w:rsidP="00DC4A74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ins w:id="15291" w:author="Автор">
              <w:r w:rsidRPr="00DC4A74">
                <w:rPr>
                  <w:b/>
                  <w:color w:val="A6A6A6"/>
                  <w:sz w:val="16"/>
                  <w:szCs w:val="20"/>
                  <w:lang w:val="en-US"/>
                </w:rPr>
                <w:t>&lt;/wsdl:definitions&gt;</w:t>
              </w:r>
            </w:ins>
          </w:p>
        </w:tc>
      </w:tr>
    </w:tbl>
    <w:p w:rsidR="00E04098" w:rsidRDefault="00E04098" w:rsidP="00BE516E">
      <w:pPr>
        <w:spacing w:line="240" w:lineRule="auto"/>
        <w:rPr>
          <w:ins w:id="15292" w:author="Автор"/>
          <w:rFonts w:ascii="Courier New" w:hAnsi="Courier New" w:cs="Courier New"/>
          <w:sz w:val="20"/>
          <w:szCs w:val="20"/>
          <w:lang w:val="en-US"/>
        </w:rPr>
      </w:pPr>
    </w:p>
    <w:p w:rsidR="00E04098" w:rsidRDefault="00E04098">
      <w:pPr>
        <w:widowControl/>
        <w:autoSpaceDN/>
        <w:adjustRightInd/>
        <w:spacing w:line="240" w:lineRule="auto"/>
        <w:jc w:val="left"/>
        <w:textAlignment w:val="auto"/>
        <w:rPr>
          <w:ins w:id="15293" w:author="Автор"/>
          <w:rFonts w:ascii="Courier New" w:hAnsi="Courier New" w:cs="Courier New"/>
          <w:sz w:val="20"/>
          <w:szCs w:val="20"/>
          <w:lang w:val="en-US"/>
        </w:rPr>
      </w:pPr>
      <w:ins w:id="15294" w:author="Автор">
        <w:r>
          <w:rPr>
            <w:rFonts w:ascii="Courier New" w:hAnsi="Courier New" w:cs="Courier New"/>
            <w:sz w:val="20"/>
            <w:szCs w:val="20"/>
            <w:lang w:val="en-US"/>
          </w:rPr>
          <w:br w:type="page"/>
        </w:r>
      </w:ins>
    </w:p>
    <w:p w:rsidR="00BE516E" w:rsidRPr="00F6672C" w:rsidDel="00E04098" w:rsidRDefault="00BE516E" w:rsidP="00BE516E">
      <w:pPr>
        <w:spacing w:line="240" w:lineRule="auto"/>
        <w:rPr>
          <w:del w:id="15295" w:author="Автор"/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5296" w:name="_Toc415626237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5296"/>
    </w:p>
    <w:p w:rsidR="005A03C8" w:rsidRDefault="005A03C8" w:rsidP="005A03C8">
      <w:pPr>
        <w:pStyle w:val="30"/>
      </w:pPr>
      <w:bookmarkStart w:id="15297" w:name="_Toc415626238"/>
      <w:r>
        <w:t xml:space="preserve">Параметр комплексного типа: </w:t>
      </w:r>
      <w:r w:rsidRPr="005A03C8">
        <w:t>orgSummary</w:t>
      </w:r>
      <w:bookmarkEnd w:id="152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1529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Комментарий </w:t>
            </w:r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5A03C8" w:rsidRPr="005A03C8" w:rsidRDefault="005A03C8">
            <w:pPr>
              <w:snapToGrid w:val="0"/>
              <w:spacing w:before="120" w:line="360" w:lineRule="auto"/>
              <w:rPr>
                <w:sz w:val="20"/>
                <w:lang w:val="en-US"/>
              </w:rPr>
              <w:pPrChange w:id="15299" w:author="Автор">
                <w:pPr>
                  <w:snapToGrid w:val="0"/>
                  <w:spacing w:before="120" w:line="360" w:lineRule="auto"/>
                  <w:ind w:firstLine="34"/>
                </w:pPr>
              </w:pPrChange>
            </w:pPr>
            <w:ins w:id="15300" w:author="Автор">
              <w:r>
                <w:rPr>
                  <w:sz w:val="20"/>
                  <w:lang w:val="en-US"/>
                </w:rPr>
                <w:t>i</w:t>
              </w:r>
            </w:ins>
            <w:del w:id="15301" w:author="Автор">
              <w:r w:rsidDel="005A03C8">
                <w:rPr>
                  <w:sz w:val="20"/>
                  <w:lang w:val="en-US"/>
                </w:rPr>
                <w:delText>I</w:delText>
              </w:r>
            </w:del>
            <w:r>
              <w:rPr>
                <w:sz w:val="20"/>
                <w:lang w:val="en-US"/>
              </w:rPr>
              <w:t>d</w:t>
            </w:r>
          </w:p>
        </w:tc>
        <w:tc>
          <w:tcPr>
            <w:tcW w:w="1903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ins w:id="15302" w:author="Автор">
              <w:r>
                <w:rPr>
                  <w:sz w:val="20"/>
                </w:rPr>
                <w:t>Идентификатор организации</w:t>
              </w:r>
            </w:ins>
            <w:del w:id="15303" w:author="Автор">
              <w:r w:rsidRPr="00B26251" w:rsidDel="005A03C8">
                <w:rPr>
                  <w:sz w:val="20"/>
                </w:rPr>
                <w:delText>Номер договора (лицевого счета)</w:delText>
              </w:r>
            </w:del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ins w:id="15304" w:author="Автор">
              <w:r w:rsidRPr="005A03C8">
                <w:rPr>
                  <w:sz w:val="20"/>
                  <w:szCs w:val="20"/>
                </w:rPr>
                <w:t>xs:long</w:t>
              </w:r>
            </w:ins>
            <w:del w:id="15305" w:author="Автор">
              <w:r w:rsidRPr="00B26251" w:rsidDel="005A03C8">
                <w:rPr>
                  <w:sz w:val="20"/>
                  <w:szCs w:val="20"/>
                </w:rPr>
                <w:delText>xs:long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del w:id="15306" w:author="Автор">
              <w:r w:rsidRPr="00B26251" w:rsidDel="005A03C8">
                <w:rPr>
                  <w:sz w:val="20"/>
                  <w:szCs w:val="20"/>
                </w:rPr>
                <w:delText>Rgu:ResultInformation</w:delText>
              </w:r>
            </w:del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5A03C8" w:rsidRPr="005A03C8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del w:id="15307" w:author="Автор">
              <w:r w:rsidRPr="00B26251" w:rsidDel="005A03C8">
                <w:rPr>
                  <w:sz w:val="20"/>
                </w:rPr>
                <w:delText>Дата регистрации клиента</w:delText>
              </w:r>
            </w:del>
            <w:ins w:id="15308" w:author="Автор">
              <w:r>
                <w:rPr>
                  <w:sz w:val="20"/>
                </w:rPr>
                <w:t>Название организации</w:t>
              </w:r>
            </w:ins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5309" w:author="Автор">
              <w:r w:rsidRPr="005A03C8">
                <w:rPr>
                  <w:sz w:val="20"/>
                  <w:szCs w:val="20"/>
                  <w:lang w:val="en-US"/>
                </w:rPr>
                <w:t>xs:string</w:t>
              </w:r>
            </w:ins>
            <w:del w:id="15310" w:author="Автор">
              <w:r w:rsidRPr="00B26251" w:rsidDel="005A03C8">
                <w:rPr>
                  <w:sz w:val="20"/>
                  <w:szCs w:val="20"/>
                  <w:lang w:val="en-US"/>
                </w:rPr>
                <w:delText>xs:date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A03C8" w:rsidRPr="00B26251" w:rsidTr="005B793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5311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851"/>
        </w:trPr>
        <w:tc>
          <w:tcPr>
            <w:tcW w:w="534" w:type="dxa"/>
            <w:vAlign w:val="center"/>
            <w:tcPrChange w:id="15312" w:author="Автор">
              <w:tcPr>
                <w:tcW w:w="534" w:type="dxa"/>
                <w:vAlign w:val="center"/>
              </w:tcPr>
            </w:tcPrChange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  <w:tcPrChange w:id="15313" w:author="Автор">
              <w:tcPr>
                <w:tcW w:w="2050" w:type="dxa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orgType</w:t>
            </w:r>
          </w:p>
        </w:tc>
        <w:tc>
          <w:tcPr>
            <w:tcW w:w="1903" w:type="dxa"/>
            <w:tcPrChange w:id="15314" w:author="Автор">
              <w:tcPr>
                <w:tcW w:w="1903" w:type="dxa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  <w:tcPrChange w:id="15315" w:author="Автор">
              <w:tcPr>
                <w:tcW w:w="1965" w:type="dxa"/>
              </w:tcPr>
            </w:tcPrChange>
          </w:tcPr>
          <w:p w:rsidR="005A03C8" w:rsidRPr="00B26251" w:rsidRDefault="005A03C8" w:rsidP="00B261D7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15316" w:author="Автор">
              <w:tcPr>
                <w:tcW w:w="1980" w:type="dxa"/>
              </w:tcPr>
            </w:tcPrChange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5317" w:author="Автор">
              <w:r w:rsidRPr="005A03C8">
                <w:rPr>
                  <w:sz w:val="20"/>
                  <w:szCs w:val="20"/>
                </w:rPr>
                <w:t>xs:string</w:t>
              </w:r>
            </w:ins>
            <w:del w:id="15318" w:author="Автор">
              <w:r w:rsidRPr="00B26251" w:rsidDel="005A03C8">
                <w:rPr>
                  <w:sz w:val="20"/>
                  <w:szCs w:val="20"/>
                </w:rPr>
                <w:delText>xs:</w:delText>
              </w:r>
              <w:r w:rsidRPr="00B26251" w:rsidDel="005A03C8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tcPrChange w:id="15319" w:author="Автор">
              <w:tcPr>
                <w:tcW w:w="1989" w:type="dxa"/>
              </w:tcPr>
            </w:tcPrChange>
          </w:tcPr>
          <w:p w:rsidR="009C78C4" w:rsidRDefault="009C78C4" w:rsidP="009C78C4">
            <w:pPr>
              <w:pStyle w:val="affff1"/>
              <w:ind w:left="0"/>
              <w:rPr>
                <w:ins w:id="15320" w:author="Автор"/>
                <w:sz w:val="20"/>
                <w:szCs w:val="20"/>
              </w:rPr>
            </w:pPr>
            <w:ins w:id="15321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5322" w:author="Автор"/>
                <w:sz w:val="20"/>
                <w:szCs w:val="20"/>
              </w:rPr>
            </w:pPr>
            <w:ins w:id="15323" w:author="Автор">
              <w:r w:rsidRPr="00762ECF">
                <w:rPr>
                  <w:sz w:val="20"/>
                  <w:szCs w:val="20"/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детский сад;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5324" w:author="Автор"/>
                <w:sz w:val="20"/>
                <w:szCs w:val="20"/>
              </w:rPr>
            </w:pPr>
            <w:ins w:id="15325" w:author="Автор">
              <w:r w:rsidRPr="00762ECF">
                <w:rPr>
                  <w:sz w:val="20"/>
                  <w:szCs w:val="20"/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школ</w:t>
              </w:r>
              <w:r>
                <w:rPr>
                  <w:sz w:val="20"/>
                  <w:szCs w:val="20"/>
                </w:rPr>
                <w:t>а;</w:t>
              </w:r>
            </w:ins>
          </w:p>
          <w:p w:rsidR="009C78C4" w:rsidRDefault="009C78C4">
            <w:pPr>
              <w:pStyle w:val="affff1"/>
              <w:numPr>
                <w:ilvl w:val="0"/>
                <w:numId w:val="27"/>
              </w:numPr>
              <w:rPr>
                <w:ins w:id="15326" w:author="Автор"/>
                <w:sz w:val="20"/>
                <w:szCs w:val="20"/>
              </w:rPr>
              <w:pPrChange w:id="15327" w:author="Автор">
                <w:pPr>
                  <w:pStyle w:val="affff1"/>
                  <w:ind w:left="0"/>
                </w:pPr>
              </w:pPrChange>
            </w:pPr>
            <w:ins w:id="15328" w:author="Автор">
              <w:r w:rsidRPr="00762ECF">
                <w:rPr>
                  <w:sz w:val="20"/>
                  <w:szCs w:val="20"/>
                </w:rPr>
                <w:t xml:space="preserve">st </w:t>
              </w:r>
              <w:r>
                <w:rPr>
                  <w:sz w:val="20"/>
                  <w:szCs w:val="20"/>
                </w:rPr>
                <w:t>– ВУЗ;</w:t>
              </w:r>
            </w:ins>
          </w:p>
          <w:p w:rsidR="005A03C8" w:rsidRPr="009C78C4" w:rsidRDefault="009C78C4">
            <w:pPr>
              <w:pStyle w:val="affff1"/>
              <w:numPr>
                <w:ilvl w:val="0"/>
                <w:numId w:val="27"/>
              </w:numPr>
              <w:rPr>
                <w:sz w:val="20"/>
                <w:szCs w:val="20"/>
              </w:rPr>
              <w:pPrChange w:id="15329" w:author="Автор">
                <w:pPr>
                  <w:pStyle w:val="affff1"/>
                  <w:ind w:left="0"/>
                </w:pPr>
              </w:pPrChange>
            </w:pPr>
            <w:ins w:id="15330" w:author="Автор">
              <w:r w:rsidRPr="009C78C4">
                <w:rPr>
                  <w:sz w:val="20"/>
                  <w:szCs w:val="20"/>
                </w:rPr>
                <w:t xml:space="preserve">su – </w:t>
              </w:r>
              <w:r>
                <w:rPr>
                  <w:sz w:val="20"/>
                  <w:szCs w:val="20"/>
                </w:rPr>
                <w:t>поставщик</w:t>
              </w:r>
              <w:r w:rsidRPr="009C78C4">
                <w:rPr>
                  <w:sz w:val="20"/>
                  <w:szCs w:val="20"/>
                </w:rPr>
                <w:t>.</w:t>
              </w:r>
            </w:ins>
          </w:p>
        </w:tc>
      </w:tr>
    </w:tbl>
    <w:p w:rsidR="005A03C8" w:rsidRPr="005A03C8" w:rsidRDefault="005A03C8" w:rsidP="005A03C8"/>
    <w:p w:rsidR="009712E5" w:rsidRPr="00B77388" w:rsidRDefault="009712E5" w:rsidP="004A39CC">
      <w:pPr>
        <w:pStyle w:val="30"/>
      </w:pPr>
      <w:bookmarkStart w:id="15331" w:name="_Toc415626239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53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lastRenderedPageBreak/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Время последнего события контроля </w:t>
            </w:r>
            <w:r w:rsidRPr="00B26251">
              <w:rPr>
                <w:sz w:val="20"/>
              </w:rPr>
              <w:lastRenderedPageBreak/>
              <w:t>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52BDC" w:rsidRPr="00B26251" w:rsidTr="009712E5">
        <w:trPr>
          <w:ins w:id="15332" w:author="Автор"/>
        </w:trPr>
        <w:tc>
          <w:tcPr>
            <w:tcW w:w="534" w:type="dxa"/>
            <w:vAlign w:val="center"/>
          </w:tcPr>
          <w:p w:rsidR="00E52BDC" w:rsidRDefault="00E52BDC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333" w:author="Автор"/>
                <w:lang w:val="en-US"/>
              </w:rPr>
            </w:pPr>
          </w:p>
        </w:tc>
        <w:tc>
          <w:tcPr>
            <w:tcW w:w="2050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ins w:id="15334" w:author="Автор"/>
                <w:sz w:val="20"/>
                <w:lang w:val="en-US"/>
              </w:rPr>
            </w:pPr>
            <w:ins w:id="15335" w:author="Автор">
              <w:r w:rsidRPr="00E52BDC">
                <w:rPr>
                  <w:sz w:val="20"/>
                  <w:lang w:val="en-US"/>
                </w:rPr>
                <w:t>NotifyViaPUSH</w:t>
              </w:r>
            </w:ins>
          </w:p>
        </w:tc>
        <w:tc>
          <w:tcPr>
            <w:tcW w:w="1903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ins w:id="15336" w:author="Автор"/>
                <w:sz w:val="20"/>
              </w:rPr>
            </w:pPr>
            <w:ins w:id="15337" w:author="Автор">
              <w:r w:rsidRPr="00B26251">
                <w:rPr>
                  <w:sz w:val="20"/>
                </w:rPr>
                <w:t xml:space="preserve">Включено ли </w:t>
              </w:r>
              <w:r>
                <w:rPr>
                  <w:sz w:val="20"/>
                  <w:lang w:val="en-US"/>
                </w:rPr>
                <w:t>PUSH</w:t>
              </w:r>
              <w:r w:rsidRPr="00A763F0">
                <w:rPr>
                  <w:sz w:val="20"/>
                  <w:rPrChange w:id="15338" w:author="Автор">
                    <w:rPr>
                      <w:sz w:val="20"/>
                      <w:lang w:val="en-US"/>
                    </w:rPr>
                  </w:rPrChange>
                </w:rPr>
                <w:t>-</w:t>
              </w:r>
              <w:r w:rsidRPr="00B26251">
                <w:rPr>
                  <w:sz w:val="20"/>
                </w:rPr>
                <w:t xml:space="preserve">уведомление по </w:t>
              </w:r>
              <w:r w:rsidRPr="00B26251">
                <w:rPr>
                  <w:sz w:val="20"/>
                  <w:lang w:val="en-US"/>
                </w:rPr>
                <w:t>E</w:t>
              </w:r>
              <w:r w:rsidRPr="00B26251">
                <w:rPr>
                  <w:sz w:val="20"/>
                </w:rPr>
                <w:t>-</w:t>
              </w:r>
              <w:r w:rsidRPr="00B26251">
                <w:rPr>
                  <w:sz w:val="20"/>
                  <w:lang w:val="en-US"/>
                </w:rPr>
                <w:t>Mail</w:t>
              </w:r>
            </w:ins>
          </w:p>
        </w:tc>
        <w:tc>
          <w:tcPr>
            <w:tcW w:w="1965" w:type="dxa"/>
          </w:tcPr>
          <w:p w:rsidR="00E52BDC" w:rsidRPr="00E52BDC" w:rsidRDefault="00E52BDC" w:rsidP="00540333">
            <w:pPr>
              <w:rPr>
                <w:ins w:id="15339" w:author="Автор"/>
                <w:sz w:val="20"/>
                <w:szCs w:val="20"/>
                <w:rPrChange w:id="15340" w:author="Автор">
                  <w:rPr>
                    <w:ins w:id="15341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E52BDC" w:rsidRPr="00E52BDC" w:rsidRDefault="00E52BDC" w:rsidP="00540333">
            <w:pPr>
              <w:pStyle w:val="affff1"/>
              <w:ind w:left="0"/>
              <w:rPr>
                <w:ins w:id="15342" w:author="Автор"/>
                <w:sz w:val="20"/>
                <w:szCs w:val="20"/>
                <w:rPrChange w:id="15343" w:author="Автор">
                  <w:rPr>
                    <w:ins w:id="15344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9" w:type="dxa"/>
          </w:tcPr>
          <w:p w:rsidR="00E52BDC" w:rsidRPr="00B26251" w:rsidRDefault="00E52BDC" w:rsidP="00540333">
            <w:pPr>
              <w:pStyle w:val="affff1"/>
              <w:ind w:left="0"/>
              <w:rPr>
                <w:ins w:id="15345" w:author="Автор"/>
                <w:sz w:val="20"/>
                <w:szCs w:val="20"/>
              </w:rPr>
            </w:pPr>
          </w:p>
        </w:tc>
      </w:tr>
      <w:tr w:rsidR="00E52BDC" w:rsidRPr="00B26251" w:rsidTr="009712E5">
        <w:tc>
          <w:tcPr>
            <w:tcW w:w="534" w:type="dxa"/>
            <w:vAlign w:val="center"/>
          </w:tcPr>
          <w:p w:rsidR="00E52BDC" w:rsidRPr="006E4A90" w:rsidRDefault="00E52BDC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E52BDC" w:rsidRPr="00B26251" w:rsidRDefault="00E52BDC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52BDC" w:rsidRPr="00B26251" w:rsidTr="009712E5">
        <w:tc>
          <w:tcPr>
            <w:tcW w:w="534" w:type="dxa"/>
            <w:vAlign w:val="center"/>
          </w:tcPr>
          <w:p w:rsidR="00E52BDC" w:rsidRPr="006E4A90" w:rsidRDefault="00E52BDC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E52BDC" w:rsidRPr="00B26251" w:rsidRDefault="00E52BDC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52BDC" w:rsidRPr="00B26251" w:rsidTr="009712E5">
        <w:tc>
          <w:tcPr>
            <w:tcW w:w="534" w:type="dxa"/>
            <w:vAlign w:val="center"/>
          </w:tcPr>
          <w:p w:rsidR="00E52BDC" w:rsidRPr="006E4A90" w:rsidRDefault="00E52BDC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E52BDC" w:rsidRPr="00B26251" w:rsidRDefault="00E52BDC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52BDC" w:rsidTr="009712E5">
        <w:tc>
          <w:tcPr>
            <w:tcW w:w="534" w:type="dxa"/>
            <w:vAlign w:val="center"/>
          </w:tcPr>
          <w:p w:rsidR="00E52BDC" w:rsidRPr="00C43B4D" w:rsidRDefault="00E52BDC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5346" w:author="Автор">
                  <w:rPr>
                    <w:lang w:val="en-US"/>
                  </w:rPr>
                </w:rPrChange>
              </w:rPr>
            </w:pPr>
            <w:ins w:id="15347" w:author="Автор">
              <w:r>
                <w:t>21</w:t>
              </w:r>
            </w:ins>
          </w:p>
        </w:tc>
        <w:tc>
          <w:tcPr>
            <w:tcW w:w="2050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E52BDC" w:rsidRPr="00B26251" w:rsidRDefault="00E52BDC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52BDC" w:rsidRPr="00B26251" w:rsidRDefault="00E52BDC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52BDC" w:rsidTr="009712E5">
        <w:trPr>
          <w:ins w:id="15348" w:author="Автор"/>
        </w:trPr>
        <w:tc>
          <w:tcPr>
            <w:tcW w:w="534" w:type="dxa"/>
            <w:vAlign w:val="center"/>
          </w:tcPr>
          <w:p w:rsidR="00E52BDC" w:rsidRPr="00C43B4D" w:rsidRDefault="00E52BDC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349" w:author="Автор"/>
                <w:rPrChange w:id="15350" w:author="Автор">
                  <w:rPr>
                    <w:ins w:id="15351" w:author="Автор"/>
                    <w:lang w:val="en-US"/>
                  </w:rPr>
                </w:rPrChange>
              </w:rPr>
            </w:pPr>
            <w:ins w:id="15352" w:author="Автор">
              <w:r>
                <w:t>22</w:t>
              </w:r>
            </w:ins>
          </w:p>
        </w:tc>
        <w:tc>
          <w:tcPr>
            <w:tcW w:w="2050" w:type="dxa"/>
          </w:tcPr>
          <w:p w:rsidR="00E52BDC" w:rsidRPr="00B26251" w:rsidRDefault="00E52BDC" w:rsidP="00540333">
            <w:pPr>
              <w:snapToGrid w:val="0"/>
              <w:spacing w:before="120" w:line="360" w:lineRule="auto"/>
              <w:ind w:firstLine="34"/>
              <w:rPr>
                <w:ins w:id="15353" w:author="Автор"/>
                <w:sz w:val="20"/>
                <w:lang w:val="en-US"/>
              </w:rPr>
            </w:pPr>
            <w:ins w:id="15354" w:author="Автор">
              <w:r w:rsidRPr="00C43B4D">
                <w:rPr>
                  <w:sz w:val="20"/>
                  <w:lang w:val="en-US"/>
                </w:rPr>
                <w:t>OrgType</w:t>
              </w:r>
            </w:ins>
          </w:p>
        </w:tc>
        <w:tc>
          <w:tcPr>
            <w:tcW w:w="1903" w:type="dxa"/>
          </w:tcPr>
          <w:p w:rsidR="00E52BDC" w:rsidRPr="00C43B4D" w:rsidRDefault="00E52BDC" w:rsidP="00540333">
            <w:pPr>
              <w:snapToGrid w:val="0"/>
              <w:spacing w:before="120" w:line="360" w:lineRule="auto"/>
              <w:ind w:firstLine="34"/>
              <w:rPr>
                <w:ins w:id="15355" w:author="Автор"/>
                <w:sz w:val="20"/>
              </w:rPr>
            </w:pPr>
            <w:ins w:id="15356" w:author="Автор">
              <w:r>
                <w:rPr>
                  <w:sz w:val="20"/>
                </w:rPr>
                <w:t>Тип организации</w:t>
              </w:r>
            </w:ins>
          </w:p>
        </w:tc>
        <w:tc>
          <w:tcPr>
            <w:tcW w:w="1965" w:type="dxa"/>
          </w:tcPr>
          <w:p w:rsidR="00E52BDC" w:rsidRPr="00C43B4D" w:rsidRDefault="00E52BDC" w:rsidP="00540333">
            <w:pPr>
              <w:rPr>
                <w:ins w:id="15357" w:author="Автор"/>
                <w:sz w:val="20"/>
                <w:szCs w:val="20"/>
                <w:rPrChange w:id="15358" w:author="Автор">
                  <w:rPr>
                    <w:ins w:id="15359" w:author="Автор"/>
                    <w:sz w:val="20"/>
                    <w:szCs w:val="20"/>
                    <w:lang w:val="en-US"/>
                  </w:rPr>
                </w:rPrChange>
              </w:rPr>
            </w:pPr>
            <w:ins w:id="1536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E52BDC" w:rsidRPr="00B26251" w:rsidRDefault="00E52BDC" w:rsidP="00540333">
            <w:pPr>
              <w:pStyle w:val="affff1"/>
              <w:ind w:left="0"/>
              <w:rPr>
                <w:ins w:id="15361" w:author="Автор"/>
                <w:sz w:val="20"/>
                <w:szCs w:val="20"/>
                <w:lang w:val="en-US"/>
              </w:rPr>
            </w:pPr>
            <w:ins w:id="15362" w:author="Автор">
              <w:r w:rsidRPr="00C43B4D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E52BDC" w:rsidRDefault="00E52BDC" w:rsidP="00540333">
            <w:pPr>
              <w:pStyle w:val="affff1"/>
              <w:ind w:left="0"/>
              <w:rPr>
                <w:ins w:id="15363" w:author="Автор"/>
                <w:sz w:val="20"/>
                <w:szCs w:val="20"/>
              </w:rPr>
            </w:pPr>
            <w:ins w:id="15364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E52BDC" w:rsidRDefault="00E52BDC">
            <w:pPr>
              <w:pStyle w:val="affff1"/>
              <w:numPr>
                <w:ilvl w:val="0"/>
                <w:numId w:val="27"/>
              </w:numPr>
              <w:rPr>
                <w:ins w:id="15365" w:author="Автор"/>
                <w:sz w:val="20"/>
                <w:szCs w:val="20"/>
              </w:rPr>
              <w:pPrChange w:id="15366" w:author="Автор">
                <w:pPr>
                  <w:pStyle w:val="affff1"/>
                </w:pPr>
              </w:pPrChange>
            </w:pPr>
            <w:ins w:id="15367" w:author="Автор">
              <w:r w:rsidRPr="00C43B4D">
                <w:rPr>
                  <w:sz w:val="20"/>
                  <w:szCs w:val="20"/>
                  <w:rPrChange w:id="15368" w:author="Автор">
                    <w:rPr/>
                  </w:rPrChange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5369" w:author="Автор">
                    <w:rPr/>
                  </w:rPrChange>
                </w:rPr>
                <w:t xml:space="preserve"> </w:t>
              </w:r>
              <w:r>
                <w:rPr>
                  <w:sz w:val="20"/>
                  <w:szCs w:val="20"/>
                </w:rPr>
                <w:t>детсадовец;</w:t>
              </w:r>
            </w:ins>
          </w:p>
          <w:p w:rsidR="00E52BDC" w:rsidRDefault="00E52BDC">
            <w:pPr>
              <w:pStyle w:val="affff1"/>
              <w:numPr>
                <w:ilvl w:val="0"/>
                <w:numId w:val="27"/>
              </w:numPr>
              <w:rPr>
                <w:ins w:id="15370" w:author="Автор"/>
                <w:sz w:val="20"/>
                <w:szCs w:val="20"/>
              </w:rPr>
              <w:pPrChange w:id="15371" w:author="Автор">
                <w:pPr>
                  <w:pStyle w:val="affff1"/>
                </w:pPr>
              </w:pPrChange>
            </w:pPr>
            <w:ins w:id="15372" w:author="Автор">
              <w:r w:rsidRPr="00C43B4D">
                <w:rPr>
                  <w:sz w:val="20"/>
                  <w:szCs w:val="20"/>
                  <w:rPrChange w:id="15373" w:author="Автор">
                    <w:rPr/>
                  </w:rPrChange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5374" w:author="Автор">
                    <w:rPr/>
                  </w:rPrChange>
                </w:rPr>
                <w:t xml:space="preserve"> школ</w:t>
              </w:r>
              <w:r>
                <w:rPr>
                  <w:sz w:val="20"/>
                  <w:szCs w:val="20"/>
                </w:rPr>
                <w:t>ьник;</w:t>
              </w:r>
            </w:ins>
          </w:p>
          <w:p w:rsidR="00E52BDC" w:rsidRDefault="00E52BDC">
            <w:pPr>
              <w:pStyle w:val="affff1"/>
              <w:numPr>
                <w:ilvl w:val="0"/>
                <w:numId w:val="27"/>
              </w:numPr>
              <w:rPr>
                <w:ins w:id="15375" w:author="Автор"/>
                <w:sz w:val="20"/>
                <w:szCs w:val="20"/>
              </w:rPr>
              <w:pPrChange w:id="15376" w:author="Автор">
                <w:pPr>
                  <w:pStyle w:val="affff1"/>
                  <w:ind w:left="0"/>
                </w:pPr>
              </w:pPrChange>
            </w:pPr>
            <w:ins w:id="15377" w:author="Автор">
              <w:r w:rsidRPr="00C43B4D">
                <w:rPr>
                  <w:sz w:val="20"/>
                  <w:szCs w:val="20"/>
                  <w:rPrChange w:id="15378" w:author="Автор">
                    <w:rPr/>
                  </w:rPrChange>
                </w:rPr>
                <w:t xml:space="preserve">st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5379" w:author="Автор">
                    <w:rPr/>
                  </w:rPrChange>
                </w:rPr>
                <w:t xml:space="preserve"> студент</w:t>
              </w:r>
              <w:r>
                <w:rPr>
                  <w:sz w:val="20"/>
                  <w:szCs w:val="20"/>
                </w:rPr>
                <w:t>;</w:t>
              </w:r>
            </w:ins>
          </w:p>
          <w:p w:rsidR="00E52BDC" w:rsidRPr="00C43B4D" w:rsidRDefault="00E52BDC">
            <w:pPr>
              <w:pStyle w:val="affff1"/>
              <w:numPr>
                <w:ilvl w:val="0"/>
                <w:numId w:val="27"/>
              </w:numPr>
              <w:rPr>
                <w:ins w:id="15380" w:author="Автор"/>
                <w:sz w:val="20"/>
                <w:szCs w:val="20"/>
              </w:rPr>
              <w:pPrChange w:id="15381" w:author="Автор">
                <w:pPr>
                  <w:pStyle w:val="affff1"/>
                  <w:ind w:left="0"/>
                </w:pPr>
              </w:pPrChange>
            </w:pPr>
            <w:ins w:id="15382" w:author="Автор">
              <w:r w:rsidRPr="00C43B4D">
                <w:rPr>
                  <w:sz w:val="20"/>
                  <w:szCs w:val="20"/>
                </w:rPr>
                <w:t xml:space="preserve">su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сотрудник комбината.</w:t>
              </w:r>
            </w:ins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5383" w:name="_Toc415626240"/>
      <w:r>
        <w:t xml:space="preserve">Параметр комплексного типа: </w:t>
      </w:r>
      <w:r>
        <w:rPr>
          <w:lang w:val="en-US"/>
        </w:rPr>
        <w:t>ClientItem</w:t>
      </w:r>
      <w:bookmarkEnd w:id="153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5384" w:name="_Toc415626241"/>
      <w:r>
        <w:lastRenderedPageBreak/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5384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5385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5385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>
      <w:pPr>
        <w:pStyle w:val="30"/>
        <w:pPrChange w:id="15386" w:author="Автор">
          <w:pPr>
            <w:pStyle w:val="11"/>
          </w:pPr>
        </w:pPrChange>
      </w:pPr>
      <w:bookmarkStart w:id="15387" w:name="_Toc415626242"/>
      <w:r>
        <w:t xml:space="preserve">Параметр комплексного типа: </w:t>
      </w:r>
      <w:r w:rsidRPr="009F0FA0">
        <w:rPr>
          <w:rPrChange w:id="15388" w:author="Автор">
            <w:rPr>
              <w:b/>
              <w:bCs/>
              <w:lang w:val="en-US"/>
            </w:rPr>
          </w:rPrChange>
        </w:rPr>
        <w:t>PurchaseElementExt</w:t>
      </w:r>
      <w:bookmarkEnd w:id="15387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5389" w:name="_Toc415626243"/>
      <w:r>
        <w:lastRenderedPageBreak/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5389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5390" w:name="_Toc415626244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539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5391" w:name="_Toc415626245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5391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</w:pPr>
    </w:p>
    <w:p w:rsidR="009F0FA0" w:rsidRDefault="009F0FA0" w:rsidP="009F0FA0">
      <w:pPr>
        <w:pStyle w:val="30"/>
        <w:numPr>
          <w:ilvl w:val="2"/>
          <w:numId w:val="32"/>
        </w:numPr>
      </w:pPr>
      <w:bookmarkStart w:id="15392" w:name="_Toc415626246"/>
      <w:r>
        <w:t xml:space="preserve">Параметр </w:t>
      </w:r>
      <w:ins w:id="15393" w:author="Автор">
        <w:r w:rsidR="00EF07CE">
          <w:t xml:space="preserve">комплексного </w:t>
        </w:r>
      </w:ins>
      <w:r w:rsidRPr="00DC4A68">
        <w:rPr>
          <w:lang w:val="en-US"/>
          <w:rPrChange w:id="15394" w:author="Автор">
            <w:rPr/>
          </w:rPrChange>
        </w:rPr>
        <w:t xml:space="preserve">типа: </w:t>
      </w:r>
      <w:ins w:id="15395" w:author="Автор">
        <w:r w:rsidR="00DC4A68" w:rsidRPr="00DC4A68">
          <w:rPr>
            <w:lang w:val="en-US"/>
            <w:rPrChange w:id="15396" w:author="Автор">
              <w:rPr>
                <w:sz w:val="20"/>
                <w:szCs w:val="20"/>
                <w:lang w:val="en-US"/>
              </w:rPr>
            </w:rPrChange>
          </w:rPr>
          <w:t>subscriptionFeedingSettingExt</w:t>
        </w:r>
      </w:ins>
      <w:bookmarkEnd w:id="153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C4A68" w:rsidTr="003F5D6C">
        <w:tc>
          <w:tcPr>
            <w:tcW w:w="534" w:type="dxa"/>
            <w:vAlign w:val="center"/>
          </w:tcPr>
          <w:p w:rsidR="00DC4A68" w:rsidRPr="00703AC4" w:rsidRDefault="00DC4A68" w:rsidP="003F5D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DC4A68" w:rsidTr="003F5D6C">
        <w:tc>
          <w:tcPr>
            <w:tcW w:w="534" w:type="dxa"/>
            <w:vAlign w:val="center"/>
          </w:tcPr>
          <w:p w:rsidR="00DC4A68" w:rsidRPr="007E0526" w:rsidRDefault="00DC4A68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DC4A68" w:rsidRPr="002A4A95" w:rsidRDefault="00DC4A68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5397" w:author="Автор">
              <w:r w:rsidDel="00DC4A68">
                <w:rPr>
                  <w:sz w:val="20"/>
                  <w:szCs w:val="20"/>
                  <w:lang w:val="en-US"/>
                </w:rPr>
                <w:delText>M</w:delText>
              </w:r>
            </w:del>
            <w:ins w:id="15398" w:author="Автор">
              <w:r w:rsidR="00F37F34" w:rsidRPr="00F37F34">
                <w:rPr>
                  <w:sz w:val="20"/>
                  <w:szCs w:val="20"/>
                  <w:lang w:val="en-US"/>
                </w:rPr>
                <w:t>dayRequest</w:t>
              </w:r>
            </w:ins>
          </w:p>
        </w:tc>
        <w:tc>
          <w:tcPr>
            <w:tcW w:w="1903" w:type="dxa"/>
          </w:tcPr>
          <w:p w:rsidR="00DC4A68" w:rsidRPr="002A4A95" w:rsidRDefault="00DC4A68" w:rsidP="003F5D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5399" w:author="Автор">
              <w:r w:rsidDel="00F37F34">
                <w:rPr>
                  <w:sz w:val="20"/>
                  <w:szCs w:val="20"/>
                </w:rPr>
                <w:delText>Данные меню на день</w:delText>
              </w:r>
            </w:del>
          </w:p>
        </w:tc>
        <w:tc>
          <w:tcPr>
            <w:tcW w:w="1965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DC4A68" w:rsidRPr="007E0526" w:rsidRDefault="00F37F34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5400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  <w:del w:id="15401" w:author="Автор">
              <w:r w:rsidR="00DC4A68" w:rsidRPr="002A4A95" w:rsidDel="00F37F34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7F34" w:rsidTr="003F5D6C">
        <w:trPr>
          <w:ins w:id="15402" w:author="Автор"/>
        </w:trPr>
        <w:tc>
          <w:tcPr>
            <w:tcW w:w="534" w:type="dxa"/>
            <w:vAlign w:val="center"/>
          </w:tcPr>
          <w:p w:rsidR="00F37F34" w:rsidRP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403" w:author="Автор"/>
                <w:sz w:val="20"/>
                <w:szCs w:val="20"/>
                <w:lang w:val="en-US"/>
                <w:rPrChange w:id="15404" w:author="Автор">
                  <w:rPr>
                    <w:ins w:id="15405" w:author="Автор"/>
                    <w:sz w:val="20"/>
                    <w:szCs w:val="20"/>
                  </w:rPr>
                </w:rPrChange>
              </w:rPr>
            </w:pPr>
            <w:ins w:id="15406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F37F34" w:rsidDel="00DC4A68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5407" w:author="Автор"/>
                <w:sz w:val="20"/>
                <w:szCs w:val="20"/>
                <w:lang w:val="en-US"/>
              </w:rPr>
            </w:pPr>
            <w:ins w:id="15408" w:author="Автор">
              <w:r w:rsidRPr="00F37F34">
                <w:rPr>
                  <w:sz w:val="20"/>
                  <w:szCs w:val="20"/>
                  <w:lang w:val="en-US"/>
                </w:rPr>
                <w:t>dayDeActivate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5409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541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5411" w:author="Автор"/>
                <w:sz w:val="20"/>
                <w:szCs w:val="20"/>
                <w:lang w:val="en-US"/>
              </w:rPr>
            </w:pPr>
            <w:ins w:id="15412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5413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5414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415" w:author="Автор"/>
                <w:sz w:val="20"/>
                <w:szCs w:val="20"/>
                <w:lang w:val="en-US"/>
              </w:rPr>
            </w:pPr>
            <w:ins w:id="15416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5417" w:author="Автор"/>
                <w:sz w:val="20"/>
                <w:szCs w:val="20"/>
                <w:lang w:val="en-US"/>
              </w:rPr>
            </w:pPr>
            <w:ins w:id="15418" w:author="Автор">
              <w:r w:rsidRPr="00F37F34">
                <w:rPr>
                  <w:sz w:val="20"/>
                  <w:szCs w:val="20"/>
                  <w:lang w:val="en-US"/>
                </w:rPr>
                <w:t>enableFeeding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5419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542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5421" w:author="Автор"/>
                <w:sz w:val="20"/>
                <w:szCs w:val="20"/>
                <w:lang w:val="en-US"/>
              </w:rPr>
            </w:pPr>
            <w:ins w:id="15422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5423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5424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425" w:author="Автор"/>
                <w:sz w:val="20"/>
                <w:szCs w:val="20"/>
                <w:lang w:val="en-US"/>
              </w:rPr>
            </w:pPr>
            <w:ins w:id="15426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5427" w:author="Автор"/>
                <w:sz w:val="20"/>
                <w:szCs w:val="20"/>
                <w:lang w:val="en-US"/>
              </w:rPr>
            </w:pPr>
            <w:ins w:id="15428" w:author="Автор">
              <w:r w:rsidRPr="00F37F34">
                <w:rPr>
                  <w:sz w:val="20"/>
                  <w:szCs w:val="20"/>
                  <w:lang w:val="en-US"/>
                </w:rPr>
                <w:t>dayForbidChange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5429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5430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5431" w:author="Автор"/>
                <w:sz w:val="20"/>
                <w:szCs w:val="20"/>
                <w:lang w:val="en-US"/>
              </w:rPr>
            </w:pPr>
            <w:ins w:id="15432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5433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5434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435" w:author="Автор"/>
                <w:sz w:val="20"/>
                <w:szCs w:val="20"/>
                <w:lang w:val="en-US"/>
              </w:rPr>
            </w:pPr>
            <w:ins w:id="15436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5437" w:author="Автор"/>
                <w:sz w:val="20"/>
                <w:szCs w:val="20"/>
                <w:lang w:val="en-US"/>
              </w:rPr>
            </w:pPr>
            <w:ins w:id="15438" w:author="Автор">
              <w:r w:rsidRPr="00F37F34">
                <w:rPr>
                  <w:sz w:val="20"/>
                  <w:szCs w:val="20"/>
                  <w:lang w:val="en-US"/>
                </w:rPr>
                <w:t>sixWorkWeek</w:t>
              </w:r>
            </w:ins>
          </w:p>
        </w:tc>
        <w:tc>
          <w:tcPr>
            <w:tcW w:w="1903" w:type="dxa"/>
          </w:tcPr>
          <w:p w:rsidR="00F37F34" w:rsidRPr="00F37F34" w:rsidRDefault="00F37F34" w:rsidP="003F5D6C">
            <w:pPr>
              <w:snapToGrid w:val="0"/>
              <w:spacing w:before="120" w:line="360" w:lineRule="auto"/>
              <w:rPr>
                <w:ins w:id="15439" w:author="Автор"/>
                <w:sz w:val="20"/>
                <w:szCs w:val="20"/>
              </w:rPr>
            </w:pPr>
            <w:ins w:id="15440" w:author="Автор">
              <w:r>
                <w:rPr>
                  <w:sz w:val="20"/>
                  <w:szCs w:val="20"/>
                </w:rPr>
                <w:t>Определяет 5 или 6 дневная рабочая неделя</w:t>
              </w:r>
            </w:ins>
          </w:p>
        </w:tc>
        <w:tc>
          <w:tcPr>
            <w:tcW w:w="1965" w:type="dxa"/>
          </w:tcPr>
          <w:p w:rsidR="00F37F34" w:rsidRPr="00F37F34" w:rsidRDefault="00F37F34" w:rsidP="003F5D6C">
            <w:pPr>
              <w:pStyle w:val="affff1"/>
              <w:ind w:left="0"/>
              <w:rPr>
                <w:ins w:id="15441" w:author="Автор"/>
                <w:sz w:val="20"/>
                <w:szCs w:val="20"/>
                <w:rPrChange w:id="15442" w:author="Автор">
                  <w:rPr>
                    <w:ins w:id="15443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5444" w:author="Автор"/>
                <w:sz w:val="20"/>
                <w:szCs w:val="20"/>
                <w:lang w:val="en-US"/>
              </w:rPr>
            </w:pPr>
            <w:ins w:id="15445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Default="00F37F34" w:rsidP="003F5D6C">
            <w:pPr>
              <w:pStyle w:val="affff1"/>
              <w:ind w:left="0"/>
              <w:rPr>
                <w:ins w:id="15446" w:author="Автор"/>
                <w:sz w:val="20"/>
                <w:szCs w:val="20"/>
              </w:rPr>
            </w:pPr>
            <w:ins w:id="15447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="003F5D6C">
                <w:rPr>
                  <w:sz w:val="20"/>
                  <w:szCs w:val="20"/>
                </w:rPr>
                <w:t xml:space="preserve">: </w:t>
              </w:r>
              <w:del w:id="15448" w:author="Автор">
                <w:r w:rsidDel="003F5D6C">
                  <w:rPr>
                    <w:sz w:val="20"/>
                    <w:szCs w:val="20"/>
                    <w:lang w:val="en-US"/>
                  </w:rPr>
                  <w:delText xml:space="preserve"> - </w:delText>
                </w:r>
                <w:r w:rsidDel="003F5D6C">
                  <w:rPr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sz w:val="20"/>
                  <w:szCs w:val="20"/>
                </w:rPr>
                <w:t>6 дневная;</w:t>
              </w:r>
            </w:ins>
          </w:p>
          <w:p w:rsidR="00F37F34" w:rsidRPr="00F37F34" w:rsidRDefault="00F37F34" w:rsidP="003F5D6C">
            <w:pPr>
              <w:pStyle w:val="affff1"/>
              <w:ind w:left="0"/>
              <w:rPr>
                <w:ins w:id="15449" w:author="Автор"/>
                <w:sz w:val="20"/>
                <w:szCs w:val="20"/>
              </w:rPr>
            </w:pPr>
            <w:ins w:id="15450" w:author="Автор">
              <w:r>
                <w:rPr>
                  <w:sz w:val="20"/>
                  <w:szCs w:val="20"/>
                  <w:lang w:val="en-US"/>
                </w:rPr>
                <w:t>False: 5-</w:t>
              </w:r>
              <w:r>
                <w:rPr>
                  <w:sz w:val="20"/>
                  <w:szCs w:val="20"/>
                </w:rPr>
                <w:t>дневная.</w:t>
              </w:r>
            </w:ins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  <w:rPr>
          <w:lang w:val="en-US"/>
        </w:rPr>
      </w:pPr>
    </w:p>
    <w:p w:rsidR="002A4A95" w:rsidRDefault="002A4A95" w:rsidP="00827F99">
      <w:pPr>
        <w:pStyle w:val="30"/>
      </w:pPr>
      <w:bookmarkStart w:id="15451" w:name="_Toc415626247"/>
      <w:r>
        <w:t xml:space="preserve">Параметр комплексного типа: </w:t>
      </w:r>
      <w:r>
        <w:rPr>
          <w:lang w:val="en-US"/>
        </w:rPr>
        <w:t>MenuListExt</w:t>
      </w:r>
      <w:bookmarkEnd w:id="15451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5452" w:name="_Toc415626248"/>
      <w:r>
        <w:t xml:space="preserve">Параметр комплексного типа: </w:t>
      </w:r>
      <w:r w:rsidRPr="004270D2">
        <w:t>MenuDateItemExt</w:t>
      </w:r>
      <w:bookmarkEnd w:id="15452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5453" w:name="_Toc415626249"/>
      <w:r>
        <w:t xml:space="preserve">Параметр комплексного типа: </w:t>
      </w:r>
      <w:r w:rsidRPr="004270D2">
        <w:t>MenuItemExt</w:t>
      </w:r>
      <w:bookmarkEnd w:id="15453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 xml:space="preserve">Группа (Первое, Второе, Напитки, и </w:t>
            </w:r>
            <w:r w:rsidRPr="00B31A64">
              <w:rPr>
                <w:sz w:val="20"/>
                <w:szCs w:val="20"/>
              </w:rPr>
              <w:lastRenderedPageBreak/>
              <w:t>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5454" w:name="_Toc415626250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5454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5455" w:name="_Toc415626251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5455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Направление </w:t>
            </w:r>
            <w:r>
              <w:rPr>
                <w:color w:val="000000"/>
                <w:sz w:val="20"/>
                <w:szCs w:val="20"/>
              </w:rPr>
              <w:lastRenderedPageBreak/>
              <w:t>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 xml:space="preserve">0 – вход, 1 – выход, </w:t>
            </w:r>
            <w:r w:rsidRPr="00C54BE3">
              <w:rPr>
                <w:color w:val="000000"/>
                <w:sz w:val="20"/>
                <w:szCs w:val="20"/>
              </w:rPr>
              <w:lastRenderedPageBreak/>
              <w:t>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>е совершено по 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1224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1E0A" w:rsidRDefault="003A1E0A">
      <w:pPr>
        <w:pStyle w:val="30"/>
        <w:rPr>
          <w:ins w:id="15456" w:author="Автор"/>
        </w:rPr>
        <w:pPrChange w:id="15457" w:author="Автор">
          <w:pPr>
            <w:pStyle w:val="30"/>
            <w:numPr>
              <w:numId w:val="19"/>
            </w:numPr>
          </w:pPr>
        </w:pPrChange>
      </w:pPr>
      <w:bookmarkStart w:id="15458" w:name="_Toc415626252"/>
      <w:ins w:id="15459" w:author="Автор">
        <w:r>
          <w:t xml:space="preserve">Параметр комплексного типа: </w:t>
        </w:r>
        <w:r w:rsidRPr="008907AE">
          <w:rPr>
            <w:rPrChange w:id="15460" w:author="Автор">
              <w:rPr>
                <w:lang w:val="en-US"/>
              </w:rPr>
            </w:rPrChange>
          </w:rPr>
          <w:t>EnterEventWithRepList</w:t>
        </w:r>
        <w:bookmarkEnd w:id="15458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5461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5462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303"/>
        <w:gridCol w:w="1666"/>
        <w:tblGridChange w:id="15463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3A1E0A" w:rsidTr="00554C0B">
        <w:trPr>
          <w:ins w:id="15464" w:author="Автор"/>
        </w:trPr>
        <w:tc>
          <w:tcPr>
            <w:tcW w:w="534" w:type="dxa"/>
            <w:vAlign w:val="center"/>
            <w:tcPrChange w:id="15465" w:author="Автор">
              <w:tcPr>
                <w:tcW w:w="534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5466" w:author="Автор"/>
                <w:lang w:val="en-US"/>
              </w:rPr>
            </w:pPr>
            <w:ins w:id="15467" w:author="Автор">
              <w:r>
                <w:t>№</w:t>
              </w:r>
            </w:ins>
          </w:p>
        </w:tc>
        <w:tc>
          <w:tcPr>
            <w:tcW w:w="2050" w:type="dxa"/>
            <w:vAlign w:val="center"/>
            <w:tcPrChange w:id="15468" w:author="Автор">
              <w:tcPr>
                <w:tcW w:w="205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5469" w:author="Автор"/>
              </w:rPr>
            </w:pPr>
            <w:ins w:id="15470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  <w:tcPrChange w:id="15471" w:author="Автор">
              <w:tcPr>
                <w:tcW w:w="1903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5472" w:author="Автор"/>
              </w:rPr>
            </w:pPr>
            <w:ins w:id="15473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  <w:tcPrChange w:id="15474" w:author="Автор">
              <w:tcPr>
                <w:tcW w:w="1965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5475" w:author="Автор"/>
              </w:rPr>
            </w:pPr>
            <w:ins w:id="15476" w:author="Автор">
              <w:r w:rsidRPr="00703AC4">
                <w:t xml:space="preserve">Обязательность </w:t>
              </w:r>
            </w:ins>
          </w:p>
        </w:tc>
        <w:tc>
          <w:tcPr>
            <w:tcW w:w="2303" w:type="dxa"/>
            <w:vAlign w:val="center"/>
            <w:tcPrChange w:id="15477" w:author="Автор">
              <w:tcPr>
                <w:tcW w:w="198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5478" w:author="Автор"/>
              </w:rPr>
            </w:pPr>
            <w:ins w:id="15479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666" w:type="dxa"/>
            <w:vAlign w:val="center"/>
            <w:tcPrChange w:id="15480" w:author="Автор">
              <w:tcPr>
                <w:tcW w:w="1989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5481" w:author="Автор"/>
              </w:rPr>
            </w:pPr>
            <w:ins w:id="15482" w:author="Автор">
              <w:r w:rsidRPr="00703AC4">
                <w:t xml:space="preserve">Комментарий </w:t>
              </w:r>
            </w:ins>
          </w:p>
        </w:tc>
      </w:tr>
      <w:tr w:rsidR="003A1E0A" w:rsidTr="00554C0B">
        <w:trPr>
          <w:ins w:id="15483" w:author="Автор"/>
        </w:trPr>
        <w:tc>
          <w:tcPr>
            <w:tcW w:w="534" w:type="dxa"/>
            <w:vAlign w:val="center"/>
            <w:tcPrChange w:id="15484" w:author="Автор">
              <w:tcPr>
                <w:tcW w:w="534" w:type="dxa"/>
                <w:vAlign w:val="center"/>
              </w:tcPr>
            </w:tcPrChange>
          </w:tcPr>
          <w:p w:rsidR="003A1E0A" w:rsidRPr="007E0526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485" w:author="Автор"/>
                <w:sz w:val="20"/>
                <w:szCs w:val="20"/>
              </w:rPr>
            </w:pPr>
            <w:ins w:id="15486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PrChange w:id="15487" w:author="Автор">
              <w:tcPr>
                <w:tcW w:w="2050" w:type="dxa"/>
              </w:tcPr>
            </w:tcPrChange>
          </w:tcPr>
          <w:p w:rsidR="003A1E0A" w:rsidRPr="002A4A95" w:rsidRDefault="003A1E0A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5488" w:author="Автор"/>
                <w:sz w:val="20"/>
                <w:szCs w:val="20"/>
                <w:lang w:val="en-US"/>
              </w:rPr>
            </w:pPr>
            <w:ins w:id="15489" w:author="Автор">
              <w:r>
                <w:rPr>
                  <w:sz w:val="20"/>
                  <w:szCs w:val="20"/>
                  <w:lang w:val="en-US"/>
                </w:rPr>
                <w:t>E</w:t>
              </w:r>
            </w:ins>
          </w:p>
        </w:tc>
        <w:tc>
          <w:tcPr>
            <w:tcW w:w="1903" w:type="dxa"/>
            <w:tcPrChange w:id="15490" w:author="Автор">
              <w:tcPr>
                <w:tcW w:w="1903" w:type="dxa"/>
              </w:tcPr>
            </w:tcPrChange>
          </w:tcPr>
          <w:p w:rsidR="003A1E0A" w:rsidRPr="000C3AEA" w:rsidRDefault="003A1E0A" w:rsidP="002008CA">
            <w:pPr>
              <w:snapToGrid w:val="0"/>
              <w:spacing w:before="120" w:line="360" w:lineRule="auto"/>
              <w:rPr>
                <w:ins w:id="15491" w:author="Автор"/>
                <w:sz w:val="20"/>
                <w:szCs w:val="20"/>
                <w:lang w:val="en-US"/>
              </w:rPr>
            </w:pPr>
            <w:ins w:id="15492" w:author="Автор">
              <w:r>
                <w:rPr>
                  <w:sz w:val="20"/>
                  <w:szCs w:val="20"/>
                </w:rPr>
                <w:t>Данные прохода</w:t>
              </w:r>
            </w:ins>
          </w:p>
        </w:tc>
        <w:tc>
          <w:tcPr>
            <w:tcW w:w="1965" w:type="dxa"/>
            <w:tcPrChange w:id="15493" w:author="Автор">
              <w:tcPr>
                <w:tcW w:w="1965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5494" w:author="Автор"/>
                <w:sz w:val="20"/>
                <w:szCs w:val="20"/>
                <w:lang w:val="en-US"/>
              </w:rPr>
            </w:pPr>
          </w:p>
        </w:tc>
        <w:tc>
          <w:tcPr>
            <w:tcW w:w="2303" w:type="dxa"/>
            <w:tcPrChange w:id="15495" w:author="Автор">
              <w:tcPr>
                <w:tcW w:w="1980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5496" w:author="Автор"/>
                <w:sz w:val="20"/>
                <w:szCs w:val="20"/>
                <w:lang w:val="en-US"/>
              </w:rPr>
            </w:pPr>
            <w:ins w:id="15497" w:author="Автор">
              <w:r w:rsidRPr="003A1E0A">
                <w:rPr>
                  <w:sz w:val="20"/>
                  <w:szCs w:val="20"/>
                  <w:lang w:val="en-US"/>
                </w:rPr>
                <w:t>EnterEventWithRepItem</w:t>
              </w:r>
            </w:ins>
          </w:p>
        </w:tc>
        <w:tc>
          <w:tcPr>
            <w:tcW w:w="1666" w:type="dxa"/>
            <w:tcPrChange w:id="15498" w:author="Автор">
              <w:tcPr>
                <w:tcW w:w="1989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5499" w:author="Автор"/>
                <w:sz w:val="20"/>
                <w:szCs w:val="20"/>
              </w:rPr>
            </w:pPr>
          </w:p>
        </w:tc>
      </w:tr>
    </w:tbl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5500" w:author="Автор"/>
          <w:lang w:val="en-US"/>
        </w:rPr>
      </w:pPr>
    </w:p>
    <w:p w:rsidR="003A1E0A" w:rsidRDefault="003A1E0A" w:rsidP="003A1E0A">
      <w:pPr>
        <w:pStyle w:val="30"/>
        <w:rPr>
          <w:ins w:id="15501" w:author="Автор"/>
        </w:rPr>
      </w:pPr>
      <w:bookmarkStart w:id="15502" w:name="_Toc415626253"/>
      <w:ins w:id="15503" w:author="Автор">
        <w:r>
          <w:t xml:space="preserve">Параметр комплексного типа: </w:t>
        </w:r>
        <w:r w:rsidRPr="000C3AEA">
          <w:rPr>
            <w:lang w:val="en-US"/>
          </w:rPr>
          <w:t>EnterEvent</w:t>
        </w:r>
        <w:r w:rsidR="00554C0B">
          <w:rPr>
            <w:lang w:val="en-US"/>
          </w:rPr>
          <w:t>WithRep</w:t>
        </w:r>
        <w:r w:rsidRPr="000C3AEA">
          <w:rPr>
            <w:lang w:val="en-US"/>
          </w:rPr>
          <w:t>Item</w:t>
        </w:r>
        <w:bookmarkEnd w:id="15502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5504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1E0A" w:rsidTr="002008CA">
        <w:trPr>
          <w:ins w:id="15505" w:author="Автор"/>
        </w:trPr>
        <w:tc>
          <w:tcPr>
            <w:tcW w:w="534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5506" w:author="Автор"/>
                <w:lang w:val="en-US"/>
              </w:rPr>
            </w:pPr>
            <w:ins w:id="15507" w:author="Автор">
              <w:r>
                <w:t>№</w:t>
              </w:r>
            </w:ins>
          </w:p>
        </w:tc>
        <w:tc>
          <w:tcPr>
            <w:tcW w:w="205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5508" w:author="Автор"/>
              </w:rPr>
            </w:pPr>
            <w:ins w:id="15509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5510" w:author="Автор"/>
              </w:rPr>
            </w:pPr>
            <w:ins w:id="15511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5512" w:author="Автор"/>
              </w:rPr>
            </w:pPr>
            <w:ins w:id="15513" w:author="Автор">
              <w:r w:rsidRPr="00703AC4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5514" w:author="Автор"/>
              </w:rPr>
            </w:pPr>
            <w:ins w:id="15515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5516" w:author="Автор"/>
              </w:rPr>
            </w:pPr>
            <w:ins w:id="15517" w:author="Автор">
              <w:r w:rsidRPr="00703AC4">
                <w:t xml:space="preserve">Комментарий </w:t>
              </w:r>
            </w:ins>
          </w:p>
        </w:tc>
      </w:tr>
      <w:tr w:rsidR="003A1E0A" w:rsidTr="002008CA">
        <w:trPr>
          <w:ins w:id="15518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19" w:author="Автор"/>
                <w:sz w:val="20"/>
                <w:szCs w:val="20"/>
              </w:rPr>
            </w:pPr>
            <w:ins w:id="15520" w:author="Автор">
              <w:r w:rsidRPr="00C54BE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21" w:author="Автор"/>
                <w:sz w:val="20"/>
                <w:szCs w:val="20"/>
                <w:lang w:val="en-US"/>
              </w:rPr>
            </w:pPr>
            <w:ins w:id="15522" w:author="Автор"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23" w:author="Автор"/>
                <w:color w:val="000000"/>
                <w:sz w:val="20"/>
                <w:szCs w:val="20"/>
              </w:rPr>
            </w:pPr>
            <w:ins w:id="15524" w:author="Автор">
              <w:r w:rsidRPr="00C54BE3">
                <w:rPr>
                  <w:color w:val="000000"/>
                  <w:sz w:val="20"/>
                  <w:szCs w:val="20"/>
                </w:rPr>
                <w:t>Дата и время события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25" w:author="Автор"/>
                <w:sz w:val="20"/>
                <w:szCs w:val="20"/>
                <w:lang w:val="en-US"/>
              </w:rPr>
            </w:pPr>
            <w:ins w:id="1552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27" w:author="Автор"/>
                <w:sz w:val="20"/>
                <w:szCs w:val="20"/>
                <w:lang w:val="en-US"/>
              </w:rPr>
            </w:pPr>
            <w:ins w:id="15528" w:author="Автор">
              <w:r>
                <w:rPr>
                  <w:sz w:val="20"/>
                  <w:szCs w:val="20"/>
                  <w:lang w:val="en-US"/>
                </w:rPr>
                <w:t>xs</w:t>
              </w:r>
              <w:r>
                <w:rPr>
                  <w:lang w:val="en-US"/>
                </w:rPr>
                <w:t>:</w:t>
              </w:r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29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5530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31" w:author="Автор"/>
                <w:sz w:val="20"/>
                <w:szCs w:val="20"/>
                <w:lang w:val="en-US"/>
              </w:rPr>
            </w:pPr>
            <w:ins w:id="15532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33" w:author="Автор"/>
                <w:sz w:val="20"/>
                <w:szCs w:val="20"/>
                <w:lang w:val="en-US"/>
              </w:rPr>
            </w:pPr>
            <w:ins w:id="15534" w:author="Автор">
              <w:r w:rsidRPr="00C54BE3">
                <w:rPr>
                  <w:sz w:val="20"/>
                  <w:szCs w:val="20"/>
                  <w:lang w:val="en-US"/>
                </w:rPr>
                <w:t>day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35" w:author="Автор"/>
                <w:sz w:val="20"/>
                <w:szCs w:val="20"/>
              </w:rPr>
            </w:pPr>
            <w:ins w:id="15536" w:author="Автор">
              <w:r w:rsidRPr="00C54BE3">
                <w:rPr>
                  <w:sz w:val="20"/>
                  <w:szCs w:val="20"/>
                </w:rPr>
                <w:t xml:space="preserve">День недели события 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37" w:author="Автор"/>
                <w:sz w:val="20"/>
                <w:szCs w:val="20"/>
                <w:lang w:val="en-US"/>
              </w:rPr>
            </w:pPr>
            <w:ins w:id="1553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5539" w:author="Автор"/>
                <w:sz w:val="20"/>
                <w:szCs w:val="20"/>
                <w:lang w:val="en-US"/>
              </w:rPr>
            </w:pPr>
            <w:ins w:id="15540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41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5542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43" w:author="Автор"/>
                <w:sz w:val="20"/>
                <w:szCs w:val="20"/>
                <w:lang w:val="en-US"/>
              </w:rPr>
            </w:pPr>
            <w:ins w:id="15544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45" w:author="Автор"/>
                <w:sz w:val="20"/>
                <w:szCs w:val="20"/>
                <w:lang w:val="en-US"/>
              </w:rPr>
            </w:pPr>
            <w:ins w:id="15546" w:author="Автор">
              <w:r w:rsidRPr="00C54BE3">
                <w:rPr>
                  <w:sz w:val="20"/>
                  <w:szCs w:val="20"/>
                  <w:lang w:val="en-US"/>
                </w:rPr>
                <w:t>enterName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47" w:author="Автор"/>
                <w:color w:val="000000"/>
                <w:sz w:val="20"/>
                <w:szCs w:val="20"/>
              </w:rPr>
            </w:pPr>
            <w:ins w:id="15548" w:author="Автор">
              <w:r w:rsidRPr="00C54BE3">
                <w:rPr>
                  <w:color w:val="000000"/>
                  <w:sz w:val="20"/>
                  <w:szCs w:val="20"/>
                </w:rPr>
                <w:t>Наименование входной группы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49" w:author="Автор"/>
                <w:sz w:val="20"/>
                <w:szCs w:val="20"/>
                <w:lang w:val="en-US"/>
              </w:rPr>
            </w:pPr>
            <w:ins w:id="15550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5551" w:author="Автор"/>
                <w:sz w:val="20"/>
                <w:szCs w:val="20"/>
                <w:lang w:val="en-US"/>
              </w:rPr>
            </w:pPr>
            <w:ins w:id="15552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53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5554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55" w:author="Автор"/>
                <w:sz w:val="20"/>
                <w:szCs w:val="20"/>
                <w:lang w:val="en-US"/>
              </w:rPr>
            </w:pPr>
            <w:ins w:id="15556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57" w:author="Автор"/>
                <w:sz w:val="20"/>
                <w:szCs w:val="20"/>
                <w:lang w:val="en-US"/>
              </w:rPr>
            </w:pPr>
            <w:ins w:id="15558" w:author="Автор">
              <w:r w:rsidRPr="00C54BE3">
                <w:rPr>
                  <w:sz w:val="20"/>
                  <w:szCs w:val="20"/>
                  <w:lang w:val="en-US"/>
                </w:rPr>
                <w:t>direction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59" w:author="Автор"/>
                <w:color w:val="000000"/>
                <w:sz w:val="20"/>
                <w:szCs w:val="20"/>
                <w:lang w:val="en-US"/>
              </w:rPr>
            </w:pPr>
            <w:ins w:id="15560" w:author="Автор">
              <w:r>
                <w:rPr>
                  <w:color w:val="000000"/>
                  <w:sz w:val="20"/>
                  <w:szCs w:val="20"/>
                </w:rPr>
                <w:t>Направление прохода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5561" w:author="Автор"/>
                <w:sz w:val="20"/>
                <w:szCs w:val="20"/>
                <w:lang w:val="en-US"/>
              </w:rPr>
            </w:pPr>
            <w:ins w:id="15562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5563" w:author="Автор"/>
                <w:sz w:val="20"/>
                <w:szCs w:val="20"/>
                <w:lang w:val="en-US"/>
              </w:rPr>
            </w:pPr>
            <w:ins w:id="15564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65" w:author="Автор"/>
                <w:sz w:val="20"/>
                <w:szCs w:val="20"/>
              </w:rPr>
            </w:pPr>
            <w:ins w:id="15566" w:author="Автор">
              <w:r w:rsidRPr="00C54BE3">
                <w:rPr>
                  <w:color w:val="000000"/>
                  <w:sz w:val="20"/>
                  <w:szCs w:val="20"/>
                </w:rPr>
                <w:t xml:space="preserve">0 – вход, 1 – выход, 2- проход запрещен, 3 – взлом турникета, 4 – событие без прохода, 5 – отказ от прохода, 6 – повторный вход, 7 – </w:t>
              </w:r>
              <w:r w:rsidRPr="00C54BE3">
                <w:rPr>
                  <w:color w:val="000000"/>
                  <w:sz w:val="20"/>
                  <w:szCs w:val="20"/>
                </w:rPr>
                <w:lastRenderedPageBreak/>
                <w:t>повторный выход</w:t>
              </w:r>
            </w:ins>
          </w:p>
        </w:tc>
      </w:tr>
      <w:tr w:rsidR="003A1E0A" w:rsidTr="002008CA">
        <w:trPr>
          <w:ins w:id="15567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68" w:author="Автор"/>
                <w:sz w:val="20"/>
                <w:szCs w:val="20"/>
                <w:lang w:val="en-US"/>
              </w:rPr>
            </w:pPr>
            <w:ins w:id="15569" w:author="Автор">
              <w:r>
                <w:rPr>
                  <w:sz w:val="20"/>
                  <w:szCs w:val="20"/>
                  <w:lang w:val="en-US"/>
                </w:rPr>
                <w:lastRenderedPageBreak/>
                <w:t>5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70" w:author="Автор"/>
                <w:sz w:val="20"/>
                <w:szCs w:val="20"/>
                <w:lang w:val="en-US"/>
              </w:rPr>
            </w:pPr>
            <w:ins w:id="15571" w:author="Автор">
              <w:r w:rsidRPr="00C54BE3">
                <w:rPr>
                  <w:sz w:val="20"/>
                  <w:szCs w:val="20"/>
                  <w:lang w:val="en-US"/>
                </w:rPr>
                <w:t>temporaryCard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5572" w:author="Автор"/>
                <w:sz w:val="20"/>
                <w:szCs w:val="20"/>
              </w:rPr>
            </w:pPr>
            <w:ins w:id="15573" w:author="Автор">
              <w:r w:rsidRPr="00C54BE3">
                <w:rPr>
                  <w:sz w:val="20"/>
                  <w:szCs w:val="20"/>
                </w:rPr>
                <w:t>Событи</w:t>
              </w:r>
              <w:r>
                <w:rPr>
                  <w:sz w:val="20"/>
                  <w:szCs w:val="20"/>
                </w:rPr>
                <w:t>е совершено по временной карте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5574" w:author="Автор"/>
                <w:sz w:val="20"/>
                <w:szCs w:val="20"/>
                <w:lang w:val="en-US"/>
              </w:rPr>
            </w:pPr>
            <w:ins w:id="1557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5576" w:author="Автор"/>
                <w:sz w:val="20"/>
                <w:szCs w:val="20"/>
                <w:lang w:val="en-US"/>
              </w:rPr>
            </w:pPr>
            <w:ins w:id="15577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5578" w:author="Автор"/>
                <w:sz w:val="20"/>
                <w:szCs w:val="20"/>
              </w:rPr>
            </w:pPr>
            <w:ins w:id="15579" w:author="Автор">
              <w:r w:rsidRPr="00C54BE3">
                <w:rPr>
                  <w:sz w:val="20"/>
                  <w:szCs w:val="20"/>
                </w:rPr>
                <w:t>0 — нет, 1 — да</w:t>
              </w:r>
            </w:ins>
          </w:p>
        </w:tc>
      </w:tr>
      <w:tr w:rsidR="003A1E0A" w:rsidTr="002008CA">
        <w:trPr>
          <w:ins w:id="1558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0A" w:rsidRPr="00AC0B8E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81" w:author="Автор"/>
                <w:sz w:val="20"/>
                <w:szCs w:val="20"/>
                <w:lang w:val="en-US"/>
              </w:rPr>
            </w:pPr>
            <w:ins w:id="15582" w:author="Автор">
              <w:r w:rsidRPr="00AC0B8E">
                <w:rPr>
                  <w:sz w:val="20"/>
                  <w:szCs w:val="20"/>
                  <w:lang w:val="en-US"/>
                </w:rPr>
                <w:t>6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snapToGrid w:val="0"/>
              <w:spacing w:before="120" w:line="360" w:lineRule="auto"/>
              <w:rPr>
                <w:ins w:id="15583" w:author="Автор"/>
                <w:sz w:val="20"/>
                <w:szCs w:val="20"/>
                <w:lang w:val="en-US"/>
              </w:rPr>
            </w:pPr>
            <w:ins w:id="15584" w:author="Автор">
              <w:r w:rsidRPr="00827F99">
                <w:rPr>
                  <w:sz w:val="20"/>
                  <w:szCs w:val="20"/>
                  <w:lang w:val="en-US"/>
                </w:rPr>
                <w:t>GuardianSan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snapToGrid w:val="0"/>
              <w:spacing w:before="120" w:line="360" w:lineRule="auto"/>
              <w:rPr>
                <w:ins w:id="15585" w:author="Автор"/>
                <w:sz w:val="20"/>
                <w:szCs w:val="20"/>
              </w:rPr>
            </w:pPr>
            <w:ins w:id="15586" w:author="Автор">
              <w:r>
                <w:rPr>
                  <w:sz w:val="20"/>
                  <w:szCs w:val="20"/>
                </w:rPr>
                <w:t>Снилс родителя который провел ребенка в детском садике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5587" w:author="Автор"/>
                <w:sz w:val="20"/>
                <w:szCs w:val="20"/>
                <w:lang w:val="en-US"/>
              </w:rPr>
            </w:pPr>
            <w:ins w:id="15588" w:author="Автор">
              <w:r w:rsidRPr="00827F99"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pStyle w:val="affff1"/>
              <w:ind w:left="0"/>
              <w:rPr>
                <w:ins w:id="15589" w:author="Автор"/>
                <w:sz w:val="20"/>
                <w:szCs w:val="20"/>
                <w:lang w:val="en-US"/>
              </w:rPr>
            </w:pPr>
            <w:ins w:id="15590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5591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559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AC0B8E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93" w:author="Автор"/>
                <w:sz w:val="20"/>
                <w:szCs w:val="20"/>
                <w:lang w:val="en-US"/>
              </w:rPr>
            </w:pPr>
            <w:ins w:id="15594" w:author="Автор">
              <w:r>
                <w:rPr>
                  <w:sz w:val="20"/>
                  <w:szCs w:val="20"/>
                  <w:lang w:val="en-US"/>
                </w:rPr>
                <w:t>7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827F99" w:rsidRDefault="00296D53" w:rsidP="002008CA">
            <w:pPr>
              <w:snapToGrid w:val="0"/>
              <w:spacing w:before="120" w:line="360" w:lineRule="auto"/>
              <w:rPr>
                <w:ins w:id="15595" w:author="Автор"/>
                <w:sz w:val="20"/>
                <w:szCs w:val="20"/>
                <w:lang w:val="en-US"/>
              </w:rPr>
            </w:pPr>
            <w:ins w:id="15596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5597" w:author="Автор"/>
                <w:sz w:val="20"/>
                <w:szCs w:val="20"/>
              </w:rPr>
            </w:pPr>
            <w:ins w:id="1559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5599" w:author="Автор"/>
                <w:sz w:val="20"/>
                <w:szCs w:val="20"/>
                <w:rPrChange w:id="15600" w:author="Автор">
                  <w:rPr>
                    <w:ins w:id="15601" w:author="Автор"/>
                    <w:sz w:val="20"/>
                    <w:szCs w:val="20"/>
                    <w:lang w:val="en-US"/>
                  </w:rPr>
                </w:rPrChange>
              </w:rPr>
            </w:pPr>
            <w:ins w:id="15602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pStyle w:val="affff1"/>
              <w:ind w:left="0"/>
              <w:rPr>
                <w:ins w:id="15603" w:author="Автор"/>
                <w:sz w:val="20"/>
                <w:szCs w:val="20"/>
                <w:lang w:val="en-US"/>
              </w:rPr>
            </w:pPr>
            <w:ins w:id="15604" w:author="Автор">
              <w:r w:rsidRPr="00296D53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5605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560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296D53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607" w:author="Автор"/>
                <w:sz w:val="20"/>
                <w:szCs w:val="20"/>
                <w:rPrChange w:id="15608" w:author="Автор">
                  <w:rPr>
                    <w:ins w:id="15609" w:author="Автор"/>
                    <w:sz w:val="20"/>
                    <w:szCs w:val="20"/>
                    <w:lang w:val="en-US"/>
                  </w:rPr>
                </w:rPrChange>
              </w:rPr>
            </w:pPr>
            <w:ins w:id="15610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5611" w:author="Автор"/>
                <w:sz w:val="20"/>
                <w:szCs w:val="20"/>
                <w:lang w:val="en-US"/>
              </w:rPr>
            </w:pPr>
            <w:ins w:id="15612" w:author="Автор">
              <w:r w:rsidRPr="00296D53"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5613" w:author="Автор"/>
                <w:sz w:val="20"/>
                <w:szCs w:val="20"/>
              </w:rPr>
            </w:pPr>
            <w:ins w:id="15614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5615" w:author="Автор"/>
                <w:sz w:val="20"/>
                <w:szCs w:val="20"/>
                <w:rPrChange w:id="15616" w:author="Автор">
                  <w:rPr>
                    <w:ins w:id="15617" w:author="Автор"/>
                    <w:sz w:val="20"/>
                    <w:szCs w:val="20"/>
                    <w:lang w:val="en-US"/>
                  </w:rPr>
                </w:rPrChange>
              </w:rPr>
            </w:pPr>
            <w:ins w:id="15618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5619" w:author="Автор"/>
                <w:sz w:val="20"/>
                <w:szCs w:val="20"/>
                <w:lang w:val="en-US"/>
              </w:rPr>
            </w:pPr>
            <w:ins w:id="15620" w:author="Автор">
              <w:r w:rsidRPr="00296D53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5621" w:author="Автор"/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ins w:id="15622" w:author="Автор"/>
          <w:lang w:val="en-US"/>
        </w:rPr>
      </w:pPr>
    </w:p>
    <w:p w:rsidR="003A1E0A" w:rsidRPr="00554C0B" w:rsidRDefault="003A1E0A" w:rsidP="000C3AEA">
      <w:pPr>
        <w:pStyle w:val="20"/>
        <w:numPr>
          <w:ilvl w:val="0"/>
          <w:numId w:val="0"/>
        </w:numPr>
        <w:ind w:left="453"/>
        <w:rPr>
          <w:lang w:val="en-US"/>
          <w:rPrChange w:id="15623" w:author="Автор">
            <w:rPr/>
          </w:rPrChange>
        </w:rPr>
      </w:pPr>
    </w:p>
    <w:p w:rsidR="00735D71" w:rsidRDefault="00735D71" w:rsidP="00827F99">
      <w:pPr>
        <w:pStyle w:val="30"/>
      </w:pPr>
      <w:bookmarkStart w:id="15624" w:name="_Toc415626254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5624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5625" w:name="_Toc415626255"/>
      <w:r>
        <w:t xml:space="preserve">Параметр комплексного типа: </w:t>
      </w:r>
      <w:r w:rsidR="00F96A39" w:rsidRPr="00F96A39">
        <w:t>StudentsConfirmPaymentList</w:t>
      </w:r>
      <w:bookmarkEnd w:id="15625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5626" w:name="_Toc415626256"/>
      <w:r>
        <w:t xml:space="preserve">Параметр комплексного типа: </w:t>
      </w:r>
      <w:r w:rsidRPr="00F96A39">
        <w:t>StudentMustPayItem</w:t>
      </w:r>
      <w:bookmarkEnd w:id="15626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Стоимость 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5627" w:name="_Toc415626257"/>
      <w:r>
        <w:t xml:space="preserve">Параметр комплексного типа: </w:t>
      </w:r>
      <w:ins w:id="15628" w:author="Автор">
        <w:r w:rsidR="004E38F4" w:rsidRPr="0003207D">
          <w:rPr>
            <w:lang w:val="en-US"/>
          </w:rPr>
          <w:t>CycleDiagramExt</w:t>
        </w:r>
      </w:ins>
      <w:del w:id="15629" w:author="Автор">
        <w:r w:rsidR="001A5149" w:rsidRPr="001A5149" w:rsidDel="004E38F4">
          <w:rPr>
            <w:lang w:val="en-US"/>
          </w:rPr>
          <w:delText>CycleDiagramIn</w:delText>
        </w:r>
      </w:del>
      <w:bookmarkEnd w:id="15627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5371F" w:rsidRPr="0009076A" w:rsidTr="0092666C">
        <w:trPr>
          <w:ins w:id="15630" w:author="Автор"/>
        </w:trPr>
        <w:tc>
          <w:tcPr>
            <w:tcW w:w="534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631" w:author="Автор"/>
                <w:lang w:val="en-US"/>
              </w:rPr>
            </w:pPr>
            <w:ins w:id="15632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D5371F" w:rsidRPr="000231DC" w:rsidRDefault="006E305A" w:rsidP="0092666C">
            <w:pPr>
              <w:pStyle w:val="affff1"/>
              <w:ind w:left="0"/>
              <w:rPr>
                <w:ins w:id="15633" w:author="Автор"/>
                <w:sz w:val="20"/>
                <w:szCs w:val="20"/>
                <w:lang w:val="en-US"/>
              </w:rPr>
            </w:pPr>
            <w:ins w:id="15634" w:author="Автор">
              <w:r w:rsidRPr="006E305A">
                <w:rPr>
                  <w:sz w:val="20"/>
                  <w:szCs w:val="20"/>
                  <w:lang w:val="en-US"/>
                </w:rPr>
                <w:t>GlobalId</w:t>
              </w:r>
            </w:ins>
          </w:p>
        </w:tc>
        <w:tc>
          <w:tcPr>
            <w:tcW w:w="1903" w:type="dxa"/>
          </w:tcPr>
          <w:p w:rsidR="00D5371F" w:rsidRPr="00001714" w:rsidRDefault="00001714" w:rsidP="0092666C">
            <w:pPr>
              <w:pStyle w:val="affff1"/>
              <w:ind w:left="0"/>
              <w:rPr>
                <w:ins w:id="15635" w:author="Автор"/>
                <w:sz w:val="20"/>
                <w:szCs w:val="20"/>
              </w:rPr>
            </w:pPr>
            <w:ins w:id="15636" w:author="Автор">
              <w:r>
                <w:rPr>
                  <w:sz w:val="20"/>
                  <w:szCs w:val="20"/>
                </w:rPr>
                <w:t>Идентификатор циклограммы</w:t>
              </w:r>
            </w:ins>
          </w:p>
        </w:tc>
        <w:tc>
          <w:tcPr>
            <w:tcW w:w="1965" w:type="dxa"/>
          </w:tcPr>
          <w:p w:rsidR="00D5371F" w:rsidRPr="00775B23" w:rsidRDefault="00001714" w:rsidP="0092666C">
            <w:pPr>
              <w:pStyle w:val="affff1"/>
              <w:ind w:left="0"/>
              <w:rPr>
                <w:ins w:id="15637" w:author="Автор"/>
                <w:sz w:val="20"/>
                <w:szCs w:val="20"/>
              </w:rPr>
            </w:pPr>
            <w:ins w:id="1563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5371F" w:rsidRPr="0009076A" w:rsidRDefault="00001714" w:rsidP="0092666C">
            <w:pPr>
              <w:pStyle w:val="affff1"/>
              <w:ind w:left="0"/>
              <w:rPr>
                <w:ins w:id="15639" w:author="Автор"/>
                <w:sz w:val="20"/>
                <w:szCs w:val="20"/>
                <w:lang w:val="en-US"/>
              </w:rPr>
            </w:pPr>
            <w:ins w:id="15640" w:author="Автор">
              <w:r w:rsidRPr="00001714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641" w:author="Автор"/>
                <w:sz w:val="20"/>
                <w:szCs w:val="20"/>
              </w:rPr>
            </w:pP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5642" w:author="Автор">
              <w:r>
                <w:rPr>
                  <w:lang w:val="en-US"/>
                </w:rPr>
                <w:t>2</w:t>
              </w:r>
            </w:ins>
            <w:del w:id="15643" w:author="Автор">
              <w:r w:rsidR="001A5149" w:rsidDel="00D5371F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564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452E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ins w:id="15645" w:author="Автор">
              <w:r w:rsidR="00001714">
                <w:rPr>
                  <w:sz w:val="20"/>
                  <w:szCs w:val="20"/>
                </w:rPr>
                <w:t xml:space="preserve">назначаемых комплексов </w:t>
              </w:r>
            </w:ins>
            <w:del w:id="15646" w:author="Автор">
              <w:r w:rsidDel="00001714">
                <w:rPr>
                  <w:sz w:val="20"/>
                  <w:szCs w:val="20"/>
                </w:rPr>
                <w:delText xml:space="preserve">– </w:delText>
              </w:r>
            </w:del>
            <w:ins w:id="15647" w:author="Автор">
              <w:r w:rsidR="00001714">
                <w:rPr>
                  <w:sz w:val="20"/>
                  <w:szCs w:val="20"/>
                </w:rPr>
                <w:t xml:space="preserve">символ </w:t>
              </w:r>
            </w:ins>
            <w:r>
              <w:rPr>
                <w:sz w:val="20"/>
                <w:szCs w:val="20"/>
              </w:rPr>
              <w:t>«;»</w:t>
            </w:r>
            <w:ins w:id="15648" w:author="Автор">
              <w:r w:rsidR="00001714"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="00452ED3" w:rsidRPr="00452ED3">
                <w:rPr>
                  <w:sz w:val="20"/>
                  <w:szCs w:val="20"/>
                </w:rPr>
                <w:t>findComplexesWithSubFeeding</w:t>
              </w:r>
              <w:r w:rsidR="00001714">
                <w:rPr>
                  <w:sz w:val="20"/>
                  <w:szCs w:val="20"/>
                </w:rPr>
                <w:t>. Символ «</w:t>
              </w:r>
              <w:r w:rsidR="00001714" w:rsidRPr="00452ED3">
                <w:rPr>
                  <w:sz w:val="20"/>
                  <w:szCs w:val="20"/>
                  <w:rPrChange w:id="1564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|</w:t>
              </w:r>
              <w:r w:rsidR="00001714">
                <w:rPr>
                  <w:sz w:val="20"/>
                  <w:szCs w:val="20"/>
                </w:rPr>
                <w:t xml:space="preserve">» разделяет </w:t>
              </w:r>
              <w:r w:rsidR="00452ED3">
                <w:rPr>
                  <w:sz w:val="20"/>
                  <w:szCs w:val="20"/>
                </w:rPr>
                <w:t>недели в случае, если цикличность циклограммы более 1 недели, например, 2, 3 и т.д.</w:t>
              </w:r>
            </w:ins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5650" w:author="Автор">
                  <w:rPr>
                    <w:lang w:val="en-US"/>
                  </w:rPr>
                </w:rPrChange>
              </w:rPr>
            </w:pPr>
            <w:ins w:id="15651" w:author="Автор">
              <w:r w:rsidRPr="00452ED3">
                <w:rPr>
                  <w:rPrChange w:id="15652" w:author="Автор">
                    <w:rPr>
                      <w:lang w:val="en-US"/>
                    </w:rPr>
                  </w:rPrChange>
                </w:rPr>
                <w:t>3</w:t>
              </w:r>
            </w:ins>
            <w:del w:id="15653" w:author="Автор">
              <w:r w:rsidR="001A5149" w:rsidRPr="00452ED3" w:rsidDel="00D5371F">
                <w:rPr>
                  <w:rPrChange w:id="15654" w:author="Автор">
                    <w:rPr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5655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565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5657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  <w:lang w:val="en-US"/>
              </w:rPr>
              <w:t>xs</w:t>
            </w:r>
            <w:r w:rsidRPr="00452ED3">
              <w:rPr>
                <w:sz w:val="20"/>
                <w:szCs w:val="20"/>
                <w:rPrChange w:id="15658" w:author="Автор">
                  <w:rPr>
                    <w:sz w:val="20"/>
                    <w:szCs w:val="20"/>
                    <w:lang w:val="en-US"/>
                  </w:rPr>
                </w:rPrChange>
              </w:rPr>
              <w:t>:</w:t>
            </w:r>
            <w:r w:rsidRPr="0009076A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5659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5660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5661" w:author="Автор">
                  <w:rPr>
                    <w:lang w:val="en-US"/>
                  </w:rPr>
                </w:rPrChange>
              </w:rPr>
            </w:pPr>
            <w:ins w:id="15662" w:author="Автор">
              <w:r w:rsidRPr="00452ED3">
                <w:rPr>
                  <w:rPrChange w:id="15663" w:author="Автор">
                    <w:rPr>
                      <w:lang w:val="en-US"/>
                    </w:rPr>
                  </w:rPrChange>
                </w:rPr>
                <w:t>4</w:t>
              </w:r>
            </w:ins>
            <w:del w:id="15664" w:author="Автор">
              <w:r w:rsidR="001A5149" w:rsidRPr="00452ED3" w:rsidDel="00D5371F">
                <w:rPr>
                  <w:rPrChange w:id="15665" w:author="Автор">
                    <w:rPr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5666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</w:t>
            </w:r>
            <w:r>
              <w:rPr>
                <w:sz w:val="20"/>
                <w:szCs w:val="20"/>
              </w:rPr>
              <w:lastRenderedPageBreak/>
              <w:t>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5667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5668" w:author="Автор">
              <w:r>
                <w:rPr>
                  <w:sz w:val="20"/>
                  <w:szCs w:val="20"/>
                </w:rPr>
                <w:t xml:space="preserve">Разделитель идентификаторов </w:t>
              </w:r>
              <w:r>
                <w:rPr>
                  <w:sz w:val="20"/>
                  <w:szCs w:val="20"/>
                </w:rPr>
                <w:lastRenderedPageBreak/>
                <w:t xml:space="preserve">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5669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5670" w:author="Автор">
              <w:r>
                <w:rPr>
                  <w:lang w:val="en-US"/>
                </w:rPr>
                <w:lastRenderedPageBreak/>
                <w:t>5</w:t>
              </w:r>
            </w:ins>
            <w:del w:id="15671" w:author="Автор">
              <w:r w:rsidR="001A5149" w:rsidDel="00D5371F">
                <w:rPr>
                  <w:lang w:val="en-US"/>
                </w:rPr>
                <w:delText>4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567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5673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5674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5675" w:author="Автор">
              <w:r>
                <w:rPr>
                  <w:lang w:val="en-US"/>
                </w:rPr>
                <w:t>6</w:t>
              </w:r>
            </w:ins>
            <w:del w:id="15676" w:author="Автор">
              <w:r w:rsidR="001A5149" w:rsidDel="00D5371F">
                <w:rPr>
                  <w:lang w:val="en-US"/>
                </w:rPr>
                <w:delText>5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567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5678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5679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5680" w:author="Автор">
              <w:r>
                <w:rPr>
                  <w:lang w:val="en-US"/>
                </w:rPr>
                <w:t>7</w:t>
              </w:r>
            </w:ins>
            <w:del w:id="15681" w:author="Автор">
              <w:r w:rsidR="001A5149" w:rsidDel="00D5371F">
                <w:rPr>
                  <w:lang w:val="en-US"/>
                </w:rPr>
                <w:delText>6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568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5683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 xml:space="preserve">» разделяет недели в случае, если цикличность </w:t>
              </w:r>
              <w:r>
                <w:rPr>
                  <w:sz w:val="20"/>
                  <w:szCs w:val="20"/>
                </w:rPr>
                <w:lastRenderedPageBreak/>
                <w:t>циклограммы более 1 недели, например, 2, 3 и т.д.</w:t>
              </w:r>
            </w:ins>
            <w:del w:id="15684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001714" w:rsidRPr="0009076A" w:rsidTr="0092666C">
        <w:trPr>
          <w:ins w:id="15685" w:author="Автор"/>
        </w:trPr>
        <w:tc>
          <w:tcPr>
            <w:tcW w:w="534" w:type="dxa"/>
            <w:vAlign w:val="center"/>
          </w:tcPr>
          <w:p w:rsidR="00001714" w:rsidRPr="00452ED3" w:rsidRDefault="0000171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686" w:author="Автор"/>
                <w:rPrChange w:id="15687" w:author="Автор">
                  <w:rPr>
                    <w:ins w:id="15688" w:author="Автор"/>
                    <w:lang w:val="en-US"/>
                  </w:rPr>
                </w:rPrChange>
              </w:rPr>
            </w:pPr>
            <w:ins w:id="15689" w:author="Автор">
              <w:r>
                <w:lastRenderedPageBreak/>
                <w:t>8</w:t>
              </w:r>
            </w:ins>
          </w:p>
        </w:tc>
        <w:tc>
          <w:tcPr>
            <w:tcW w:w="2050" w:type="dxa"/>
          </w:tcPr>
          <w:p w:rsidR="00001714" w:rsidRPr="000231DC" w:rsidRDefault="00001714" w:rsidP="0092666C">
            <w:pPr>
              <w:pStyle w:val="affff1"/>
              <w:ind w:left="0"/>
              <w:rPr>
                <w:ins w:id="15690" w:author="Автор"/>
                <w:sz w:val="20"/>
                <w:szCs w:val="20"/>
                <w:lang w:val="en-US"/>
              </w:rPr>
            </w:pPr>
            <w:ins w:id="15691" w:author="Автор">
              <w:r w:rsidRPr="00001714">
                <w:rPr>
                  <w:sz w:val="20"/>
                  <w:szCs w:val="20"/>
                  <w:lang w:val="en-US"/>
                </w:rPr>
                <w:t>Sunday</w:t>
              </w:r>
            </w:ins>
          </w:p>
        </w:tc>
        <w:tc>
          <w:tcPr>
            <w:tcW w:w="1903" w:type="dxa"/>
          </w:tcPr>
          <w:p w:rsidR="00001714" w:rsidRDefault="00001714" w:rsidP="00001714">
            <w:pPr>
              <w:pStyle w:val="affff1"/>
              <w:ind w:left="0"/>
              <w:rPr>
                <w:ins w:id="15692" w:author="Автор"/>
                <w:sz w:val="20"/>
                <w:szCs w:val="20"/>
              </w:rPr>
            </w:pPr>
            <w:ins w:id="15693" w:author="Автор">
              <w:r>
                <w:rPr>
                  <w:sz w:val="20"/>
                  <w:szCs w:val="20"/>
                </w:rPr>
                <w:t>Список идентификаторов комплексов питания на воскресенье</w:t>
              </w:r>
            </w:ins>
          </w:p>
        </w:tc>
        <w:tc>
          <w:tcPr>
            <w:tcW w:w="1965" w:type="dxa"/>
          </w:tcPr>
          <w:p w:rsidR="00001714" w:rsidRPr="00CC24E6" w:rsidRDefault="00001714" w:rsidP="0092666C">
            <w:pPr>
              <w:pStyle w:val="affff1"/>
              <w:ind w:left="0"/>
              <w:rPr>
                <w:ins w:id="15694" w:author="Автор"/>
                <w:sz w:val="20"/>
                <w:szCs w:val="20"/>
              </w:rPr>
            </w:pPr>
            <w:ins w:id="1569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01714" w:rsidRPr="00452ED3" w:rsidRDefault="00001714" w:rsidP="0092666C">
            <w:pPr>
              <w:pStyle w:val="affff1"/>
              <w:ind w:left="0"/>
              <w:rPr>
                <w:ins w:id="15696" w:author="Автор"/>
                <w:sz w:val="20"/>
                <w:szCs w:val="20"/>
                <w:rPrChange w:id="15697" w:author="Автор">
                  <w:rPr>
                    <w:ins w:id="15698" w:author="Автор"/>
                    <w:sz w:val="20"/>
                    <w:szCs w:val="20"/>
                    <w:lang w:val="en-US"/>
                  </w:rPr>
                </w:rPrChange>
              </w:rPr>
            </w:pPr>
            <w:ins w:id="15699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01714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00" w:author="Автор"/>
                <w:sz w:val="20"/>
                <w:szCs w:val="20"/>
              </w:rPr>
            </w:pPr>
            <w:ins w:id="15701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452ED3" w:rsidRPr="0009076A" w:rsidTr="0092666C">
        <w:trPr>
          <w:ins w:id="15702" w:author="Автор"/>
        </w:trPr>
        <w:tc>
          <w:tcPr>
            <w:tcW w:w="534" w:type="dxa"/>
            <w:vAlign w:val="center"/>
          </w:tcPr>
          <w:p w:rsidR="00452ED3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03" w:author="Автор"/>
              </w:rPr>
            </w:pPr>
            <w:ins w:id="15704" w:author="Автор">
              <w:r>
                <w:t>9</w:t>
              </w:r>
            </w:ins>
          </w:p>
        </w:tc>
        <w:tc>
          <w:tcPr>
            <w:tcW w:w="2050" w:type="dxa"/>
          </w:tcPr>
          <w:p w:rsidR="00452ED3" w:rsidRPr="00001714" w:rsidRDefault="00B77658" w:rsidP="0092666C">
            <w:pPr>
              <w:pStyle w:val="affff1"/>
              <w:ind w:left="0"/>
              <w:rPr>
                <w:ins w:id="15705" w:author="Автор"/>
                <w:sz w:val="20"/>
                <w:szCs w:val="20"/>
                <w:lang w:val="en-US"/>
              </w:rPr>
            </w:pPr>
            <w:ins w:id="15706" w:author="Автор">
              <w:r w:rsidRPr="00B77658">
                <w:rPr>
                  <w:sz w:val="20"/>
                  <w:szCs w:val="20"/>
                  <w:lang w:val="en-US"/>
                </w:rPr>
                <w:t>DateActivationDiagram</w:t>
              </w:r>
            </w:ins>
          </w:p>
        </w:tc>
        <w:tc>
          <w:tcPr>
            <w:tcW w:w="1903" w:type="dxa"/>
          </w:tcPr>
          <w:p w:rsidR="00452ED3" w:rsidRDefault="00B77658" w:rsidP="00001714">
            <w:pPr>
              <w:pStyle w:val="affff1"/>
              <w:ind w:left="0"/>
              <w:rPr>
                <w:ins w:id="15707" w:author="Автор"/>
                <w:sz w:val="20"/>
                <w:szCs w:val="20"/>
              </w:rPr>
            </w:pPr>
            <w:ins w:id="15708" w:author="Автор">
              <w:r>
                <w:rPr>
                  <w:sz w:val="20"/>
                  <w:szCs w:val="20"/>
                </w:rPr>
                <w:t>Дата активации циклограммы</w:t>
              </w:r>
            </w:ins>
          </w:p>
        </w:tc>
        <w:tc>
          <w:tcPr>
            <w:tcW w:w="1965" w:type="dxa"/>
          </w:tcPr>
          <w:p w:rsidR="00452ED3" w:rsidRDefault="00B77658" w:rsidP="0092666C">
            <w:pPr>
              <w:pStyle w:val="affff1"/>
              <w:ind w:left="0"/>
              <w:rPr>
                <w:ins w:id="15709" w:author="Автор"/>
                <w:sz w:val="20"/>
                <w:szCs w:val="20"/>
              </w:rPr>
            </w:pPr>
            <w:ins w:id="1571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52ED3" w:rsidRPr="0009076A" w:rsidRDefault="00B77658" w:rsidP="0092666C">
            <w:pPr>
              <w:pStyle w:val="affff1"/>
              <w:ind w:left="0"/>
              <w:rPr>
                <w:ins w:id="15711" w:author="Автор"/>
                <w:sz w:val="20"/>
                <w:szCs w:val="20"/>
                <w:lang w:val="en-US"/>
              </w:rPr>
            </w:pPr>
            <w:ins w:id="15712" w:author="Автор">
              <w:r w:rsidRPr="00B77658"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vAlign w:val="center"/>
          </w:tcPr>
          <w:p w:rsidR="00452ED3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13" w:author="Автор"/>
                <w:sz w:val="20"/>
                <w:szCs w:val="20"/>
              </w:rPr>
            </w:pPr>
          </w:p>
        </w:tc>
      </w:tr>
      <w:tr w:rsidR="00B77658" w:rsidRPr="0009076A" w:rsidTr="0092666C">
        <w:trPr>
          <w:ins w:id="15714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15" w:author="Автор"/>
              </w:rPr>
            </w:pPr>
            <w:ins w:id="15716" w:author="Автор">
              <w:r>
                <w:t>10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5717" w:author="Автор"/>
                <w:sz w:val="20"/>
                <w:szCs w:val="20"/>
                <w:lang w:val="en-US"/>
              </w:rPr>
            </w:pPr>
            <w:ins w:id="15718" w:author="Автор">
              <w:r w:rsidRPr="00B77658">
                <w:rPr>
                  <w:sz w:val="20"/>
                  <w:szCs w:val="20"/>
                  <w:lang w:val="en-US"/>
                </w:rPr>
                <w:t>StateDiagram</w:t>
              </w:r>
            </w:ins>
          </w:p>
        </w:tc>
        <w:tc>
          <w:tcPr>
            <w:tcW w:w="1903" w:type="dxa"/>
          </w:tcPr>
          <w:p w:rsidR="00B77658" w:rsidRDefault="00010F66" w:rsidP="00001714">
            <w:pPr>
              <w:pStyle w:val="affff1"/>
              <w:ind w:left="0"/>
              <w:rPr>
                <w:ins w:id="15719" w:author="Автор"/>
                <w:sz w:val="20"/>
                <w:szCs w:val="20"/>
              </w:rPr>
            </w:pPr>
            <w:ins w:id="15720" w:author="Автор">
              <w:r>
                <w:rPr>
                  <w:sz w:val="20"/>
                  <w:szCs w:val="20"/>
                </w:rPr>
                <w:t>Состояние циклограммы</w:t>
              </w:r>
            </w:ins>
          </w:p>
        </w:tc>
        <w:tc>
          <w:tcPr>
            <w:tcW w:w="1965" w:type="dxa"/>
          </w:tcPr>
          <w:p w:rsidR="00B77658" w:rsidRDefault="00B77658" w:rsidP="0092666C">
            <w:pPr>
              <w:pStyle w:val="affff1"/>
              <w:ind w:left="0"/>
              <w:rPr>
                <w:ins w:id="15721" w:author="Автор"/>
                <w:sz w:val="20"/>
                <w:szCs w:val="20"/>
              </w:rPr>
            </w:pPr>
            <w:ins w:id="1572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5723" w:author="Автор"/>
                <w:sz w:val="20"/>
                <w:szCs w:val="20"/>
                <w:lang w:val="en-US"/>
              </w:rPr>
            </w:pPr>
            <w:ins w:id="15724" w:author="Автор">
              <w:r w:rsidRPr="00CA29C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25" w:author="Автор"/>
                <w:sz w:val="20"/>
                <w:szCs w:val="20"/>
              </w:rPr>
            </w:pPr>
            <w:ins w:id="15726" w:author="Автор">
              <w:r>
                <w:rPr>
                  <w:sz w:val="20"/>
                  <w:szCs w:val="20"/>
                </w:rPr>
                <w:t>0 – Активна;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27" w:author="Автор"/>
                <w:sz w:val="20"/>
                <w:szCs w:val="20"/>
              </w:rPr>
            </w:pPr>
            <w:ins w:id="15728" w:author="Автор">
              <w:r>
                <w:rPr>
                  <w:sz w:val="20"/>
                  <w:szCs w:val="20"/>
                </w:rPr>
                <w:t>1 – Ожидает активации;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29" w:author="Автор"/>
                <w:sz w:val="20"/>
                <w:szCs w:val="20"/>
              </w:rPr>
            </w:pPr>
            <w:ins w:id="15730" w:author="Автор">
              <w:r>
                <w:rPr>
                  <w:sz w:val="20"/>
                  <w:szCs w:val="20"/>
                </w:rPr>
                <w:t>2- Заблокирована.</w:t>
              </w:r>
            </w:ins>
          </w:p>
        </w:tc>
      </w:tr>
      <w:tr w:rsidR="00B77658" w:rsidRPr="0009076A" w:rsidTr="0092666C">
        <w:trPr>
          <w:ins w:id="15731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32" w:author="Автор"/>
              </w:rPr>
            </w:pPr>
            <w:ins w:id="15733" w:author="Автор">
              <w:r>
                <w:t>11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5734" w:author="Автор"/>
                <w:sz w:val="20"/>
                <w:szCs w:val="20"/>
                <w:lang w:val="en-US"/>
              </w:rPr>
            </w:pPr>
            <w:ins w:id="15735" w:author="Автор">
              <w:r w:rsidRPr="00B77658">
                <w:rPr>
                  <w:sz w:val="20"/>
                  <w:szCs w:val="20"/>
                  <w:lang w:val="en-US"/>
                </w:rPr>
                <w:t>MondayPrice</w:t>
              </w:r>
            </w:ins>
          </w:p>
        </w:tc>
        <w:tc>
          <w:tcPr>
            <w:tcW w:w="1903" w:type="dxa"/>
          </w:tcPr>
          <w:p w:rsidR="00B77658" w:rsidRPr="00010F66" w:rsidRDefault="00010F66" w:rsidP="00001714">
            <w:pPr>
              <w:pStyle w:val="affff1"/>
              <w:ind w:left="0"/>
              <w:rPr>
                <w:ins w:id="15736" w:author="Автор"/>
                <w:sz w:val="20"/>
                <w:szCs w:val="20"/>
              </w:rPr>
            </w:pPr>
            <w:ins w:id="15737" w:author="Автор">
              <w:r>
                <w:rPr>
                  <w:sz w:val="20"/>
                  <w:szCs w:val="20"/>
                </w:rPr>
                <w:t>Стоимость заказанного питания на понедельник</w:t>
              </w:r>
            </w:ins>
          </w:p>
        </w:tc>
        <w:tc>
          <w:tcPr>
            <w:tcW w:w="1965" w:type="dxa"/>
          </w:tcPr>
          <w:p w:rsidR="00B77658" w:rsidRDefault="00010F66" w:rsidP="0092666C">
            <w:pPr>
              <w:pStyle w:val="affff1"/>
              <w:ind w:left="0"/>
              <w:rPr>
                <w:ins w:id="15738" w:author="Автор"/>
                <w:sz w:val="20"/>
                <w:szCs w:val="20"/>
              </w:rPr>
            </w:pPr>
            <w:ins w:id="157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5740" w:author="Автор"/>
                <w:sz w:val="20"/>
                <w:szCs w:val="20"/>
                <w:lang w:val="en-US"/>
              </w:rPr>
            </w:pPr>
            <w:ins w:id="15741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42" w:author="Автор"/>
                <w:sz w:val="20"/>
                <w:szCs w:val="20"/>
              </w:rPr>
            </w:pPr>
            <w:ins w:id="15743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744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45" w:author="Автор"/>
              </w:rPr>
            </w:pPr>
            <w:ins w:id="15746" w:author="Автор">
              <w:r>
                <w:t>12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47" w:author="Автор"/>
                <w:sz w:val="20"/>
                <w:szCs w:val="20"/>
                <w:lang w:val="en-US"/>
              </w:rPr>
            </w:pPr>
            <w:ins w:id="15748" w:author="Автор">
              <w:r w:rsidRPr="00B77658">
                <w:rPr>
                  <w:sz w:val="20"/>
                  <w:szCs w:val="20"/>
                  <w:lang w:val="en-US"/>
                </w:rPr>
                <w:t>TuesdayPrice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5749" w:author="Автор"/>
                <w:sz w:val="20"/>
                <w:szCs w:val="20"/>
              </w:rPr>
            </w:pPr>
            <w:ins w:id="15750" w:author="Автор">
              <w:r>
                <w:rPr>
                  <w:sz w:val="20"/>
                  <w:szCs w:val="20"/>
                </w:rPr>
                <w:t>Стоимость заказанного питания на вторник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5751" w:author="Автор"/>
                <w:sz w:val="20"/>
                <w:szCs w:val="20"/>
              </w:rPr>
            </w:pPr>
            <w:ins w:id="1575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53" w:author="Автор"/>
                <w:sz w:val="20"/>
                <w:szCs w:val="20"/>
                <w:lang w:val="en-US"/>
              </w:rPr>
            </w:pPr>
            <w:ins w:id="15754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55" w:author="Автор"/>
                <w:sz w:val="20"/>
                <w:szCs w:val="20"/>
              </w:rPr>
            </w:pPr>
            <w:ins w:id="15756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757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58" w:author="Автор"/>
              </w:rPr>
            </w:pPr>
            <w:ins w:id="15759" w:author="Автор">
              <w:r>
                <w:t>13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60" w:author="Автор"/>
                <w:sz w:val="20"/>
                <w:szCs w:val="20"/>
                <w:lang w:val="en-US"/>
              </w:rPr>
            </w:pPr>
            <w:ins w:id="15761" w:author="Автор">
              <w:r w:rsidRPr="00B77658">
                <w:rPr>
                  <w:sz w:val="20"/>
                  <w:szCs w:val="20"/>
                  <w:lang w:val="en-US"/>
                </w:rPr>
                <w:t>WednesdayPrice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5762" w:author="Автор"/>
                <w:sz w:val="20"/>
                <w:szCs w:val="20"/>
              </w:rPr>
            </w:pPr>
            <w:ins w:id="15763" w:author="Автор">
              <w:r>
                <w:rPr>
                  <w:sz w:val="20"/>
                  <w:szCs w:val="20"/>
                </w:rPr>
                <w:t>Стоимость заказанного питания на среду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5764" w:author="Автор"/>
                <w:sz w:val="20"/>
                <w:szCs w:val="20"/>
              </w:rPr>
            </w:pPr>
            <w:ins w:id="1576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66" w:author="Автор"/>
                <w:sz w:val="20"/>
                <w:szCs w:val="20"/>
                <w:lang w:val="en-US"/>
              </w:rPr>
            </w:pPr>
            <w:ins w:id="15767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68" w:author="Автор"/>
                <w:sz w:val="20"/>
                <w:szCs w:val="20"/>
              </w:rPr>
            </w:pPr>
            <w:ins w:id="15769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770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71" w:author="Автор"/>
              </w:rPr>
            </w:pPr>
            <w:ins w:id="15772" w:author="Автор">
              <w:r>
                <w:t>14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73" w:author="Автор"/>
                <w:sz w:val="20"/>
                <w:szCs w:val="20"/>
                <w:lang w:val="en-US"/>
              </w:rPr>
            </w:pPr>
            <w:ins w:id="15774" w:author="Автор">
              <w:r w:rsidRPr="00B77658">
                <w:rPr>
                  <w:sz w:val="20"/>
                  <w:szCs w:val="20"/>
                  <w:lang w:val="en-US"/>
                </w:rPr>
                <w:t>ThursdayPrice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5775" w:author="Автор"/>
                <w:sz w:val="20"/>
                <w:szCs w:val="20"/>
              </w:rPr>
            </w:pPr>
            <w:ins w:id="15776" w:author="Автор">
              <w:r>
                <w:rPr>
                  <w:sz w:val="20"/>
                  <w:szCs w:val="20"/>
                </w:rPr>
                <w:t>Стоимость заказанного питания на четверг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5777" w:author="Автор"/>
                <w:sz w:val="20"/>
                <w:szCs w:val="20"/>
              </w:rPr>
            </w:pPr>
            <w:ins w:id="1577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79" w:author="Автор"/>
                <w:sz w:val="20"/>
                <w:szCs w:val="20"/>
                <w:lang w:val="en-US"/>
              </w:rPr>
            </w:pPr>
            <w:ins w:id="15780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81" w:author="Автор"/>
                <w:sz w:val="20"/>
                <w:szCs w:val="20"/>
              </w:rPr>
            </w:pPr>
            <w:ins w:id="15782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783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84" w:author="Автор"/>
              </w:rPr>
            </w:pPr>
            <w:ins w:id="15785" w:author="Автор">
              <w:r>
                <w:t>15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86" w:author="Автор"/>
                <w:sz w:val="20"/>
                <w:szCs w:val="20"/>
                <w:lang w:val="en-US"/>
              </w:rPr>
            </w:pPr>
            <w:ins w:id="15787" w:author="Автор">
              <w:r w:rsidRPr="00B77658">
                <w:rPr>
                  <w:sz w:val="20"/>
                  <w:szCs w:val="20"/>
                  <w:lang w:val="en-US"/>
                </w:rPr>
                <w:t>FridayPrice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5788" w:author="Автор"/>
                <w:sz w:val="20"/>
                <w:szCs w:val="20"/>
              </w:rPr>
            </w:pPr>
            <w:ins w:id="15789" w:author="Автор">
              <w:r>
                <w:rPr>
                  <w:sz w:val="20"/>
                  <w:szCs w:val="20"/>
                </w:rPr>
                <w:t>Стоимость заказанного питания на пятницу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5790" w:author="Автор"/>
                <w:sz w:val="20"/>
                <w:szCs w:val="20"/>
              </w:rPr>
            </w:pPr>
            <w:ins w:id="1579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92" w:author="Автор"/>
                <w:sz w:val="20"/>
                <w:szCs w:val="20"/>
                <w:lang w:val="en-US"/>
              </w:rPr>
            </w:pPr>
            <w:ins w:id="15793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94" w:author="Автор"/>
                <w:sz w:val="20"/>
                <w:szCs w:val="20"/>
              </w:rPr>
            </w:pPr>
            <w:ins w:id="15795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796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797" w:author="Автор"/>
              </w:rPr>
            </w:pPr>
            <w:ins w:id="15798" w:author="Автор">
              <w:r>
                <w:lastRenderedPageBreak/>
                <w:t>16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799" w:author="Автор"/>
                <w:sz w:val="20"/>
                <w:szCs w:val="20"/>
                <w:lang w:val="en-US"/>
              </w:rPr>
            </w:pPr>
            <w:ins w:id="15800" w:author="Автор">
              <w:r w:rsidRPr="00B77658">
                <w:rPr>
                  <w:sz w:val="20"/>
                  <w:szCs w:val="20"/>
                  <w:lang w:val="en-US"/>
                </w:rPr>
                <w:t>SaturdayPrice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5801" w:author="Автор"/>
                <w:sz w:val="20"/>
                <w:szCs w:val="20"/>
              </w:rPr>
            </w:pPr>
            <w:ins w:id="15802" w:author="Автор">
              <w:r>
                <w:rPr>
                  <w:sz w:val="20"/>
                  <w:szCs w:val="20"/>
                </w:rPr>
                <w:t>Стоимость заказанного питания на субботу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5803" w:author="Автор"/>
                <w:sz w:val="20"/>
                <w:szCs w:val="20"/>
              </w:rPr>
            </w:pPr>
            <w:ins w:id="1580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05" w:author="Автор"/>
                <w:sz w:val="20"/>
                <w:szCs w:val="20"/>
                <w:lang w:val="en-US"/>
              </w:rPr>
            </w:pPr>
            <w:ins w:id="15806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07" w:author="Автор"/>
                <w:sz w:val="20"/>
                <w:szCs w:val="20"/>
              </w:rPr>
            </w:pPr>
            <w:ins w:id="15808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809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10" w:author="Автор"/>
              </w:rPr>
            </w:pPr>
            <w:ins w:id="15811" w:author="Автор">
              <w:r>
                <w:t>17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12" w:author="Автор"/>
                <w:sz w:val="20"/>
                <w:szCs w:val="20"/>
                <w:lang w:val="en-US"/>
              </w:rPr>
            </w:pPr>
            <w:ins w:id="15813" w:author="Автор">
              <w:r w:rsidRPr="00B77658">
                <w:rPr>
                  <w:sz w:val="20"/>
                  <w:szCs w:val="20"/>
                  <w:lang w:val="en-US"/>
                </w:rPr>
                <w:t>SundayPrice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5814" w:author="Автор"/>
                <w:sz w:val="20"/>
                <w:szCs w:val="20"/>
              </w:rPr>
            </w:pPr>
            <w:ins w:id="15815" w:author="Автор">
              <w:r>
                <w:rPr>
                  <w:sz w:val="20"/>
                  <w:szCs w:val="20"/>
                </w:rPr>
                <w:t>Стоимость заказанного питания на воскресенье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5816" w:author="Автор"/>
                <w:sz w:val="20"/>
                <w:szCs w:val="20"/>
              </w:rPr>
            </w:pPr>
            <w:ins w:id="1581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18" w:author="Автор"/>
                <w:sz w:val="20"/>
                <w:szCs w:val="20"/>
                <w:lang w:val="en-US"/>
              </w:rPr>
            </w:pPr>
            <w:ins w:id="15819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20" w:author="Автор"/>
                <w:sz w:val="20"/>
                <w:szCs w:val="20"/>
              </w:rPr>
            </w:pPr>
            <w:ins w:id="15821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5822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23" w:author="Автор"/>
              </w:rPr>
            </w:pPr>
            <w:ins w:id="15824" w:author="Автор">
              <w:r>
                <w:t>18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25" w:author="Автор"/>
                <w:sz w:val="20"/>
                <w:szCs w:val="20"/>
                <w:lang w:val="en-US"/>
              </w:rPr>
            </w:pPr>
            <w:ins w:id="15826" w:author="Автор">
              <w:r w:rsidRPr="00B77658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5827" w:author="Автор"/>
                <w:sz w:val="20"/>
                <w:szCs w:val="20"/>
              </w:rPr>
            </w:pPr>
            <w:ins w:id="15828" w:author="Автор">
              <w:r>
                <w:rPr>
                  <w:sz w:val="20"/>
                  <w:szCs w:val="20"/>
                </w:rPr>
                <w:t>Время обновления записи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5829" w:author="Автор"/>
                <w:sz w:val="20"/>
                <w:szCs w:val="20"/>
              </w:rPr>
            </w:pPr>
            <w:ins w:id="1583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31" w:author="Автор"/>
                <w:sz w:val="20"/>
                <w:szCs w:val="20"/>
                <w:lang w:val="en-US"/>
              </w:rPr>
            </w:pPr>
            <w:ins w:id="15832" w:author="Автор">
              <w:r w:rsidRPr="00CA29C4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33" w:author="Автор"/>
                <w:sz w:val="20"/>
                <w:szCs w:val="20"/>
              </w:rPr>
            </w:pPr>
          </w:p>
        </w:tc>
      </w:tr>
      <w:tr w:rsidR="00CA29C4" w:rsidRPr="0009076A" w:rsidTr="0092666C">
        <w:trPr>
          <w:ins w:id="15834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35" w:author="Автор"/>
              </w:rPr>
            </w:pPr>
            <w:ins w:id="15836" w:author="Автор">
              <w:r>
                <w:t>19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37" w:author="Автор"/>
                <w:sz w:val="20"/>
                <w:szCs w:val="20"/>
                <w:lang w:val="en-US"/>
              </w:rPr>
            </w:pPr>
            <w:ins w:id="15838" w:author="Автор">
              <w:r w:rsidRPr="00B77658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5839" w:author="Автор"/>
                <w:sz w:val="20"/>
                <w:szCs w:val="20"/>
              </w:rPr>
            </w:pPr>
            <w:ins w:id="15840" w:author="Автор">
              <w:r>
                <w:rPr>
                  <w:sz w:val="20"/>
                  <w:szCs w:val="20"/>
                </w:rPr>
                <w:t>Определяет место изменения циклограммы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5841" w:author="Автор"/>
                <w:sz w:val="20"/>
                <w:szCs w:val="20"/>
              </w:rPr>
            </w:pPr>
            <w:ins w:id="1584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5843" w:author="Автор"/>
                <w:sz w:val="20"/>
                <w:szCs w:val="20"/>
                <w:lang w:val="en-US"/>
              </w:rPr>
            </w:pPr>
            <w:ins w:id="15844" w:author="Автор">
              <w:r w:rsidRPr="00B77658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45" w:author="Автор"/>
                <w:sz w:val="20"/>
                <w:szCs w:val="20"/>
              </w:rPr>
            </w:pPr>
            <w:ins w:id="15846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5B3100">
                <w:rPr>
                  <w:sz w:val="20"/>
                  <w:szCs w:val="20"/>
                  <w:rPrChange w:id="1584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A29C4" w:rsidRP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848" w:author="Автор"/>
                <w:sz w:val="20"/>
                <w:szCs w:val="20"/>
              </w:rPr>
            </w:pPr>
            <w:ins w:id="15849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5B3100">
                <w:rPr>
                  <w:sz w:val="20"/>
                  <w:szCs w:val="20"/>
                  <w:rPrChange w:id="1585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03207D" w:rsidRPr="00001714" w:rsidRDefault="0003207D">
      <w:pPr>
        <w:pStyle w:val="30"/>
        <w:numPr>
          <w:ilvl w:val="0"/>
          <w:numId w:val="0"/>
        </w:numPr>
        <w:rPr>
          <w:ins w:id="15851" w:author="Автор"/>
        </w:rPr>
        <w:pPrChange w:id="15852" w:author="Автор">
          <w:pPr>
            <w:pStyle w:val="30"/>
            <w:numPr>
              <w:numId w:val="33"/>
            </w:numPr>
          </w:pPr>
        </w:pPrChange>
      </w:pPr>
    </w:p>
    <w:p w:rsidR="0003207D" w:rsidRPr="00452ED3" w:rsidDel="00D5371F" w:rsidRDefault="0003207D" w:rsidP="0003207D">
      <w:pPr>
        <w:pStyle w:val="30"/>
        <w:numPr>
          <w:ilvl w:val="2"/>
          <w:numId w:val="33"/>
        </w:numPr>
        <w:rPr>
          <w:ins w:id="15853" w:author="Автор"/>
          <w:del w:id="15854" w:author="Автор"/>
          <w:rPrChange w:id="15855" w:author="Автор">
            <w:rPr>
              <w:ins w:id="15856" w:author="Автор"/>
              <w:del w:id="15857" w:author="Автор"/>
              <w:lang w:val="en-US"/>
            </w:rPr>
          </w:rPrChange>
        </w:rPr>
      </w:pPr>
      <w:bookmarkStart w:id="15858" w:name="_Toc398816674"/>
      <w:bookmarkStart w:id="15859" w:name="_Toc398817633"/>
      <w:bookmarkStart w:id="15860" w:name="_Toc398832379"/>
      <w:bookmarkStart w:id="15861" w:name="_Toc399186969"/>
      <w:bookmarkStart w:id="15862" w:name="_Toc399446182"/>
      <w:bookmarkStart w:id="15863" w:name="_Toc414982474"/>
      <w:bookmarkStart w:id="15864" w:name="_Toc415625878"/>
      <w:bookmarkStart w:id="15865" w:name="_Toc415626258"/>
      <w:ins w:id="15866" w:author="Автор">
        <w:del w:id="15867" w:author="Автор">
          <w:r w:rsidDel="00D5371F">
            <w:delText xml:space="preserve">Параметр комплексного типа: </w:delText>
          </w:r>
          <w:r w:rsidRPr="0003207D" w:rsidDel="00D5371F">
            <w:rPr>
              <w:lang w:val="en-US"/>
            </w:rPr>
            <w:delText>CycleDiagramExt</w:delText>
          </w:r>
          <w:bookmarkEnd w:id="15858"/>
          <w:bookmarkEnd w:id="15859"/>
          <w:bookmarkEnd w:id="15860"/>
          <w:bookmarkEnd w:id="15861"/>
          <w:bookmarkEnd w:id="15862"/>
          <w:bookmarkEnd w:id="15863"/>
          <w:bookmarkEnd w:id="15864"/>
          <w:bookmarkEnd w:id="15865"/>
        </w:del>
      </w:ins>
    </w:p>
    <w:p w:rsidR="0003207D" w:rsidRPr="00452ED3" w:rsidDel="00D5371F" w:rsidRDefault="0003207D" w:rsidP="0003207D">
      <w:pPr>
        <w:pStyle w:val="affff1"/>
        <w:rPr>
          <w:ins w:id="15868" w:author="Автор"/>
          <w:del w:id="15869" w:author="Автор"/>
          <w:rPrChange w:id="15870" w:author="Автор">
            <w:rPr>
              <w:ins w:id="15871" w:author="Автор"/>
              <w:del w:id="15872" w:author="Автор"/>
              <w:lang w:val="en-US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07D" w:rsidRPr="0009076A" w:rsidDel="00D5371F" w:rsidTr="00782C66">
        <w:trPr>
          <w:ins w:id="15873" w:author="Автор"/>
          <w:del w:id="15874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pStyle w:val="a9"/>
              <w:rPr>
                <w:ins w:id="15875" w:author="Автор"/>
                <w:del w:id="15876" w:author="Автор"/>
                <w:rPrChange w:id="15877" w:author="Автор">
                  <w:rPr>
                    <w:ins w:id="15878" w:author="Автор"/>
                    <w:del w:id="15879" w:author="Автор"/>
                    <w:lang w:val="en-US"/>
                  </w:rPr>
                </w:rPrChange>
              </w:rPr>
            </w:pPr>
            <w:ins w:id="15880" w:author="Автор">
              <w:del w:id="15881" w:author="Автор">
                <w:r w:rsidRPr="0009076A" w:rsidDel="00D5371F">
                  <w:delText>№</w:delText>
                </w:r>
              </w:del>
            </w:ins>
          </w:p>
        </w:tc>
        <w:tc>
          <w:tcPr>
            <w:tcW w:w="205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5882" w:author="Автор"/>
                <w:del w:id="15883" w:author="Автор"/>
              </w:rPr>
            </w:pPr>
            <w:ins w:id="15884" w:author="Автор">
              <w:del w:id="15885" w:author="Автор">
                <w:r w:rsidRPr="0009076A" w:rsidDel="00D5371F">
                  <w:delText xml:space="preserve">Код параметра </w:delText>
                </w:r>
              </w:del>
            </w:ins>
          </w:p>
        </w:tc>
        <w:tc>
          <w:tcPr>
            <w:tcW w:w="1903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5886" w:author="Автор"/>
                <w:del w:id="15887" w:author="Автор"/>
              </w:rPr>
            </w:pPr>
            <w:ins w:id="15888" w:author="Автор">
              <w:del w:id="15889" w:author="Автор">
                <w:r w:rsidRPr="0009076A" w:rsidDel="00D5371F">
                  <w:delText xml:space="preserve">Описание параметра </w:delText>
                </w:r>
              </w:del>
            </w:ins>
          </w:p>
        </w:tc>
        <w:tc>
          <w:tcPr>
            <w:tcW w:w="1965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5890" w:author="Автор"/>
                <w:del w:id="15891" w:author="Автор"/>
              </w:rPr>
            </w:pPr>
            <w:ins w:id="15892" w:author="Автор">
              <w:del w:id="15893" w:author="Автор">
                <w:r w:rsidRPr="0009076A" w:rsidDel="00D5371F">
                  <w:delText xml:space="preserve">Обязательность </w:delText>
                </w:r>
              </w:del>
            </w:ins>
          </w:p>
        </w:tc>
        <w:tc>
          <w:tcPr>
            <w:tcW w:w="198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5894" w:author="Автор"/>
                <w:del w:id="15895" w:author="Автор"/>
              </w:rPr>
            </w:pPr>
            <w:ins w:id="15896" w:author="Автор">
              <w:del w:id="15897" w:author="Автор">
                <w:r w:rsidRPr="0009076A" w:rsidDel="00D5371F">
                  <w:delText xml:space="preserve">Способ заполнения/Тип 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5898" w:author="Автор"/>
                <w:del w:id="15899" w:author="Автор"/>
              </w:rPr>
            </w:pPr>
            <w:ins w:id="15900" w:author="Автор">
              <w:del w:id="15901" w:author="Автор">
                <w:r w:rsidRPr="0009076A" w:rsidDel="00D5371F">
                  <w:delText xml:space="preserve">Комментарий </w:delText>
                </w:r>
              </w:del>
            </w:ins>
          </w:p>
        </w:tc>
      </w:tr>
      <w:tr w:rsidR="0003207D" w:rsidRPr="0009076A" w:rsidDel="00D5371F" w:rsidTr="00782C66">
        <w:trPr>
          <w:ins w:id="15902" w:author="Автор"/>
          <w:del w:id="15903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04" w:author="Автор"/>
                <w:del w:id="15905" w:author="Автор"/>
                <w:rPrChange w:id="15906" w:author="Автор">
                  <w:rPr>
                    <w:ins w:id="15907" w:author="Автор"/>
                    <w:del w:id="15908" w:author="Автор"/>
                    <w:lang w:val="en-US"/>
                  </w:rPr>
                </w:rPrChange>
              </w:rPr>
            </w:pPr>
            <w:ins w:id="15909" w:author="Автор">
              <w:del w:id="15910" w:author="Автор">
                <w:r w:rsidRPr="00452ED3" w:rsidDel="00D5371F">
                  <w:rPr>
                    <w:rPrChange w:id="15911" w:author="Автор">
                      <w:rPr>
                        <w:lang w:val="en-US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5912" w:author="Автор"/>
                <w:del w:id="15913" w:author="Автор"/>
                <w:sz w:val="20"/>
                <w:szCs w:val="20"/>
                <w:rPrChange w:id="15914" w:author="Автор">
                  <w:rPr>
                    <w:ins w:id="15915" w:author="Автор"/>
                    <w:del w:id="15916" w:author="Автор"/>
                    <w:sz w:val="20"/>
                    <w:szCs w:val="20"/>
                    <w:lang w:val="en-US"/>
                  </w:rPr>
                </w:rPrChange>
              </w:rPr>
            </w:pPr>
            <w:ins w:id="15917" w:author="Автор">
              <w:del w:id="15918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Monday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5919" w:author="Автор"/>
                <w:del w:id="15920" w:author="Автор"/>
                <w:sz w:val="20"/>
                <w:szCs w:val="20"/>
              </w:rPr>
            </w:pPr>
            <w:ins w:id="15921" w:author="Автор">
              <w:del w:id="15922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понедельник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5923" w:author="Автор"/>
                <w:del w:id="15924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5925" w:author="Автор"/>
                <w:del w:id="15926" w:author="Автор"/>
                <w:sz w:val="20"/>
                <w:szCs w:val="20"/>
                <w:rPrChange w:id="15927" w:author="Автор">
                  <w:rPr>
                    <w:ins w:id="15928" w:author="Автор"/>
                    <w:del w:id="15929" w:author="Автор"/>
                    <w:sz w:val="20"/>
                    <w:szCs w:val="20"/>
                    <w:lang w:val="en-US"/>
                  </w:rPr>
                </w:rPrChange>
              </w:rPr>
            </w:pPr>
            <w:ins w:id="15930" w:author="Автор">
              <w:del w:id="15931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5932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33" w:author="Автор"/>
                <w:del w:id="15934" w:author="Автор"/>
                <w:sz w:val="20"/>
                <w:szCs w:val="20"/>
              </w:rPr>
            </w:pPr>
            <w:ins w:id="15935" w:author="Автор">
              <w:del w:id="15936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5937" w:author="Автор"/>
          <w:del w:id="15938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39" w:author="Автор"/>
                <w:del w:id="15940" w:author="Автор"/>
                <w:rPrChange w:id="15941" w:author="Автор">
                  <w:rPr>
                    <w:ins w:id="15942" w:author="Автор"/>
                    <w:del w:id="15943" w:author="Автор"/>
                    <w:lang w:val="en-US"/>
                  </w:rPr>
                </w:rPrChange>
              </w:rPr>
            </w:pPr>
            <w:ins w:id="15944" w:author="Автор">
              <w:del w:id="15945" w:author="Автор">
                <w:r w:rsidRPr="00452ED3" w:rsidDel="00D5371F">
                  <w:rPr>
                    <w:rPrChange w:id="15946" w:author="Автор">
                      <w:rPr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5947" w:author="Автор"/>
                <w:del w:id="15948" w:author="Автор"/>
                <w:sz w:val="20"/>
                <w:szCs w:val="20"/>
                <w:rPrChange w:id="15949" w:author="Автор">
                  <w:rPr>
                    <w:ins w:id="15950" w:author="Автор"/>
                    <w:del w:id="15951" w:author="Автор"/>
                    <w:sz w:val="20"/>
                    <w:szCs w:val="20"/>
                    <w:lang w:val="en-US"/>
                  </w:rPr>
                </w:rPrChange>
              </w:rPr>
            </w:pPr>
            <w:ins w:id="15952" w:author="Автор">
              <w:del w:id="15953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Tuesday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5954" w:author="Автор"/>
                <w:del w:id="15955" w:author="Автор"/>
                <w:sz w:val="20"/>
                <w:szCs w:val="20"/>
              </w:rPr>
            </w:pPr>
            <w:ins w:id="15956" w:author="Автор">
              <w:del w:id="15957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вторник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5958" w:author="Автор"/>
                <w:del w:id="1595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5960" w:author="Автор"/>
                <w:del w:id="15961" w:author="Автор"/>
                <w:sz w:val="20"/>
                <w:szCs w:val="20"/>
                <w:rPrChange w:id="15962" w:author="Автор">
                  <w:rPr>
                    <w:ins w:id="15963" w:author="Автор"/>
                    <w:del w:id="15964" w:author="Автор"/>
                    <w:sz w:val="20"/>
                    <w:szCs w:val="20"/>
                    <w:lang w:val="en-US"/>
                  </w:rPr>
                </w:rPrChange>
              </w:rPr>
            </w:pPr>
            <w:ins w:id="15965" w:author="Автор">
              <w:del w:id="15966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5967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68" w:author="Автор"/>
                <w:del w:id="15969" w:author="Автор"/>
                <w:sz w:val="20"/>
                <w:szCs w:val="20"/>
              </w:rPr>
            </w:pPr>
            <w:ins w:id="15970" w:author="Автор">
              <w:del w:id="15971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5972" w:author="Автор"/>
          <w:del w:id="15973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974" w:author="Автор"/>
                <w:del w:id="15975" w:author="Автор"/>
                <w:rPrChange w:id="15976" w:author="Автор">
                  <w:rPr>
                    <w:ins w:id="15977" w:author="Автор"/>
                    <w:del w:id="15978" w:author="Автор"/>
                    <w:lang w:val="en-US"/>
                  </w:rPr>
                </w:rPrChange>
              </w:rPr>
            </w:pPr>
            <w:ins w:id="15979" w:author="Автор">
              <w:del w:id="15980" w:author="Автор">
                <w:r w:rsidRPr="00452ED3" w:rsidDel="00D5371F">
                  <w:rPr>
                    <w:rPrChange w:id="15981" w:author="Автор">
                      <w:rPr>
                        <w:lang w:val="en-US"/>
                      </w:rPr>
                    </w:rPrChange>
                  </w:rPr>
                  <w:delText>3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5982" w:author="Автор"/>
                <w:del w:id="15983" w:author="Автор"/>
                <w:sz w:val="20"/>
                <w:szCs w:val="20"/>
                <w:rPrChange w:id="15984" w:author="Автор">
                  <w:rPr>
                    <w:ins w:id="15985" w:author="Автор"/>
                    <w:del w:id="15986" w:author="Автор"/>
                    <w:sz w:val="20"/>
                    <w:szCs w:val="20"/>
                    <w:lang w:val="en-US"/>
                  </w:rPr>
                </w:rPrChange>
              </w:rPr>
            </w:pPr>
            <w:ins w:id="15987" w:author="Автор">
              <w:del w:id="15988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Wednesday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5989" w:author="Автор"/>
                <w:del w:id="15990" w:author="Автор"/>
                <w:sz w:val="20"/>
                <w:szCs w:val="20"/>
              </w:rPr>
            </w:pPr>
            <w:ins w:id="15991" w:author="Автор">
              <w:del w:id="15992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среду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5993" w:author="Автор"/>
                <w:del w:id="15994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5995" w:author="Автор"/>
                <w:del w:id="15996" w:author="Автор"/>
                <w:sz w:val="20"/>
                <w:szCs w:val="20"/>
                <w:rPrChange w:id="15997" w:author="Автор">
                  <w:rPr>
                    <w:ins w:id="15998" w:author="Автор"/>
                    <w:del w:id="15999" w:author="Автор"/>
                    <w:sz w:val="20"/>
                    <w:szCs w:val="20"/>
                    <w:lang w:val="en-US"/>
                  </w:rPr>
                </w:rPrChange>
              </w:rPr>
            </w:pPr>
            <w:ins w:id="16000" w:author="Автор">
              <w:del w:id="16001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6002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03" w:author="Автор"/>
                <w:del w:id="16004" w:author="Автор"/>
                <w:sz w:val="20"/>
                <w:szCs w:val="20"/>
              </w:rPr>
            </w:pPr>
            <w:ins w:id="16005" w:author="Автор">
              <w:del w:id="16006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6007" w:author="Автор"/>
          <w:del w:id="16008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09" w:author="Автор"/>
                <w:del w:id="16010" w:author="Автор"/>
                <w:rPrChange w:id="16011" w:author="Автор">
                  <w:rPr>
                    <w:ins w:id="16012" w:author="Автор"/>
                    <w:del w:id="16013" w:author="Автор"/>
                    <w:lang w:val="en-US"/>
                  </w:rPr>
                </w:rPrChange>
              </w:rPr>
            </w:pPr>
            <w:ins w:id="16014" w:author="Автор">
              <w:del w:id="16015" w:author="Автор">
                <w:r w:rsidRPr="00452ED3" w:rsidDel="00D5371F">
                  <w:rPr>
                    <w:rPrChange w:id="16016" w:author="Автор">
                      <w:rPr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6017" w:author="Автор"/>
                <w:del w:id="16018" w:author="Автор"/>
                <w:sz w:val="20"/>
                <w:szCs w:val="20"/>
                <w:rPrChange w:id="16019" w:author="Автор">
                  <w:rPr>
                    <w:ins w:id="16020" w:author="Автор"/>
                    <w:del w:id="16021" w:author="Автор"/>
                    <w:sz w:val="20"/>
                    <w:szCs w:val="20"/>
                    <w:lang w:val="en-US"/>
                  </w:rPr>
                </w:rPrChange>
              </w:rPr>
            </w:pPr>
            <w:ins w:id="16022" w:author="Автор">
              <w:del w:id="16023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Thursday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6024" w:author="Автор"/>
                <w:del w:id="16025" w:author="Автор"/>
                <w:sz w:val="20"/>
                <w:szCs w:val="20"/>
              </w:rPr>
            </w:pPr>
            <w:ins w:id="16026" w:author="Автор">
              <w:del w:id="16027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четверг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6028" w:author="Автор"/>
                <w:del w:id="1602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6030" w:author="Автор"/>
                <w:del w:id="16031" w:author="Автор"/>
                <w:sz w:val="20"/>
                <w:szCs w:val="20"/>
                <w:rPrChange w:id="16032" w:author="Автор">
                  <w:rPr>
                    <w:ins w:id="16033" w:author="Автор"/>
                    <w:del w:id="16034" w:author="Автор"/>
                    <w:sz w:val="20"/>
                    <w:szCs w:val="20"/>
                    <w:lang w:val="en-US"/>
                  </w:rPr>
                </w:rPrChange>
              </w:rPr>
            </w:pPr>
            <w:ins w:id="16035" w:author="Автор">
              <w:del w:id="16036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6037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38" w:author="Автор"/>
                <w:del w:id="16039" w:author="Автор"/>
                <w:sz w:val="20"/>
                <w:szCs w:val="20"/>
              </w:rPr>
            </w:pPr>
            <w:ins w:id="16040" w:author="Автор">
              <w:del w:id="16041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6042" w:author="Автор"/>
          <w:del w:id="16043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44" w:author="Автор"/>
                <w:del w:id="16045" w:author="Автор"/>
                <w:rPrChange w:id="16046" w:author="Автор">
                  <w:rPr>
                    <w:ins w:id="16047" w:author="Автор"/>
                    <w:del w:id="16048" w:author="Автор"/>
                    <w:lang w:val="en-US"/>
                  </w:rPr>
                </w:rPrChange>
              </w:rPr>
            </w:pPr>
            <w:ins w:id="16049" w:author="Автор">
              <w:del w:id="16050" w:author="Автор">
                <w:r w:rsidRPr="00452ED3" w:rsidDel="00D5371F">
                  <w:rPr>
                    <w:rPrChange w:id="16051" w:author="Автор">
                      <w:rPr>
                        <w:lang w:val="en-US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6052" w:author="Автор"/>
                <w:del w:id="16053" w:author="Автор"/>
                <w:sz w:val="20"/>
                <w:szCs w:val="20"/>
                <w:rPrChange w:id="16054" w:author="Автор">
                  <w:rPr>
                    <w:ins w:id="16055" w:author="Автор"/>
                    <w:del w:id="16056" w:author="Автор"/>
                    <w:sz w:val="20"/>
                    <w:szCs w:val="20"/>
                    <w:lang w:val="en-US"/>
                  </w:rPr>
                </w:rPrChange>
              </w:rPr>
            </w:pPr>
            <w:ins w:id="16057" w:author="Автор">
              <w:del w:id="16058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Friday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6059" w:author="Автор"/>
                <w:del w:id="16060" w:author="Автор"/>
                <w:sz w:val="20"/>
                <w:szCs w:val="20"/>
              </w:rPr>
            </w:pPr>
            <w:ins w:id="16061" w:author="Автор">
              <w:del w:id="16062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пятницу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6063" w:author="Автор"/>
                <w:del w:id="16064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6065" w:author="Автор"/>
                <w:del w:id="16066" w:author="Автор"/>
                <w:sz w:val="20"/>
                <w:szCs w:val="20"/>
                <w:rPrChange w:id="16067" w:author="Автор">
                  <w:rPr>
                    <w:ins w:id="16068" w:author="Автор"/>
                    <w:del w:id="16069" w:author="Автор"/>
                    <w:sz w:val="20"/>
                    <w:szCs w:val="20"/>
                    <w:lang w:val="en-US"/>
                  </w:rPr>
                </w:rPrChange>
              </w:rPr>
            </w:pPr>
            <w:ins w:id="16070" w:author="Автор">
              <w:del w:id="16071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6072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73" w:author="Автор"/>
                <w:del w:id="16074" w:author="Автор"/>
                <w:sz w:val="20"/>
                <w:szCs w:val="20"/>
              </w:rPr>
            </w:pPr>
            <w:ins w:id="16075" w:author="Автор">
              <w:del w:id="16076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6077" w:author="Автор"/>
          <w:del w:id="16078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079" w:author="Автор"/>
                <w:del w:id="16080" w:author="Автор"/>
                <w:rPrChange w:id="16081" w:author="Автор">
                  <w:rPr>
                    <w:ins w:id="16082" w:author="Автор"/>
                    <w:del w:id="16083" w:author="Автор"/>
                    <w:lang w:val="en-US"/>
                  </w:rPr>
                </w:rPrChange>
              </w:rPr>
            </w:pPr>
            <w:ins w:id="16084" w:author="Автор">
              <w:del w:id="16085" w:author="Автор">
                <w:r w:rsidRPr="00452ED3" w:rsidDel="00D5371F">
                  <w:rPr>
                    <w:rPrChange w:id="16086" w:author="Автор">
                      <w:rPr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6087" w:author="Автор"/>
                <w:del w:id="16088" w:author="Автор"/>
                <w:sz w:val="20"/>
                <w:szCs w:val="20"/>
                <w:rPrChange w:id="16089" w:author="Автор">
                  <w:rPr>
                    <w:ins w:id="16090" w:author="Автор"/>
                    <w:del w:id="16091" w:author="Автор"/>
                    <w:sz w:val="20"/>
                    <w:szCs w:val="20"/>
                    <w:lang w:val="en-US"/>
                  </w:rPr>
                </w:rPrChange>
              </w:rPr>
            </w:pPr>
            <w:ins w:id="16092" w:author="Автор">
              <w:del w:id="16093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Saturday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6094" w:author="Автор"/>
                <w:del w:id="16095" w:author="Автор"/>
                <w:sz w:val="20"/>
                <w:szCs w:val="20"/>
              </w:rPr>
            </w:pPr>
            <w:ins w:id="16096" w:author="Автор">
              <w:del w:id="16097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субботу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6098" w:author="Автор"/>
                <w:del w:id="1609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6100" w:author="Автор"/>
                <w:del w:id="16101" w:author="Автор"/>
                <w:sz w:val="20"/>
                <w:szCs w:val="20"/>
                <w:rPrChange w:id="16102" w:author="Автор">
                  <w:rPr>
                    <w:ins w:id="16103" w:author="Автор"/>
                    <w:del w:id="16104" w:author="Автор"/>
                    <w:sz w:val="20"/>
                    <w:szCs w:val="20"/>
                    <w:lang w:val="en-US"/>
                  </w:rPr>
                </w:rPrChange>
              </w:rPr>
            </w:pPr>
            <w:ins w:id="16105" w:author="Автор">
              <w:del w:id="16106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6107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08" w:author="Автор"/>
                <w:del w:id="16109" w:author="Автор"/>
                <w:sz w:val="20"/>
                <w:szCs w:val="20"/>
              </w:rPr>
            </w:pPr>
            <w:ins w:id="16110" w:author="Автор">
              <w:del w:id="16111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</w:tbl>
    <w:p w:rsidR="001A5149" w:rsidDel="00D5371F" w:rsidRDefault="001A5149" w:rsidP="001A5149">
      <w:pPr>
        <w:rPr>
          <w:del w:id="16112" w:author="Автор"/>
        </w:rPr>
      </w:pPr>
    </w:p>
    <w:p w:rsidR="001A5149" w:rsidRDefault="001A5149" w:rsidP="001A5149">
      <w:pPr>
        <w:pStyle w:val="30"/>
        <w:rPr>
          <w:lang w:val="en-US"/>
        </w:rPr>
      </w:pPr>
      <w:bookmarkStart w:id="16113" w:name="_Toc415626259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6113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6114" w:name="_Toc415626260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6114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pPr>
        <w:rPr>
          <w:ins w:id="16115" w:author="Автор"/>
        </w:rPr>
      </w:pPr>
      <w:r>
        <w:t>Все параметры данного типа – атрибуты.</w:t>
      </w:r>
    </w:p>
    <w:p w:rsidR="00F364EC" w:rsidRDefault="00F364EC" w:rsidP="00225039"/>
    <w:p w:rsidR="00634B72" w:rsidRDefault="00634B72">
      <w:pPr>
        <w:pStyle w:val="30"/>
        <w:rPr>
          <w:ins w:id="16116" w:author="Автор"/>
        </w:rPr>
        <w:pPrChange w:id="16117" w:author="Автор">
          <w:pPr>
            <w:pStyle w:val="30"/>
            <w:numPr>
              <w:numId w:val="23"/>
            </w:numPr>
          </w:pPr>
        </w:pPrChange>
      </w:pPr>
      <w:bookmarkStart w:id="16118" w:name="_Toc415626261"/>
      <w:ins w:id="16119" w:author="Автор">
        <w:r>
          <w:t xml:space="preserve">Параметр комплексного типа: </w:t>
        </w:r>
        <w:r w:rsidR="008366B2" w:rsidRPr="000A29E6">
          <w:rPr>
            <w:rPrChange w:id="16120" w:author="Автор">
              <w:rPr>
                <w:rFonts w:ascii="Courier New" w:hAnsi="Courier New" w:cs="Courier New"/>
                <w:color w:val="000000"/>
                <w:sz w:val="20"/>
                <w:szCs w:val="20"/>
              </w:rPr>
            </w:rPrChange>
          </w:rPr>
          <w:t>ClientRepresentativesList</w:t>
        </w:r>
        <w:r w:rsidR="008366B2" w:rsidRPr="00634B72" w:rsidDel="008366B2">
          <w:t xml:space="preserve"> </w:t>
        </w:r>
        <w:del w:id="16121" w:author="Автор">
          <w:r w:rsidRPr="00634B72" w:rsidDel="008366B2">
            <w:delText>c</w:delText>
          </w:r>
          <w:r w:rsidR="006C7245" w:rsidRPr="000A29E6" w:rsidDel="008366B2">
            <w:rPr>
              <w:rPrChange w:id="16122" w:author="Автор">
                <w:rPr>
                  <w:lang w:val="en-US"/>
                </w:rPr>
              </w:rPrChange>
            </w:rPr>
            <w:delText>Reps</w:delText>
          </w:r>
        </w:del>
        <w:bookmarkEnd w:id="16118"/>
      </w:ins>
    </w:p>
    <w:p w:rsidR="00634B72" w:rsidRDefault="00634B72" w:rsidP="00634B72">
      <w:pPr>
        <w:pStyle w:val="20"/>
        <w:numPr>
          <w:ilvl w:val="0"/>
          <w:numId w:val="0"/>
        </w:numPr>
        <w:ind w:left="453"/>
        <w:rPr>
          <w:ins w:id="16123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34B72" w:rsidTr="002008CA">
        <w:trPr>
          <w:ins w:id="16124" w:author="Автор"/>
        </w:trPr>
        <w:tc>
          <w:tcPr>
            <w:tcW w:w="534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6125" w:author="Автор"/>
                <w:lang w:val="en-US"/>
              </w:rPr>
            </w:pPr>
            <w:ins w:id="16126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6127" w:author="Автор"/>
              </w:rPr>
            </w:pPr>
            <w:ins w:id="16128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6129" w:author="Автор"/>
              </w:rPr>
            </w:pPr>
            <w:ins w:id="16130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6131" w:author="Автор"/>
              </w:rPr>
            </w:pPr>
            <w:ins w:id="16132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6133" w:author="Автор"/>
              </w:rPr>
            </w:pPr>
            <w:ins w:id="16134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6135" w:author="Автор"/>
              </w:rPr>
            </w:pPr>
            <w:ins w:id="16136" w:author="Автор">
              <w:r w:rsidRPr="00703AC4">
                <w:t xml:space="preserve">Комментарий </w:t>
              </w:r>
            </w:ins>
          </w:p>
        </w:tc>
      </w:tr>
      <w:tr w:rsidR="00634B72" w:rsidTr="002008CA">
        <w:trPr>
          <w:ins w:id="16137" w:author="Автор"/>
        </w:trPr>
        <w:tc>
          <w:tcPr>
            <w:tcW w:w="534" w:type="dxa"/>
            <w:vAlign w:val="center"/>
          </w:tcPr>
          <w:p w:rsidR="00634B72" w:rsidRPr="007E0526" w:rsidRDefault="00634B72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38" w:author="Автор"/>
                <w:sz w:val="20"/>
                <w:szCs w:val="20"/>
              </w:rPr>
            </w:pPr>
            <w:ins w:id="16139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34B72" w:rsidRPr="000A29E6" w:rsidRDefault="008366B2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140" w:author="Автор"/>
                <w:sz w:val="20"/>
                <w:szCs w:val="20"/>
                <w:rPrChange w:id="16141" w:author="Автор">
                  <w:rPr>
                    <w:ins w:id="16142" w:author="Автор"/>
                    <w:sz w:val="20"/>
                    <w:szCs w:val="20"/>
                    <w:lang w:val="en-US"/>
                  </w:rPr>
                </w:rPrChange>
              </w:rPr>
            </w:pPr>
            <w:ins w:id="16143" w:author="Автор">
              <w:r w:rsidRPr="000A29E6">
                <w:rPr>
                  <w:sz w:val="20"/>
                  <w:szCs w:val="20"/>
                  <w:lang w:val="en-US"/>
                  <w:rPrChange w:id="1614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Rep</w:t>
              </w:r>
              <w:del w:id="16145" w:author="Автор">
                <w:r w:rsidR="00634B72" w:rsidRPr="00634B72" w:rsidDel="008366B2">
                  <w:rPr>
                    <w:sz w:val="20"/>
                    <w:szCs w:val="20"/>
                    <w:lang w:val="en-US"/>
                  </w:rPr>
                  <w:delText>cRep</w:delText>
                </w:r>
                <w:r w:rsidR="00634B72" w:rsidRPr="00634B72" w:rsidDel="006C7245">
                  <w:rPr>
                    <w:sz w:val="20"/>
                    <w:szCs w:val="20"/>
                    <w:lang w:val="en-US"/>
                  </w:rPr>
                  <w:delText>s</w:delText>
                </w:r>
              </w:del>
            </w:ins>
          </w:p>
        </w:tc>
        <w:tc>
          <w:tcPr>
            <w:tcW w:w="1843" w:type="dxa"/>
          </w:tcPr>
          <w:p w:rsidR="00634B72" w:rsidRPr="000B3732" w:rsidRDefault="00634B72" w:rsidP="002008CA">
            <w:pPr>
              <w:snapToGrid w:val="0"/>
              <w:spacing w:before="120" w:line="360" w:lineRule="auto"/>
              <w:rPr>
                <w:ins w:id="16146" w:author="Автор"/>
                <w:sz w:val="20"/>
                <w:szCs w:val="20"/>
                <w:lang w:val="en-US"/>
                <w:rPrChange w:id="16147" w:author="Автор">
                  <w:rPr>
                    <w:ins w:id="16148" w:author="Автор"/>
                    <w:sz w:val="20"/>
                    <w:szCs w:val="20"/>
                  </w:rPr>
                </w:rPrChange>
              </w:rPr>
            </w:pPr>
            <w:ins w:id="16149" w:author="Автор">
              <w:r>
                <w:rPr>
                  <w:sz w:val="20"/>
                  <w:szCs w:val="20"/>
                </w:rPr>
                <w:t>Данные о  клиент</w:t>
              </w:r>
              <w:r w:rsidR="008366B2">
                <w:rPr>
                  <w:sz w:val="20"/>
                  <w:szCs w:val="20"/>
                </w:rPr>
                <w:t>е</w:t>
              </w:r>
              <w:del w:id="16150" w:author="Автор">
                <w:r w:rsidR="006C7245" w:rsidDel="008366B2">
                  <w:rPr>
                    <w:sz w:val="20"/>
                    <w:szCs w:val="20"/>
                  </w:rPr>
                  <w:delText>ах</w:delText>
                </w:r>
                <w:r w:rsidDel="006C7245">
                  <w:rPr>
                    <w:sz w:val="20"/>
                    <w:szCs w:val="20"/>
                  </w:rPr>
                  <w:delText>е</w:delText>
                </w:r>
              </w:del>
            </w:ins>
          </w:p>
        </w:tc>
        <w:tc>
          <w:tcPr>
            <w:tcW w:w="2126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6151" w:author="Автор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634B72" w:rsidRPr="007E0526" w:rsidRDefault="006C7245" w:rsidP="002008CA">
            <w:pPr>
              <w:pStyle w:val="affff1"/>
              <w:ind w:left="0"/>
              <w:jc w:val="center"/>
              <w:rPr>
                <w:ins w:id="16152" w:author="Автор"/>
                <w:sz w:val="20"/>
                <w:szCs w:val="20"/>
                <w:lang w:val="en-US"/>
              </w:rPr>
            </w:pPr>
            <w:ins w:id="16153" w:author="Автор">
              <w:r w:rsidRPr="006C7245">
                <w:rPr>
                  <w:lang w:val="en-US"/>
                </w:rPr>
                <w:t>ClientRepresentative</w:t>
              </w:r>
              <w:del w:id="16154" w:author="Автор">
                <w:r w:rsidRPr="006C7245" w:rsidDel="000A29E6">
                  <w:rPr>
                    <w:lang w:val="en-US"/>
                  </w:rPr>
                  <w:delText>s</w:delText>
                </w:r>
                <w:r w:rsidR="00634B72" w:rsidRPr="00E20C62" w:rsidDel="006C7245">
                  <w:rPr>
                    <w:lang w:val="en-US"/>
                  </w:rPr>
                  <w:delText>ClientSummaryExt</w:delText>
                </w:r>
              </w:del>
            </w:ins>
          </w:p>
        </w:tc>
        <w:tc>
          <w:tcPr>
            <w:tcW w:w="1808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6155" w:author="Автор"/>
                <w:sz w:val="20"/>
                <w:szCs w:val="20"/>
              </w:rPr>
            </w:pPr>
          </w:p>
        </w:tc>
      </w:tr>
    </w:tbl>
    <w:p w:rsidR="009A379E" w:rsidRDefault="009A379E">
      <w:pPr>
        <w:pStyle w:val="30"/>
        <w:numPr>
          <w:ilvl w:val="0"/>
          <w:numId w:val="0"/>
        </w:numPr>
        <w:rPr>
          <w:ins w:id="16156" w:author="Автор"/>
        </w:rPr>
        <w:pPrChange w:id="16157" w:author="Автор">
          <w:pPr/>
        </w:pPrChange>
      </w:pPr>
    </w:p>
    <w:p w:rsidR="006C7245" w:rsidRDefault="006C7245">
      <w:pPr>
        <w:pStyle w:val="30"/>
        <w:rPr>
          <w:ins w:id="16158" w:author="Автор"/>
        </w:rPr>
        <w:pPrChange w:id="16159" w:author="Автор">
          <w:pPr>
            <w:pStyle w:val="30"/>
            <w:numPr>
              <w:numId w:val="25"/>
            </w:numPr>
          </w:pPr>
        </w:pPrChange>
      </w:pPr>
      <w:bookmarkStart w:id="16160" w:name="_Toc415626262"/>
      <w:ins w:id="16161" w:author="Автор">
        <w:r>
          <w:t xml:space="preserve">Параметр комплексного типа: </w:t>
        </w:r>
        <w:r w:rsidRPr="006C7245">
          <w:rPr>
            <w:lang w:val="en-US"/>
          </w:rPr>
          <w:t>ClientRepresentative</w:t>
        </w:r>
        <w:del w:id="16162" w:author="Автор">
          <w:r w:rsidRPr="006C7245" w:rsidDel="000A29E6">
            <w:rPr>
              <w:lang w:val="en-US"/>
            </w:rPr>
            <w:delText>s</w:delText>
          </w:r>
        </w:del>
        <w:bookmarkEnd w:id="16160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C7245" w:rsidTr="002008CA">
        <w:trPr>
          <w:ins w:id="16163" w:author="Автор"/>
        </w:trPr>
        <w:tc>
          <w:tcPr>
            <w:tcW w:w="534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6164" w:author="Автор"/>
                <w:lang w:val="en-US"/>
              </w:rPr>
            </w:pPr>
            <w:ins w:id="16165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6166" w:author="Автор"/>
              </w:rPr>
            </w:pPr>
            <w:ins w:id="16167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6168" w:author="Автор"/>
              </w:rPr>
            </w:pPr>
            <w:ins w:id="16169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6170" w:author="Автор"/>
              </w:rPr>
            </w:pPr>
            <w:ins w:id="16171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6172" w:author="Автор"/>
              </w:rPr>
            </w:pPr>
            <w:ins w:id="16173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6174" w:author="Автор"/>
              </w:rPr>
            </w:pPr>
            <w:ins w:id="16175" w:author="Автор">
              <w:r w:rsidRPr="00703AC4">
                <w:t xml:space="preserve">Комментарий </w:t>
              </w:r>
            </w:ins>
          </w:p>
        </w:tc>
      </w:tr>
      <w:tr w:rsidR="006C7245" w:rsidTr="002008CA">
        <w:trPr>
          <w:ins w:id="16176" w:author="Автор"/>
        </w:trPr>
        <w:tc>
          <w:tcPr>
            <w:tcW w:w="534" w:type="dxa"/>
            <w:vAlign w:val="center"/>
          </w:tcPr>
          <w:p w:rsidR="006C7245" w:rsidRPr="007E0526" w:rsidRDefault="006C7245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77" w:author="Автор"/>
                <w:sz w:val="20"/>
                <w:szCs w:val="20"/>
              </w:rPr>
            </w:pPr>
            <w:ins w:id="16178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C7245" w:rsidRPr="002A4A95" w:rsidRDefault="006C7245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179" w:author="Автор"/>
                <w:sz w:val="20"/>
                <w:szCs w:val="20"/>
                <w:lang w:val="en-US"/>
              </w:rPr>
            </w:pPr>
            <w:ins w:id="16180" w:author="Автор">
              <w:r w:rsidRPr="006C7245"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843" w:type="dxa"/>
          </w:tcPr>
          <w:p w:rsidR="006C7245" w:rsidRPr="0060707F" w:rsidRDefault="000A29E6" w:rsidP="002008CA">
            <w:pPr>
              <w:snapToGrid w:val="0"/>
              <w:spacing w:before="120" w:line="360" w:lineRule="auto"/>
              <w:rPr>
                <w:ins w:id="16181" w:author="Автор"/>
                <w:sz w:val="20"/>
                <w:szCs w:val="20"/>
                <w:lang w:val="en-US"/>
              </w:rPr>
            </w:pPr>
            <w:ins w:id="16182" w:author="Автор">
              <w:r w:rsidRPr="00B26251">
                <w:rPr>
                  <w:sz w:val="20"/>
                </w:rPr>
                <w:t>Номер договора (лицевого счета)</w:t>
              </w:r>
              <w:del w:id="16183" w:author="Автор">
                <w:r w:rsidR="006C7245" w:rsidDel="000A29E6">
                  <w:rPr>
                    <w:sz w:val="20"/>
                    <w:szCs w:val="20"/>
                  </w:rPr>
                  <w:delText>Данные о  клиентах</w:delText>
                </w:r>
              </w:del>
            </w:ins>
          </w:p>
        </w:tc>
        <w:tc>
          <w:tcPr>
            <w:tcW w:w="2126" w:type="dxa"/>
          </w:tcPr>
          <w:p w:rsidR="006C7245" w:rsidRPr="000A29E6" w:rsidRDefault="000A29E6" w:rsidP="002008CA">
            <w:pPr>
              <w:pStyle w:val="affff1"/>
              <w:ind w:left="0"/>
              <w:rPr>
                <w:ins w:id="16184" w:author="Автор"/>
                <w:sz w:val="20"/>
                <w:szCs w:val="20"/>
                <w:rPrChange w:id="16185" w:author="Автор">
                  <w:rPr>
                    <w:ins w:id="16186" w:author="Автор"/>
                    <w:sz w:val="20"/>
                    <w:szCs w:val="20"/>
                    <w:lang w:val="en-US"/>
                  </w:rPr>
                </w:rPrChange>
              </w:rPr>
            </w:pPr>
            <w:ins w:id="1618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6C7245" w:rsidRPr="000A29E6" w:rsidRDefault="000A29E6">
            <w:pPr>
              <w:snapToGrid w:val="0"/>
              <w:spacing w:before="120" w:line="360" w:lineRule="auto"/>
              <w:rPr>
                <w:ins w:id="16188" w:author="Автор"/>
                <w:sz w:val="20"/>
                <w:rPrChange w:id="16189" w:author="Автор">
                  <w:rPr>
                    <w:ins w:id="16190" w:author="Автор"/>
                    <w:sz w:val="20"/>
                    <w:szCs w:val="20"/>
                    <w:lang w:val="en-US"/>
                  </w:rPr>
                </w:rPrChange>
              </w:rPr>
              <w:pPrChange w:id="16191" w:author="Автор">
                <w:pPr>
                  <w:pStyle w:val="affff1"/>
                  <w:ind w:left="0"/>
                  <w:jc w:val="center"/>
                </w:pPr>
              </w:pPrChange>
            </w:pPr>
            <w:ins w:id="16192" w:author="Автор">
              <w:r w:rsidRPr="000A29E6">
                <w:rPr>
                  <w:sz w:val="20"/>
                  <w:rPrChange w:id="16193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  <w:del w:id="16194" w:author="Автор">
                <w:r w:rsidR="006C7245" w:rsidRPr="000A29E6" w:rsidDel="000A29E6">
                  <w:rPr>
                    <w:sz w:val="20"/>
                    <w:rPrChange w:id="16195" w:author="Автор">
                      <w:rPr>
                        <w:lang w:val="en-US"/>
                      </w:rPr>
                    </w:rPrChange>
                  </w:rPr>
                  <w:delText>ClientRepresentatives</w:delText>
                </w:r>
              </w:del>
            </w:ins>
          </w:p>
        </w:tc>
        <w:tc>
          <w:tcPr>
            <w:tcW w:w="1808" w:type="dxa"/>
          </w:tcPr>
          <w:p w:rsidR="006C7245" w:rsidRPr="007E0526" w:rsidRDefault="006C7245" w:rsidP="002008CA">
            <w:pPr>
              <w:pStyle w:val="affff1"/>
              <w:ind w:left="0"/>
              <w:rPr>
                <w:ins w:id="16196" w:author="Автор"/>
                <w:sz w:val="20"/>
                <w:szCs w:val="20"/>
              </w:rPr>
            </w:pPr>
          </w:p>
        </w:tc>
      </w:tr>
      <w:tr w:rsidR="000A29E6" w:rsidTr="002008CA">
        <w:trPr>
          <w:ins w:id="16197" w:author="Автор"/>
        </w:trPr>
        <w:tc>
          <w:tcPr>
            <w:tcW w:w="534" w:type="dxa"/>
            <w:vAlign w:val="center"/>
          </w:tcPr>
          <w:p w:rsidR="000A29E6" w:rsidRPr="007E0526" w:rsidRDefault="000A29E6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198" w:author="Автор"/>
                <w:sz w:val="20"/>
                <w:szCs w:val="20"/>
              </w:rPr>
            </w:pPr>
            <w:ins w:id="16199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559" w:type="dxa"/>
          </w:tcPr>
          <w:p w:rsidR="000A29E6" w:rsidRPr="000A29E6" w:rsidRDefault="000A29E6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200" w:author="Автор"/>
                <w:sz w:val="20"/>
                <w:szCs w:val="20"/>
                <w:lang w:val="en-US"/>
              </w:rPr>
            </w:pPr>
            <w:ins w:id="16201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843" w:type="dxa"/>
          </w:tcPr>
          <w:p w:rsidR="000A29E6" w:rsidRPr="000A29E6" w:rsidRDefault="000A29E6" w:rsidP="002008CA">
            <w:pPr>
              <w:snapToGrid w:val="0"/>
              <w:spacing w:before="120" w:line="360" w:lineRule="auto"/>
              <w:rPr>
                <w:ins w:id="16202" w:author="Автор"/>
                <w:sz w:val="20"/>
                <w:szCs w:val="20"/>
              </w:rPr>
            </w:pPr>
            <w:ins w:id="16203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2126" w:type="dxa"/>
          </w:tcPr>
          <w:p w:rsidR="000A29E6" w:rsidRPr="000A29E6" w:rsidRDefault="000A29E6" w:rsidP="002008CA">
            <w:pPr>
              <w:pStyle w:val="affff1"/>
              <w:ind w:left="0"/>
              <w:rPr>
                <w:ins w:id="16204" w:author="Автор"/>
                <w:sz w:val="20"/>
                <w:szCs w:val="20"/>
                <w:rPrChange w:id="16205" w:author="Автор">
                  <w:rPr>
                    <w:ins w:id="16206" w:author="Автор"/>
                    <w:sz w:val="20"/>
                    <w:szCs w:val="20"/>
                    <w:lang w:val="en-US"/>
                  </w:rPr>
                </w:rPrChange>
              </w:rPr>
            </w:pPr>
            <w:ins w:id="1620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0A29E6" w:rsidRPr="000A29E6" w:rsidRDefault="000A29E6">
            <w:pPr>
              <w:snapToGrid w:val="0"/>
              <w:spacing w:before="120" w:line="360" w:lineRule="auto"/>
              <w:rPr>
                <w:ins w:id="16208" w:author="Автор"/>
                <w:sz w:val="20"/>
                <w:rPrChange w:id="16209" w:author="Автор">
                  <w:rPr>
                    <w:ins w:id="16210" w:author="Автор"/>
                    <w:lang w:val="en-US"/>
                  </w:rPr>
                </w:rPrChange>
              </w:rPr>
              <w:pPrChange w:id="16211" w:author="Автор">
                <w:pPr>
                  <w:pStyle w:val="affff1"/>
                  <w:ind w:left="0"/>
                  <w:jc w:val="center"/>
                </w:pPr>
              </w:pPrChange>
            </w:pPr>
            <w:ins w:id="16212" w:author="Автор">
              <w:r w:rsidRPr="000A29E6">
                <w:rPr>
                  <w:sz w:val="20"/>
                  <w:rPrChange w:id="16213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808" w:type="dxa"/>
          </w:tcPr>
          <w:p w:rsidR="000A29E6" w:rsidRPr="007E0526" w:rsidRDefault="000A29E6" w:rsidP="002008CA">
            <w:pPr>
              <w:pStyle w:val="affff1"/>
              <w:ind w:left="0"/>
              <w:rPr>
                <w:ins w:id="16214" w:author="Автор"/>
                <w:sz w:val="20"/>
                <w:szCs w:val="20"/>
              </w:rPr>
            </w:pPr>
          </w:p>
        </w:tc>
      </w:tr>
    </w:tbl>
    <w:p w:rsidR="00634B72" w:rsidRDefault="00634B72" w:rsidP="00634B72">
      <w:pPr>
        <w:rPr>
          <w:ins w:id="16215" w:author="Автор"/>
          <w:lang w:val="en-US"/>
        </w:rPr>
      </w:pPr>
    </w:p>
    <w:p w:rsidR="00CF7C67" w:rsidRDefault="00CF7C67">
      <w:pPr>
        <w:pStyle w:val="30"/>
        <w:rPr>
          <w:ins w:id="16216" w:author="Автор"/>
          <w:lang w:val="en-US"/>
        </w:rPr>
        <w:pPrChange w:id="16217" w:author="Автор">
          <w:pPr/>
        </w:pPrChange>
      </w:pPr>
      <w:bookmarkStart w:id="16218" w:name="_Toc415626263"/>
      <w:ins w:id="16219" w:author="Автор">
        <w:r>
          <w:t xml:space="preserve">Параметр комплексного типа: </w:t>
        </w:r>
        <w:r w:rsidRPr="00CF7C67">
          <w:rPr>
            <w:rPrChange w:id="16220" w:author="Автор">
              <w:rPr>
                <w:b/>
                <w:bCs/>
                <w:sz w:val="20"/>
                <w:szCs w:val="20"/>
                <w:lang w:val="en-US"/>
              </w:rPr>
            </w:rPrChange>
          </w:rPr>
          <w:t>SubscriptionFeedingExt</w:t>
        </w:r>
        <w:bookmarkEnd w:id="1621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622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560"/>
        <w:gridCol w:w="2126"/>
        <w:gridCol w:w="2551"/>
        <w:gridCol w:w="1808"/>
        <w:tblGridChange w:id="16222">
          <w:tblGrid>
            <w:gridCol w:w="534"/>
            <w:gridCol w:w="1559"/>
            <w:gridCol w:w="283"/>
            <w:gridCol w:w="1560"/>
            <w:gridCol w:w="2126"/>
            <w:gridCol w:w="2551"/>
            <w:gridCol w:w="1808"/>
          </w:tblGrid>
        </w:tblGridChange>
      </w:tblGrid>
      <w:tr w:rsidR="00CF7C67" w:rsidTr="00CF7C67">
        <w:trPr>
          <w:ins w:id="16223" w:author="Автор"/>
        </w:trPr>
        <w:tc>
          <w:tcPr>
            <w:tcW w:w="534" w:type="dxa"/>
            <w:vAlign w:val="center"/>
            <w:tcPrChange w:id="16224" w:author="Автор">
              <w:tcPr>
                <w:tcW w:w="534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6225" w:author="Автор"/>
                <w:lang w:val="en-US"/>
              </w:rPr>
            </w:pPr>
            <w:ins w:id="16226" w:author="Автор">
              <w:r>
                <w:t>№</w:t>
              </w:r>
            </w:ins>
          </w:p>
        </w:tc>
        <w:tc>
          <w:tcPr>
            <w:tcW w:w="1842" w:type="dxa"/>
            <w:vAlign w:val="center"/>
            <w:tcPrChange w:id="16227" w:author="Автор">
              <w:tcPr>
                <w:tcW w:w="1559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6228" w:author="Автор"/>
              </w:rPr>
            </w:pPr>
            <w:ins w:id="16229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  <w:tcPrChange w:id="16230" w:author="Автор">
              <w:tcPr>
                <w:tcW w:w="1843" w:type="dxa"/>
                <w:gridSpan w:val="2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6231" w:author="Автор"/>
              </w:rPr>
            </w:pPr>
            <w:ins w:id="16232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  <w:tcPrChange w:id="16233" w:author="Автор">
              <w:tcPr>
                <w:tcW w:w="2126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6234" w:author="Автор"/>
              </w:rPr>
            </w:pPr>
            <w:ins w:id="16235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  <w:tcPrChange w:id="16236" w:author="Автор">
              <w:tcPr>
                <w:tcW w:w="2551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6237" w:author="Автор"/>
              </w:rPr>
            </w:pPr>
            <w:ins w:id="16238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  <w:tcPrChange w:id="16239" w:author="Автор">
              <w:tcPr>
                <w:tcW w:w="1808" w:type="dxa"/>
                <w:vAlign w:val="center"/>
              </w:tcPr>
            </w:tcPrChange>
          </w:tcPr>
          <w:p w:rsidR="00CF7C67" w:rsidRPr="00703AC4" w:rsidRDefault="00CF7C67" w:rsidP="00147D09">
            <w:pPr>
              <w:pStyle w:val="a9"/>
              <w:rPr>
                <w:ins w:id="16240" w:author="Автор"/>
              </w:rPr>
            </w:pPr>
            <w:ins w:id="16241" w:author="Автор">
              <w:r w:rsidRPr="00703AC4">
                <w:t xml:space="preserve">Комментарий </w:t>
              </w:r>
            </w:ins>
          </w:p>
        </w:tc>
      </w:tr>
      <w:tr w:rsidR="00CF7C67" w:rsidTr="00CF7C67">
        <w:trPr>
          <w:ins w:id="16242" w:author="Автор"/>
        </w:trPr>
        <w:tc>
          <w:tcPr>
            <w:tcW w:w="534" w:type="dxa"/>
            <w:vAlign w:val="center"/>
            <w:tcPrChange w:id="16243" w:author="Автор">
              <w:tcPr>
                <w:tcW w:w="534" w:type="dxa"/>
                <w:vAlign w:val="center"/>
              </w:tcPr>
            </w:tcPrChange>
          </w:tcPr>
          <w:p w:rsidR="00CF7C67" w:rsidRPr="007E0526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244" w:author="Автор"/>
                <w:sz w:val="20"/>
                <w:szCs w:val="20"/>
              </w:rPr>
            </w:pPr>
            <w:ins w:id="16245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  <w:tcPrChange w:id="16246" w:author="Автор">
              <w:tcPr>
                <w:tcW w:w="1559" w:type="dxa"/>
              </w:tcPr>
            </w:tcPrChange>
          </w:tcPr>
          <w:p w:rsidR="00CF7C67" w:rsidRPr="002A4A95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247" w:author="Автор"/>
                <w:sz w:val="20"/>
                <w:szCs w:val="20"/>
                <w:lang w:val="en-US"/>
              </w:rPr>
            </w:pPr>
            <w:ins w:id="16248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  <w:tcPrChange w:id="16249" w:author="Автор">
              <w:tcPr>
                <w:tcW w:w="1843" w:type="dxa"/>
                <w:gridSpan w:val="2"/>
              </w:tcPr>
            </w:tcPrChange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250" w:author="Автор"/>
                <w:sz w:val="20"/>
                <w:szCs w:val="20"/>
                <w:rPrChange w:id="16251" w:author="Автор">
                  <w:rPr>
                    <w:ins w:id="16252" w:author="Автор"/>
                    <w:sz w:val="20"/>
                    <w:szCs w:val="20"/>
                    <w:lang w:val="en-US"/>
                  </w:rPr>
                </w:rPrChange>
              </w:rPr>
            </w:pPr>
            <w:ins w:id="16253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  <w:tcPrChange w:id="16254" w:author="Автор">
              <w:tcPr>
                <w:tcW w:w="2126" w:type="dxa"/>
              </w:tcPr>
            </w:tcPrChange>
          </w:tcPr>
          <w:p w:rsidR="00CF7C67" w:rsidRPr="00976910" w:rsidRDefault="00CF7C67" w:rsidP="00147D09">
            <w:pPr>
              <w:pStyle w:val="affff1"/>
              <w:ind w:left="0"/>
              <w:rPr>
                <w:ins w:id="16255" w:author="Автор"/>
                <w:sz w:val="20"/>
                <w:szCs w:val="20"/>
              </w:rPr>
            </w:pPr>
            <w:ins w:id="1625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257" w:author="Автор">
              <w:tcPr>
                <w:tcW w:w="2551" w:type="dxa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6258" w:author="Автор"/>
                <w:sz w:val="20"/>
              </w:rPr>
            </w:pPr>
            <w:ins w:id="16259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260" w:author="Автор">
              <w:tcPr>
                <w:tcW w:w="1808" w:type="dxa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6261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262" w:author="Автор"/>
        </w:trPr>
        <w:tc>
          <w:tcPr>
            <w:tcW w:w="534" w:type="dxa"/>
            <w:vAlign w:val="center"/>
            <w:tcPrChange w:id="16263" w:author="Автор">
              <w:tcPr>
                <w:tcW w:w="534" w:type="dxa"/>
                <w:vAlign w:val="center"/>
              </w:tcPr>
            </w:tcPrChange>
          </w:tcPr>
          <w:p w:rsidR="00CF7C67" w:rsidRPr="007E0526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264" w:author="Автор"/>
                <w:sz w:val="20"/>
                <w:szCs w:val="20"/>
              </w:rPr>
            </w:pPr>
            <w:ins w:id="16265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  <w:tcPrChange w:id="16266" w:author="Автор">
              <w:tcPr>
                <w:tcW w:w="1559" w:type="dxa"/>
              </w:tcPr>
            </w:tcPrChange>
          </w:tcPr>
          <w:p w:rsidR="00CF7C67" w:rsidRPr="000A29E6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267" w:author="Автор"/>
                <w:sz w:val="20"/>
                <w:szCs w:val="20"/>
                <w:lang w:val="en-US"/>
              </w:rPr>
            </w:pPr>
            <w:ins w:id="16268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  <w:tcPrChange w:id="16269" w:author="Автор">
              <w:tcPr>
                <w:tcW w:w="1843" w:type="dxa"/>
                <w:gridSpan w:val="2"/>
              </w:tcPr>
            </w:tcPrChange>
          </w:tcPr>
          <w:p w:rsidR="00CF7C67" w:rsidRPr="000A29E6" w:rsidRDefault="00CF7C67" w:rsidP="00147D09">
            <w:pPr>
              <w:snapToGrid w:val="0"/>
              <w:spacing w:before="120" w:line="360" w:lineRule="auto"/>
              <w:rPr>
                <w:ins w:id="16270" w:author="Автор"/>
                <w:sz w:val="20"/>
                <w:szCs w:val="20"/>
              </w:rPr>
            </w:pPr>
            <w:ins w:id="16271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  <w:tcPrChange w:id="16272" w:author="Автор">
              <w:tcPr>
                <w:tcW w:w="2126" w:type="dxa"/>
              </w:tcPr>
            </w:tcPrChange>
          </w:tcPr>
          <w:p w:rsidR="00CF7C67" w:rsidRPr="00976910" w:rsidRDefault="00CF7C67" w:rsidP="00147D09">
            <w:pPr>
              <w:pStyle w:val="affff1"/>
              <w:ind w:left="0"/>
              <w:rPr>
                <w:ins w:id="16273" w:author="Автор"/>
                <w:sz w:val="20"/>
                <w:szCs w:val="20"/>
              </w:rPr>
            </w:pPr>
            <w:ins w:id="1627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275" w:author="Автор">
              <w:tcPr>
                <w:tcW w:w="2551" w:type="dxa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6276" w:author="Автор"/>
                <w:sz w:val="20"/>
              </w:rPr>
            </w:pPr>
            <w:ins w:id="16277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  <w:tcPrChange w:id="16278" w:author="Автор">
              <w:tcPr>
                <w:tcW w:w="1808" w:type="dxa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6279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280" w:author="Автор"/>
        </w:trPr>
        <w:tc>
          <w:tcPr>
            <w:tcW w:w="534" w:type="dxa"/>
            <w:vAlign w:val="center"/>
            <w:tcPrChange w:id="16281" w:author="Автор">
              <w:tcPr>
                <w:tcW w:w="534" w:type="dxa"/>
                <w:vAlign w:val="center"/>
              </w:tcPr>
            </w:tcPrChange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282" w:author="Автор"/>
                <w:sz w:val="20"/>
                <w:szCs w:val="20"/>
              </w:rPr>
            </w:pPr>
            <w:ins w:id="16283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  <w:tcPrChange w:id="16284" w:author="Автор">
              <w:tcPr>
                <w:tcW w:w="1559" w:type="dxa"/>
              </w:tcPr>
            </w:tcPrChange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285" w:author="Автор"/>
                <w:sz w:val="20"/>
                <w:szCs w:val="20"/>
                <w:lang w:val="en-US"/>
              </w:rPr>
            </w:pPr>
            <w:ins w:id="16286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  <w:tcPrChange w:id="16287" w:author="Автор">
              <w:tcPr>
                <w:tcW w:w="1843" w:type="dxa"/>
                <w:gridSpan w:val="2"/>
              </w:tcPr>
            </w:tcPrChange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6288" w:author="Автор"/>
                <w:sz w:val="20"/>
                <w:szCs w:val="20"/>
              </w:rPr>
            </w:pPr>
            <w:ins w:id="16289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  <w:tcPrChange w:id="16290" w:author="Автор">
              <w:tcPr>
                <w:tcW w:w="2126" w:type="dxa"/>
              </w:tcPr>
            </w:tcPrChange>
          </w:tcPr>
          <w:p w:rsidR="00CF7C67" w:rsidRDefault="00CF7C67" w:rsidP="00147D09">
            <w:pPr>
              <w:pStyle w:val="affff1"/>
              <w:ind w:left="0"/>
              <w:rPr>
                <w:ins w:id="16291" w:author="Автор"/>
                <w:sz w:val="20"/>
                <w:szCs w:val="20"/>
              </w:rPr>
            </w:pPr>
            <w:ins w:id="1629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293" w:author="Автор">
              <w:tcPr>
                <w:tcW w:w="2551" w:type="dxa"/>
              </w:tcPr>
            </w:tcPrChange>
          </w:tcPr>
          <w:p w:rsidR="00CF7C67" w:rsidRPr="00976910" w:rsidRDefault="00CF7C67" w:rsidP="00147D09">
            <w:pPr>
              <w:snapToGrid w:val="0"/>
              <w:spacing w:before="120" w:line="360" w:lineRule="auto"/>
              <w:rPr>
                <w:ins w:id="16294" w:author="Автор"/>
                <w:sz w:val="20"/>
              </w:rPr>
            </w:pPr>
            <w:ins w:id="16295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  <w:tcPrChange w:id="16296" w:author="Автор">
              <w:tcPr>
                <w:tcW w:w="1808" w:type="dxa"/>
              </w:tcPr>
            </w:tcPrChange>
          </w:tcPr>
          <w:p w:rsidR="00CF7C67" w:rsidRPr="007E0526" w:rsidRDefault="00CF7C67" w:rsidP="00147D09">
            <w:pPr>
              <w:pStyle w:val="affff1"/>
              <w:ind w:left="0"/>
              <w:rPr>
                <w:ins w:id="16297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298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299" w:author="Автор"/>
                <w:sz w:val="20"/>
                <w:szCs w:val="20"/>
              </w:rPr>
            </w:pPr>
            <w:ins w:id="16300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301" w:author="Автор"/>
                <w:sz w:val="20"/>
                <w:szCs w:val="20"/>
                <w:lang w:val="en-US"/>
              </w:rPr>
            </w:pPr>
            <w:ins w:id="16302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6303" w:author="Автор"/>
                <w:sz w:val="20"/>
                <w:szCs w:val="20"/>
              </w:rPr>
            </w:pPr>
            <w:ins w:id="16304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6305" w:author="Автор"/>
                <w:sz w:val="20"/>
                <w:szCs w:val="20"/>
              </w:rPr>
            </w:pPr>
            <w:ins w:id="1630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307" w:author="Автор"/>
                <w:sz w:val="20"/>
              </w:rPr>
            </w:pPr>
            <w:ins w:id="16308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6309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310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311" w:author="Автор"/>
                <w:sz w:val="20"/>
                <w:szCs w:val="20"/>
              </w:rPr>
            </w:pPr>
            <w:ins w:id="16312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313" w:author="Автор"/>
                <w:sz w:val="20"/>
                <w:szCs w:val="20"/>
                <w:lang w:val="en-US"/>
              </w:rPr>
            </w:pPr>
            <w:ins w:id="16314" w:author="Автор">
              <w:r w:rsidRPr="00CF7C67">
                <w:rPr>
                  <w:sz w:val="20"/>
                  <w:szCs w:val="20"/>
                  <w:lang w:val="en-US"/>
                </w:rPr>
                <w:t>LastDatePauseSubs</w:t>
              </w:r>
              <w:r w:rsidRPr="00CF7C67">
                <w:rPr>
                  <w:sz w:val="20"/>
                  <w:szCs w:val="20"/>
                  <w:lang w:val="en-US"/>
                </w:rPr>
                <w:lastRenderedPageBreak/>
                <w:t>cription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6315" w:author="Автор"/>
                <w:sz w:val="20"/>
                <w:szCs w:val="20"/>
              </w:rPr>
            </w:pPr>
            <w:ins w:id="16316" w:author="Автор">
              <w:r>
                <w:rPr>
                  <w:sz w:val="20"/>
                  <w:szCs w:val="20"/>
                </w:rPr>
                <w:lastRenderedPageBreak/>
                <w:t xml:space="preserve">Дата </w:t>
              </w:r>
              <w:r>
                <w:rPr>
                  <w:sz w:val="20"/>
                  <w:szCs w:val="20"/>
                </w:rPr>
                <w:lastRenderedPageBreak/>
                <w:t xml:space="preserve">приостановки подписки 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6317" w:author="Автор"/>
                <w:sz w:val="20"/>
                <w:szCs w:val="20"/>
              </w:rPr>
            </w:pPr>
            <w:ins w:id="16318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319" w:author="Автор"/>
                <w:sz w:val="20"/>
              </w:rPr>
            </w:pPr>
            <w:ins w:id="16320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6321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322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323" w:author="Автор"/>
                <w:sz w:val="20"/>
                <w:szCs w:val="20"/>
              </w:rPr>
            </w:pPr>
            <w:ins w:id="16324" w:author="Автор">
              <w:r>
                <w:rPr>
                  <w:sz w:val="20"/>
                  <w:szCs w:val="20"/>
                </w:rPr>
                <w:lastRenderedPageBreak/>
                <w:t>6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325" w:author="Автор"/>
                <w:sz w:val="20"/>
                <w:szCs w:val="20"/>
                <w:lang w:val="en-US"/>
              </w:rPr>
            </w:pPr>
            <w:ins w:id="16326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CF7C67" w:rsidRDefault="00CF7C67" w:rsidP="00CF7C67">
            <w:pPr>
              <w:snapToGrid w:val="0"/>
              <w:spacing w:before="120" w:line="360" w:lineRule="auto"/>
              <w:rPr>
                <w:ins w:id="16327" w:author="Автор"/>
                <w:sz w:val="20"/>
                <w:szCs w:val="20"/>
              </w:rPr>
            </w:pPr>
            <w:ins w:id="16328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6329" w:author="Автор"/>
                <w:sz w:val="20"/>
                <w:szCs w:val="20"/>
              </w:rPr>
            </w:pPr>
            <w:ins w:id="1633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331" w:author="Автор"/>
                <w:sz w:val="20"/>
              </w:rPr>
            </w:pPr>
            <w:ins w:id="16332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6333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334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335" w:author="Автор"/>
                <w:sz w:val="20"/>
                <w:szCs w:val="20"/>
              </w:rPr>
            </w:pPr>
            <w:ins w:id="16336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337" w:author="Автор"/>
                <w:sz w:val="20"/>
                <w:szCs w:val="20"/>
                <w:lang w:val="en-US"/>
              </w:rPr>
            </w:pPr>
            <w:ins w:id="16338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6339" w:author="Автор"/>
                <w:sz w:val="20"/>
                <w:szCs w:val="20"/>
              </w:rPr>
            </w:pPr>
            <w:ins w:id="16340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6341" w:author="Автор"/>
                <w:sz w:val="20"/>
                <w:szCs w:val="20"/>
              </w:rPr>
            </w:pPr>
            <w:ins w:id="1634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343" w:author="Автор"/>
                <w:sz w:val="20"/>
              </w:rPr>
            </w:pPr>
            <w:ins w:id="16344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147D09">
            <w:pPr>
              <w:pStyle w:val="affff1"/>
              <w:ind w:left="0"/>
              <w:rPr>
                <w:ins w:id="16345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6346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347" w:author="Автор"/>
                <w:sz w:val="20"/>
                <w:szCs w:val="20"/>
              </w:rPr>
            </w:pPr>
            <w:ins w:id="16348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349" w:author="Автор"/>
                <w:sz w:val="20"/>
                <w:szCs w:val="20"/>
                <w:lang w:val="en-US"/>
              </w:rPr>
            </w:pPr>
            <w:ins w:id="16350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6351" w:author="Автор"/>
                <w:sz w:val="20"/>
                <w:szCs w:val="20"/>
              </w:rPr>
            </w:pPr>
            <w:ins w:id="16352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6353" w:author="Автор"/>
                <w:sz w:val="20"/>
                <w:szCs w:val="20"/>
              </w:rPr>
            </w:pPr>
            <w:ins w:id="1635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355" w:author="Автор"/>
                <w:sz w:val="20"/>
              </w:rPr>
            </w:pPr>
            <w:ins w:id="16356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CF7C67" w:rsidRDefault="00CF7C67" w:rsidP="00147D09">
            <w:pPr>
              <w:pStyle w:val="affff1"/>
              <w:ind w:left="0"/>
              <w:rPr>
                <w:ins w:id="16357" w:author="Автор"/>
                <w:sz w:val="20"/>
                <w:szCs w:val="20"/>
              </w:rPr>
            </w:pPr>
            <w:ins w:id="16358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C17835">
                <w:rPr>
                  <w:sz w:val="20"/>
                  <w:szCs w:val="20"/>
                  <w:rPrChange w:id="1635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CF7C67" w:rsidRPr="00CF7C67" w:rsidRDefault="00CF7C67" w:rsidP="00107DA0">
            <w:pPr>
              <w:pStyle w:val="affff1"/>
              <w:ind w:left="0"/>
              <w:rPr>
                <w:ins w:id="16360" w:author="Автор"/>
                <w:sz w:val="20"/>
                <w:szCs w:val="20"/>
              </w:rPr>
            </w:pPr>
            <w:ins w:id="16361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C17835">
                <w:rPr>
                  <w:sz w:val="20"/>
                  <w:szCs w:val="20"/>
                  <w:rPrChange w:id="16362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 w:rsidR="00107DA0">
                <w:rPr>
                  <w:sz w:val="20"/>
                  <w:szCs w:val="20"/>
                </w:rPr>
                <w:t>в противном случае.</w:t>
              </w:r>
              <w:del w:id="16363" w:author="Автор">
                <w:r w:rsidDel="00107DA0">
                  <w:rPr>
                    <w:sz w:val="20"/>
                    <w:szCs w:val="20"/>
                  </w:rPr>
                  <w:delText>отмена приостановки</w:delText>
                </w:r>
              </w:del>
            </w:ins>
          </w:p>
        </w:tc>
      </w:tr>
      <w:tr w:rsidR="00CF7C67" w:rsidTr="00CF7C67">
        <w:trPr>
          <w:ins w:id="16364" w:author="Автор"/>
        </w:trPr>
        <w:tc>
          <w:tcPr>
            <w:tcW w:w="534" w:type="dxa"/>
            <w:vAlign w:val="center"/>
          </w:tcPr>
          <w:p w:rsidR="00CF7C67" w:rsidRDefault="00CF7C67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365" w:author="Автор"/>
                <w:sz w:val="20"/>
                <w:szCs w:val="20"/>
              </w:rPr>
            </w:pPr>
            <w:ins w:id="16366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CF7C67" w:rsidRPr="00CF7C67" w:rsidRDefault="00CF7C67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367" w:author="Автор"/>
                <w:sz w:val="20"/>
                <w:szCs w:val="20"/>
                <w:lang w:val="en-US"/>
              </w:rPr>
            </w:pPr>
            <w:ins w:id="16368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CF7C67" w:rsidRDefault="00CF7C67" w:rsidP="00147D09">
            <w:pPr>
              <w:snapToGrid w:val="0"/>
              <w:spacing w:before="120" w:line="360" w:lineRule="auto"/>
              <w:rPr>
                <w:ins w:id="16369" w:author="Автор"/>
                <w:sz w:val="20"/>
                <w:szCs w:val="20"/>
              </w:rPr>
            </w:pPr>
            <w:ins w:id="16370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CF7C67" w:rsidRDefault="00CF7C67" w:rsidP="00147D09">
            <w:pPr>
              <w:pStyle w:val="affff1"/>
              <w:ind w:left="0"/>
              <w:rPr>
                <w:ins w:id="16371" w:author="Автор"/>
                <w:sz w:val="20"/>
                <w:szCs w:val="20"/>
              </w:rPr>
            </w:pPr>
            <w:ins w:id="1637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147D09">
            <w:pPr>
              <w:snapToGrid w:val="0"/>
              <w:spacing w:before="120" w:line="360" w:lineRule="auto"/>
              <w:rPr>
                <w:ins w:id="16373" w:author="Автор"/>
                <w:sz w:val="20"/>
              </w:rPr>
            </w:pPr>
            <w:ins w:id="16374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3E2946" w:rsidRDefault="003E2946" w:rsidP="003E294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375" w:author="Автор"/>
                <w:sz w:val="20"/>
                <w:szCs w:val="20"/>
              </w:rPr>
            </w:pPr>
            <w:ins w:id="16376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C17835">
                <w:rPr>
                  <w:sz w:val="20"/>
                  <w:szCs w:val="20"/>
                  <w:rPrChange w:id="1637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F7C67" w:rsidRPr="007E0526" w:rsidRDefault="003E2946" w:rsidP="003E2946">
            <w:pPr>
              <w:pStyle w:val="affff1"/>
              <w:ind w:left="0"/>
              <w:rPr>
                <w:ins w:id="16378" w:author="Автор"/>
                <w:sz w:val="20"/>
                <w:szCs w:val="20"/>
              </w:rPr>
            </w:pPr>
            <w:ins w:id="16379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C17835">
                <w:rPr>
                  <w:sz w:val="20"/>
                  <w:szCs w:val="20"/>
                  <w:rPrChange w:id="1638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CF7C67" w:rsidRPr="00C17835" w:rsidRDefault="00CF7C67" w:rsidP="00CF7C67">
      <w:pPr>
        <w:rPr>
          <w:ins w:id="16381" w:author="Автор"/>
          <w:rPrChange w:id="16382" w:author="Автор">
            <w:rPr>
              <w:ins w:id="16383" w:author="Автор"/>
              <w:lang w:val="en-US"/>
            </w:rPr>
          </w:rPrChange>
        </w:rPr>
      </w:pPr>
    </w:p>
    <w:p w:rsidR="0044186B" w:rsidRPr="0044186B" w:rsidRDefault="0044186B">
      <w:pPr>
        <w:pStyle w:val="30"/>
        <w:rPr>
          <w:ins w:id="16384" w:author="Автор"/>
          <w:rPrChange w:id="16385" w:author="Автор">
            <w:rPr>
              <w:ins w:id="16386" w:author="Автор"/>
              <w:lang w:val="en-US"/>
            </w:rPr>
          </w:rPrChange>
        </w:rPr>
        <w:pPrChange w:id="16387" w:author="Автор">
          <w:pPr>
            <w:pStyle w:val="30"/>
            <w:numPr>
              <w:numId w:val="35"/>
            </w:numPr>
          </w:pPr>
        </w:pPrChange>
      </w:pPr>
      <w:bookmarkStart w:id="16388" w:name="_Toc415626264"/>
      <w:ins w:id="16389" w:author="Автор">
        <w:r>
          <w:t xml:space="preserve">Параметр комплексного типа: </w:t>
        </w:r>
        <w:r w:rsidRPr="0044186B">
          <w:t>SubscriptionFeedingJournalExt</w:t>
        </w:r>
        <w:bookmarkEnd w:id="16388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44186B" w:rsidTr="00147D09">
        <w:trPr>
          <w:ins w:id="16390" w:author="Автор"/>
        </w:trPr>
        <w:tc>
          <w:tcPr>
            <w:tcW w:w="534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6391" w:author="Автор"/>
                <w:lang w:val="en-US"/>
              </w:rPr>
            </w:pPr>
            <w:ins w:id="16392" w:author="Автор">
              <w:r>
                <w:t>№</w:t>
              </w:r>
            </w:ins>
          </w:p>
        </w:tc>
        <w:tc>
          <w:tcPr>
            <w:tcW w:w="1842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6393" w:author="Автор"/>
              </w:rPr>
            </w:pPr>
            <w:ins w:id="16394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6395" w:author="Автор"/>
              </w:rPr>
            </w:pPr>
            <w:ins w:id="16396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6397" w:author="Автор"/>
              </w:rPr>
            </w:pPr>
            <w:ins w:id="16398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6399" w:author="Автор"/>
              </w:rPr>
            </w:pPr>
            <w:ins w:id="16400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44186B" w:rsidRPr="00703AC4" w:rsidRDefault="0044186B" w:rsidP="00147D09">
            <w:pPr>
              <w:pStyle w:val="a9"/>
              <w:rPr>
                <w:ins w:id="16401" w:author="Автор"/>
              </w:rPr>
            </w:pPr>
            <w:ins w:id="16402" w:author="Автор">
              <w:r w:rsidRPr="00703AC4">
                <w:t xml:space="preserve">Комментарий </w:t>
              </w:r>
            </w:ins>
          </w:p>
        </w:tc>
      </w:tr>
      <w:tr w:rsidR="0044186B" w:rsidTr="00147D09">
        <w:trPr>
          <w:ins w:id="16403" w:author="Автор"/>
        </w:trPr>
        <w:tc>
          <w:tcPr>
            <w:tcW w:w="534" w:type="dxa"/>
            <w:vAlign w:val="center"/>
          </w:tcPr>
          <w:p w:rsidR="0044186B" w:rsidRPr="007E0526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04" w:author="Автор"/>
                <w:sz w:val="20"/>
                <w:szCs w:val="20"/>
              </w:rPr>
            </w:pPr>
            <w:ins w:id="16405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</w:tcPr>
          <w:p w:rsidR="0044186B" w:rsidRPr="002A4A95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06" w:author="Автор"/>
                <w:sz w:val="20"/>
                <w:szCs w:val="20"/>
                <w:lang w:val="en-US"/>
              </w:rPr>
            </w:pPr>
            <w:ins w:id="16407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6408" w:author="Автор"/>
                <w:sz w:val="20"/>
                <w:szCs w:val="20"/>
              </w:rPr>
            </w:pPr>
            <w:ins w:id="16409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147D09">
            <w:pPr>
              <w:pStyle w:val="affff1"/>
              <w:ind w:left="0"/>
              <w:rPr>
                <w:ins w:id="16410" w:author="Автор"/>
                <w:sz w:val="20"/>
                <w:szCs w:val="20"/>
              </w:rPr>
            </w:pPr>
            <w:ins w:id="1641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6412" w:author="Автор"/>
                <w:sz w:val="20"/>
              </w:rPr>
            </w:pPr>
            <w:ins w:id="16413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14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15" w:author="Автор"/>
        </w:trPr>
        <w:tc>
          <w:tcPr>
            <w:tcW w:w="534" w:type="dxa"/>
            <w:vAlign w:val="center"/>
          </w:tcPr>
          <w:p w:rsidR="0044186B" w:rsidRPr="007E0526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16" w:author="Автор"/>
                <w:sz w:val="20"/>
                <w:szCs w:val="20"/>
              </w:rPr>
            </w:pPr>
            <w:ins w:id="16417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</w:tcPr>
          <w:p w:rsidR="0044186B" w:rsidRPr="000A29E6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18" w:author="Автор"/>
                <w:sz w:val="20"/>
                <w:szCs w:val="20"/>
                <w:lang w:val="en-US"/>
              </w:rPr>
            </w:pPr>
            <w:ins w:id="16419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</w:tcPr>
          <w:p w:rsidR="0044186B" w:rsidRPr="000A29E6" w:rsidRDefault="0044186B" w:rsidP="00147D09">
            <w:pPr>
              <w:snapToGrid w:val="0"/>
              <w:spacing w:before="120" w:line="360" w:lineRule="auto"/>
              <w:rPr>
                <w:ins w:id="16420" w:author="Автор"/>
                <w:sz w:val="20"/>
                <w:szCs w:val="20"/>
              </w:rPr>
            </w:pPr>
            <w:ins w:id="16421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147D09">
            <w:pPr>
              <w:pStyle w:val="affff1"/>
              <w:ind w:left="0"/>
              <w:rPr>
                <w:ins w:id="16422" w:author="Автор"/>
                <w:sz w:val="20"/>
                <w:szCs w:val="20"/>
              </w:rPr>
            </w:pPr>
            <w:ins w:id="1642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6424" w:author="Автор"/>
                <w:sz w:val="20"/>
              </w:rPr>
            </w:pPr>
            <w:ins w:id="16425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26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27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28" w:author="Автор"/>
                <w:sz w:val="20"/>
                <w:szCs w:val="20"/>
              </w:rPr>
            </w:pPr>
            <w:ins w:id="16429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30" w:author="Автор"/>
                <w:sz w:val="20"/>
                <w:szCs w:val="20"/>
                <w:lang w:val="en-US"/>
              </w:rPr>
            </w:pPr>
            <w:ins w:id="16431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432" w:author="Автор"/>
                <w:sz w:val="20"/>
                <w:szCs w:val="20"/>
              </w:rPr>
            </w:pPr>
            <w:ins w:id="16433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434" w:author="Автор"/>
                <w:sz w:val="20"/>
                <w:szCs w:val="20"/>
              </w:rPr>
            </w:pPr>
            <w:ins w:id="1643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147D09">
            <w:pPr>
              <w:snapToGrid w:val="0"/>
              <w:spacing w:before="120" w:line="360" w:lineRule="auto"/>
              <w:rPr>
                <w:ins w:id="16436" w:author="Автор"/>
                <w:sz w:val="20"/>
              </w:rPr>
            </w:pPr>
            <w:ins w:id="16437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38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39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40" w:author="Автор"/>
                <w:sz w:val="20"/>
                <w:szCs w:val="20"/>
              </w:rPr>
            </w:pPr>
            <w:ins w:id="16441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42" w:author="Автор"/>
                <w:sz w:val="20"/>
                <w:szCs w:val="20"/>
                <w:lang w:val="en-US"/>
              </w:rPr>
            </w:pPr>
            <w:ins w:id="16443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444" w:author="Автор"/>
                <w:sz w:val="20"/>
                <w:szCs w:val="20"/>
              </w:rPr>
            </w:pPr>
            <w:ins w:id="16445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446" w:author="Автор"/>
                <w:sz w:val="20"/>
                <w:szCs w:val="20"/>
              </w:rPr>
            </w:pPr>
            <w:ins w:id="1644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448" w:author="Автор"/>
                <w:sz w:val="20"/>
              </w:rPr>
            </w:pPr>
            <w:ins w:id="16449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50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51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52" w:author="Автор"/>
                <w:sz w:val="20"/>
                <w:szCs w:val="20"/>
              </w:rPr>
            </w:pPr>
            <w:ins w:id="16453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54" w:author="Автор"/>
                <w:sz w:val="20"/>
                <w:szCs w:val="20"/>
                <w:lang w:val="en-US"/>
              </w:rPr>
            </w:pPr>
            <w:ins w:id="16455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456" w:author="Автор"/>
                <w:sz w:val="20"/>
                <w:szCs w:val="20"/>
              </w:rPr>
            </w:pPr>
            <w:ins w:id="16457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458" w:author="Автор"/>
                <w:sz w:val="20"/>
                <w:szCs w:val="20"/>
              </w:rPr>
            </w:pPr>
            <w:ins w:id="1645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460" w:author="Автор"/>
                <w:sz w:val="20"/>
              </w:rPr>
            </w:pPr>
            <w:ins w:id="16461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62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63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64" w:author="Автор"/>
                <w:sz w:val="20"/>
                <w:szCs w:val="20"/>
              </w:rPr>
            </w:pPr>
            <w:ins w:id="16465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66" w:author="Автор"/>
                <w:sz w:val="20"/>
                <w:szCs w:val="20"/>
                <w:lang w:val="en-US"/>
              </w:rPr>
            </w:pPr>
            <w:ins w:id="16467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468" w:author="Автор"/>
                <w:sz w:val="20"/>
                <w:szCs w:val="20"/>
              </w:rPr>
            </w:pPr>
            <w:ins w:id="16469" w:author="Автор">
              <w:r>
                <w:rPr>
                  <w:sz w:val="20"/>
                  <w:szCs w:val="20"/>
                </w:rPr>
                <w:t xml:space="preserve">Дата прекращения </w:t>
              </w:r>
              <w:r>
                <w:rPr>
                  <w:sz w:val="20"/>
                  <w:szCs w:val="20"/>
                </w:rPr>
                <w:lastRenderedPageBreak/>
                <w:t>предоставления услуги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470" w:author="Автор"/>
                <w:sz w:val="20"/>
                <w:szCs w:val="20"/>
              </w:rPr>
            </w:pPr>
            <w:ins w:id="16471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472" w:author="Автор"/>
                <w:sz w:val="20"/>
              </w:rPr>
            </w:pPr>
            <w:ins w:id="16473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74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75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76" w:author="Автор"/>
                <w:sz w:val="20"/>
                <w:szCs w:val="20"/>
              </w:rPr>
            </w:pPr>
            <w:ins w:id="16477" w:author="Автор">
              <w:r>
                <w:rPr>
                  <w:sz w:val="20"/>
                  <w:szCs w:val="20"/>
                </w:rPr>
                <w:lastRenderedPageBreak/>
                <w:t>7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78" w:author="Автор"/>
                <w:sz w:val="20"/>
                <w:szCs w:val="20"/>
                <w:lang w:val="en-US"/>
              </w:rPr>
            </w:pPr>
            <w:ins w:id="16479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480" w:author="Автор"/>
                <w:sz w:val="20"/>
                <w:szCs w:val="20"/>
              </w:rPr>
            </w:pPr>
            <w:ins w:id="16481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482" w:author="Автор"/>
                <w:sz w:val="20"/>
                <w:szCs w:val="20"/>
              </w:rPr>
            </w:pPr>
            <w:ins w:id="1648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484" w:author="Автор"/>
                <w:sz w:val="20"/>
              </w:rPr>
            </w:pPr>
            <w:ins w:id="16485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147D09">
            <w:pPr>
              <w:pStyle w:val="affff1"/>
              <w:ind w:left="0"/>
              <w:rPr>
                <w:ins w:id="16486" w:author="Автор"/>
                <w:sz w:val="20"/>
                <w:szCs w:val="20"/>
              </w:rPr>
            </w:pPr>
          </w:p>
        </w:tc>
      </w:tr>
      <w:tr w:rsidR="0044186B" w:rsidTr="00147D09">
        <w:trPr>
          <w:ins w:id="16487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488" w:author="Автор"/>
                <w:sz w:val="20"/>
                <w:szCs w:val="20"/>
              </w:rPr>
            </w:pPr>
            <w:ins w:id="16489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490" w:author="Автор"/>
                <w:sz w:val="20"/>
                <w:szCs w:val="20"/>
                <w:lang w:val="en-US"/>
              </w:rPr>
            </w:pPr>
            <w:ins w:id="16491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492" w:author="Автор"/>
                <w:sz w:val="20"/>
                <w:szCs w:val="20"/>
              </w:rPr>
            </w:pPr>
            <w:ins w:id="16493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494" w:author="Автор"/>
                <w:sz w:val="20"/>
                <w:szCs w:val="20"/>
              </w:rPr>
            </w:pPr>
            <w:ins w:id="1649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496" w:author="Автор"/>
                <w:sz w:val="20"/>
              </w:rPr>
            </w:pPr>
            <w:ins w:id="16497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pStyle w:val="affff1"/>
              <w:ind w:left="0"/>
              <w:rPr>
                <w:ins w:id="16498" w:author="Автор"/>
                <w:sz w:val="20"/>
                <w:szCs w:val="20"/>
              </w:rPr>
            </w:pPr>
            <w:ins w:id="16499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650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44186B" w:rsidRPr="00CF7C67" w:rsidRDefault="0044186B" w:rsidP="00147D09">
            <w:pPr>
              <w:pStyle w:val="affff1"/>
              <w:ind w:left="0"/>
              <w:rPr>
                <w:ins w:id="16501" w:author="Автор"/>
                <w:sz w:val="20"/>
                <w:szCs w:val="20"/>
              </w:rPr>
            </w:pPr>
            <w:ins w:id="16502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650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в противном случае.</w:t>
              </w:r>
            </w:ins>
          </w:p>
        </w:tc>
      </w:tr>
      <w:tr w:rsidR="0044186B" w:rsidTr="00147D09">
        <w:trPr>
          <w:ins w:id="16504" w:author="Автор"/>
        </w:trPr>
        <w:tc>
          <w:tcPr>
            <w:tcW w:w="534" w:type="dxa"/>
            <w:vAlign w:val="center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05" w:author="Автор"/>
                <w:sz w:val="20"/>
                <w:szCs w:val="20"/>
              </w:rPr>
            </w:pPr>
            <w:ins w:id="16506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507" w:author="Автор"/>
                <w:sz w:val="20"/>
                <w:szCs w:val="20"/>
                <w:lang w:val="en-US"/>
              </w:rPr>
            </w:pPr>
            <w:ins w:id="16508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44186B" w:rsidRDefault="0044186B" w:rsidP="00147D09">
            <w:pPr>
              <w:snapToGrid w:val="0"/>
              <w:spacing w:before="120" w:line="360" w:lineRule="auto"/>
              <w:rPr>
                <w:ins w:id="16509" w:author="Автор"/>
                <w:sz w:val="20"/>
                <w:szCs w:val="20"/>
              </w:rPr>
            </w:pPr>
            <w:ins w:id="16510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44186B" w:rsidRDefault="0044186B" w:rsidP="00147D09">
            <w:pPr>
              <w:pStyle w:val="affff1"/>
              <w:ind w:left="0"/>
              <w:rPr>
                <w:ins w:id="16511" w:author="Автор"/>
                <w:sz w:val="20"/>
                <w:szCs w:val="20"/>
              </w:rPr>
            </w:pPr>
            <w:ins w:id="1651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513" w:author="Автор"/>
                <w:sz w:val="20"/>
              </w:rPr>
            </w:pPr>
            <w:ins w:id="16514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15" w:author="Автор"/>
                <w:sz w:val="20"/>
                <w:szCs w:val="20"/>
              </w:rPr>
            </w:pPr>
            <w:ins w:id="16516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6517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44186B" w:rsidRPr="007E0526" w:rsidRDefault="0044186B" w:rsidP="00147D09">
            <w:pPr>
              <w:pStyle w:val="affff1"/>
              <w:ind w:left="0"/>
              <w:rPr>
                <w:ins w:id="16518" w:author="Автор"/>
                <w:sz w:val="20"/>
                <w:szCs w:val="20"/>
              </w:rPr>
            </w:pPr>
            <w:ins w:id="16519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652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  <w:tr w:rsidR="0044186B" w:rsidTr="00147D09">
        <w:trPr>
          <w:ins w:id="16521" w:author="Автор"/>
        </w:trPr>
        <w:tc>
          <w:tcPr>
            <w:tcW w:w="534" w:type="dxa"/>
            <w:vAlign w:val="center"/>
          </w:tcPr>
          <w:p w:rsidR="0044186B" w:rsidRP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22" w:author="Автор"/>
                <w:sz w:val="20"/>
                <w:szCs w:val="20"/>
                <w:lang w:val="en-US"/>
                <w:rPrChange w:id="16523" w:author="Автор">
                  <w:rPr>
                    <w:ins w:id="16524" w:author="Автор"/>
                    <w:sz w:val="20"/>
                    <w:szCs w:val="20"/>
                  </w:rPr>
                </w:rPrChange>
              </w:rPr>
            </w:pPr>
            <w:ins w:id="16525" w:author="Автор">
              <w:r>
                <w:rPr>
                  <w:sz w:val="20"/>
                  <w:szCs w:val="20"/>
                  <w:lang w:val="en-US"/>
                </w:rPr>
                <w:t>10</w:t>
              </w:r>
            </w:ins>
          </w:p>
        </w:tc>
        <w:tc>
          <w:tcPr>
            <w:tcW w:w="1842" w:type="dxa"/>
          </w:tcPr>
          <w:p w:rsidR="0044186B" w:rsidRPr="00CF7C67" w:rsidRDefault="0044186B" w:rsidP="00147D09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6526" w:author="Автор"/>
                <w:sz w:val="20"/>
                <w:szCs w:val="20"/>
                <w:lang w:val="en-US"/>
              </w:rPr>
            </w:pPr>
            <w:ins w:id="16527" w:author="Автор">
              <w:r w:rsidRPr="0044186B">
                <w:rPr>
                  <w:sz w:val="20"/>
                  <w:szCs w:val="20"/>
                  <w:lang w:val="en-US"/>
                </w:rPr>
                <w:t>SubscriptionFeedingStatus</w:t>
              </w:r>
            </w:ins>
          </w:p>
        </w:tc>
        <w:tc>
          <w:tcPr>
            <w:tcW w:w="1560" w:type="dxa"/>
          </w:tcPr>
          <w:p w:rsidR="0044186B" w:rsidRPr="0044186B" w:rsidRDefault="0044186B" w:rsidP="00147D09">
            <w:pPr>
              <w:snapToGrid w:val="0"/>
              <w:spacing w:before="120" w:line="360" w:lineRule="auto"/>
              <w:rPr>
                <w:ins w:id="16528" w:author="Автор"/>
                <w:sz w:val="20"/>
                <w:szCs w:val="20"/>
              </w:rPr>
            </w:pPr>
            <w:ins w:id="16529" w:author="Автор">
              <w:r>
                <w:rPr>
                  <w:sz w:val="20"/>
                  <w:szCs w:val="20"/>
                </w:rPr>
                <w:t>Статус подписки в текстовой интерпретации</w:t>
              </w:r>
            </w:ins>
          </w:p>
        </w:tc>
        <w:tc>
          <w:tcPr>
            <w:tcW w:w="2126" w:type="dxa"/>
          </w:tcPr>
          <w:p w:rsidR="0044186B" w:rsidRPr="0044186B" w:rsidRDefault="0044186B" w:rsidP="00147D09">
            <w:pPr>
              <w:pStyle w:val="affff1"/>
              <w:ind w:left="0"/>
              <w:rPr>
                <w:ins w:id="16530" w:author="Автор"/>
                <w:sz w:val="20"/>
                <w:szCs w:val="20"/>
                <w:lang w:val="en-US"/>
                <w:rPrChange w:id="16531" w:author="Автор">
                  <w:rPr>
                    <w:ins w:id="16532" w:author="Автор"/>
                    <w:sz w:val="20"/>
                    <w:szCs w:val="20"/>
                  </w:rPr>
                </w:rPrChange>
              </w:rPr>
            </w:pPr>
            <w:ins w:id="16533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147D09">
            <w:pPr>
              <w:snapToGrid w:val="0"/>
              <w:spacing w:before="120" w:line="360" w:lineRule="auto"/>
              <w:rPr>
                <w:ins w:id="16534" w:author="Автор"/>
                <w:sz w:val="20"/>
              </w:rPr>
            </w:pPr>
            <w:ins w:id="16535" w:author="Автор">
              <w:r w:rsidRPr="0044186B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Default="0044186B" w:rsidP="00147D0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36" w:author="Автор"/>
                <w:sz w:val="20"/>
                <w:szCs w:val="20"/>
                <w:lang w:val="en-US"/>
              </w:rPr>
            </w:pPr>
          </w:p>
        </w:tc>
      </w:tr>
    </w:tbl>
    <w:p w:rsidR="003E2946" w:rsidRDefault="003E2946" w:rsidP="00CF7C67"/>
    <w:p w:rsidR="00FF6CC3" w:rsidRPr="00A046D3" w:rsidRDefault="00FF6CC3">
      <w:pPr>
        <w:pStyle w:val="30"/>
        <w:pPrChange w:id="16537" w:author="Автор">
          <w:pPr>
            <w:pStyle w:val="30"/>
            <w:numPr>
              <w:numId w:val="42"/>
            </w:numPr>
          </w:pPr>
        </w:pPrChange>
      </w:pPr>
      <w:bookmarkStart w:id="16538" w:name="_Toc415626265"/>
      <w:r>
        <w:t xml:space="preserve">Параметр комплексного типа: </w:t>
      </w:r>
      <w:r w:rsidRPr="00590B82">
        <w:rPr>
          <w:rPrChange w:id="16539" w:author="Автор">
            <w:rPr>
              <w:sz w:val="20"/>
              <w:szCs w:val="20"/>
              <w:lang w:val="en-US"/>
            </w:rPr>
          </w:rPrChange>
        </w:rPr>
        <w:t>visitorsSummaryList</w:t>
      </w:r>
      <w:bookmarkEnd w:id="165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FF6CC3" w:rsidTr="00860F2B">
        <w:tc>
          <w:tcPr>
            <w:tcW w:w="534" w:type="dxa"/>
            <w:vAlign w:val="center"/>
          </w:tcPr>
          <w:p w:rsidR="00FF6CC3" w:rsidRPr="00703AC4" w:rsidRDefault="00FF6CC3" w:rsidP="00860F2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842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560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2126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2551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808" w:type="dxa"/>
            <w:vAlign w:val="center"/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F6CC3" w:rsidTr="00860F2B">
        <w:tc>
          <w:tcPr>
            <w:tcW w:w="534" w:type="dxa"/>
            <w:vAlign w:val="center"/>
          </w:tcPr>
          <w:p w:rsidR="00FF6CC3" w:rsidRPr="007E0526" w:rsidRDefault="00FF6CC3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FF6CC3" w:rsidRPr="002A4A95" w:rsidRDefault="00FF6CC3" w:rsidP="00860F2B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F6CC3">
              <w:rPr>
                <w:sz w:val="20"/>
                <w:szCs w:val="20"/>
                <w:lang w:val="en-US"/>
              </w:rPr>
              <w:t>org</w:t>
            </w:r>
          </w:p>
        </w:tc>
        <w:tc>
          <w:tcPr>
            <w:tcW w:w="1560" w:type="dxa"/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Информация по одной организации</w:t>
            </w:r>
          </w:p>
        </w:tc>
        <w:tc>
          <w:tcPr>
            <w:tcW w:w="2126" w:type="dxa"/>
          </w:tcPr>
          <w:p w:rsidR="00FF6CC3" w:rsidRPr="00976910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</w:rPr>
            </w:pPr>
            <w:r w:rsidRPr="00FF6CC3">
              <w:rPr>
                <w:sz w:val="20"/>
              </w:rPr>
              <w:t>visitorsSummary</w:t>
            </w:r>
          </w:p>
        </w:tc>
        <w:tc>
          <w:tcPr>
            <w:tcW w:w="1808" w:type="dxa"/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F6CC3" w:rsidRPr="0044186B" w:rsidRDefault="00FF6CC3" w:rsidP="00FF6CC3"/>
    <w:p w:rsidR="00FF6CC3" w:rsidRPr="00A046D3" w:rsidRDefault="00FF6CC3">
      <w:pPr>
        <w:pStyle w:val="30"/>
        <w:pPrChange w:id="16540" w:author="Автор">
          <w:pPr>
            <w:pStyle w:val="30"/>
            <w:numPr>
              <w:numId w:val="44"/>
            </w:numPr>
          </w:pPr>
        </w:pPrChange>
      </w:pPr>
      <w:bookmarkStart w:id="16541" w:name="_Toc415626266"/>
      <w:r>
        <w:t>Параметр комплексного типа: visitorsSummar</w:t>
      </w:r>
      <w:r>
        <w:rPr>
          <w:lang w:val="en-US"/>
        </w:rPr>
        <w:t>y</w:t>
      </w:r>
      <w:bookmarkEnd w:id="165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6542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843"/>
        <w:gridCol w:w="1843"/>
        <w:gridCol w:w="2551"/>
        <w:gridCol w:w="1808"/>
        <w:tblGridChange w:id="16543">
          <w:tblGrid>
            <w:gridCol w:w="534"/>
            <w:gridCol w:w="1842"/>
            <w:gridCol w:w="1560"/>
            <w:gridCol w:w="2126"/>
            <w:gridCol w:w="2551"/>
            <w:gridCol w:w="1808"/>
          </w:tblGrid>
        </w:tblGridChange>
      </w:tblGrid>
      <w:tr w:rsidR="00FF6CC3" w:rsidTr="00C9774D">
        <w:tc>
          <w:tcPr>
            <w:tcW w:w="534" w:type="dxa"/>
            <w:vAlign w:val="center"/>
            <w:tcPrChange w:id="16544" w:author="Автор">
              <w:tcPr>
                <w:tcW w:w="534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842" w:type="dxa"/>
            <w:vAlign w:val="center"/>
            <w:tcPrChange w:id="16545" w:author="Автор">
              <w:tcPr>
                <w:tcW w:w="1842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843" w:type="dxa"/>
            <w:vAlign w:val="center"/>
            <w:tcPrChange w:id="16546" w:author="Автор">
              <w:tcPr>
                <w:tcW w:w="1560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843" w:type="dxa"/>
            <w:vAlign w:val="center"/>
            <w:tcPrChange w:id="16547" w:author="Автор">
              <w:tcPr>
                <w:tcW w:w="2126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2551" w:type="dxa"/>
            <w:vAlign w:val="center"/>
            <w:tcPrChange w:id="16548" w:author="Автор">
              <w:tcPr>
                <w:tcW w:w="2551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808" w:type="dxa"/>
            <w:vAlign w:val="center"/>
            <w:tcPrChange w:id="16549" w:author="Автор">
              <w:tcPr>
                <w:tcW w:w="1808" w:type="dxa"/>
                <w:vAlign w:val="center"/>
              </w:tcPr>
            </w:tcPrChange>
          </w:tcPr>
          <w:p w:rsidR="00FF6CC3" w:rsidRPr="00703AC4" w:rsidRDefault="00FF6CC3" w:rsidP="00860F2B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F6CC3" w:rsidTr="00C9774D">
        <w:tc>
          <w:tcPr>
            <w:tcW w:w="534" w:type="dxa"/>
            <w:vAlign w:val="center"/>
            <w:tcPrChange w:id="16550" w:author="Автор">
              <w:tcPr>
                <w:tcW w:w="534" w:type="dxa"/>
                <w:vAlign w:val="center"/>
              </w:tcPr>
            </w:tcPrChange>
          </w:tcPr>
          <w:p w:rsidR="00FF6CC3" w:rsidRPr="007E0526" w:rsidRDefault="00FF6CC3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  <w:vAlign w:val="center"/>
            <w:tcPrChange w:id="16551" w:author="Автор">
              <w:tcPr>
                <w:tcW w:w="1842" w:type="dxa"/>
              </w:tcPr>
            </w:tcPrChange>
          </w:tcPr>
          <w:p w:rsidR="00FF6CC3" w:rsidRPr="002A4A95" w:rsidRDefault="00FF6CC3" w:rsidP="00FF6CC3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</w:pPr>
            <w:r w:rsidRPr="00FF6CC3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43" w:type="dxa"/>
            <w:tcPrChange w:id="16552" w:author="Автор">
              <w:tcPr>
                <w:tcW w:w="1560" w:type="dxa"/>
              </w:tcPr>
            </w:tcPrChange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</w:rPr>
              <w:t>Идентификатор организации</w:t>
            </w:r>
          </w:p>
        </w:tc>
        <w:tc>
          <w:tcPr>
            <w:tcW w:w="1843" w:type="dxa"/>
            <w:tcPrChange w:id="16553" w:author="Автор">
              <w:tcPr>
                <w:tcW w:w="2126" w:type="dxa"/>
              </w:tcPr>
            </w:tcPrChange>
          </w:tcPr>
          <w:p w:rsidR="00FF6CC3" w:rsidRPr="00976910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PrChange w:id="16554" w:author="Автор">
              <w:tcPr>
                <w:tcW w:w="2551" w:type="dxa"/>
              </w:tcPr>
            </w:tcPrChange>
          </w:tcPr>
          <w:p w:rsidR="00FF6CC3" w:rsidRPr="00976910" w:rsidRDefault="00FF6CC3" w:rsidP="00860F2B">
            <w:pPr>
              <w:snapToGrid w:val="0"/>
              <w:spacing w:before="120" w:line="360" w:lineRule="auto"/>
              <w:rPr>
                <w:sz w:val="20"/>
              </w:rPr>
            </w:pPr>
            <w:r w:rsidRPr="00FF6CC3">
              <w:rPr>
                <w:sz w:val="20"/>
              </w:rPr>
              <w:t>xs:long</w:t>
            </w:r>
          </w:p>
        </w:tc>
        <w:tc>
          <w:tcPr>
            <w:tcW w:w="1808" w:type="dxa"/>
            <w:tcPrChange w:id="16555" w:author="Автор">
              <w:tcPr>
                <w:tcW w:w="1808" w:type="dxa"/>
              </w:tcPr>
            </w:tcPrChange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F6CC3" w:rsidTr="00C9774D">
        <w:tc>
          <w:tcPr>
            <w:tcW w:w="534" w:type="dxa"/>
            <w:vAlign w:val="center"/>
            <w:tcPrChange w:id="16556" w:author="Автор">
              <w:tcPr>
                <w:tcW w:w="534" w:type="dxa"/>
                <w:vAlign w:val="center"/>
              </w:tcPr>
            </w:tcPrChange>
          </w:tcPr>
          <w:p w:rsidR="00FF6CC3" w:rsidRPr="007E0526" w:rsidRDefault="00FF6CC3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2" w:type="dxa"/>
            <w:vAlign w:val="center"/>
            <w:tcPrChange w:id="16557" w:author="Автор">
              <w:tcPr>
                <w:tcW w:w="1842" w:type="dxa"/>
              </w:tcPr>
            </w:tcPrChange>
          </w:tcPr>
          <w:p w:rsidR="00FF6CC3" w:rsidRPr="00FF6CC3" w:rsidRDefault="00860F2B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lang w:val="en-US"/>
              </w:rPr>
              <w:pPrChange w:id="16558" w:author="Автор">
                <w:pPr>
                  <w:tabs>
                    <w:tab w:val="center" w:pos="917"/>
                  </w:tabs>
                  <w:snapToGrid w:val="0"/>
                  <w:spacing w:before="120" w:line="360" w:lineRule="auto"/>
                </w:pPr>
              </w:pPrChange>
            </w:pPr>
            <w:ins w:id="16559" w:author="Автор">
              <w:r w:rsidRPr="00860F2B">
                <w:rPr>
                  <w:sz w:val="20"/>
                  <w:szCs w:val="20"/>
                  <w:lang w:val="en-US"/>
                </w:rPr>
                <w:t>studentsTotal</w:t>
              </w:r>
              <w:del w:id="16560" w:author="Автор">
                <w:r w:rsidR="00FF6CC3" w:rsidRPr="00FF6CC3" w:rsidDel="00860F2B">
                  <w:rPr>
                    <w:sz w:val="20"/>
                    <w:szCs w:val="20"/>
                    <w:lang w:val="en-US"/>
                  </w:rPr>
                  <w:delText>students</w:delText>
                </w:r>
              </w:del>
            </w:ins>
          </w:p>
        </w:tc>
        <w:tc>
          <w:tcPr>
            <w:tcW w:w="1843" w:type="dxa"/>
            <w:tcPrChange w:id="16561" w:author="Автор">
              <w:tcPr>
                <w:tcW w:w="1560" w:type="dxa"/>
              </w:tcPr>
            </w:tcPrChange>
          </w:tcPr>
          <w:p w:rsidR="00FF6CC3" w:rsidRDefault="00860F2B" w:rsidP="00860F2B">
            <w:pPr>
              <w:snapToGrid w:val="0"/>
              <w:spacing w:before="120" w:line="360" w:lineRule="auto"/>
              <w:rPr>
                <w:sz w:val="20"/>
              </w:rPr>
            </w:pPr>
            <w:ins w:id="16562" w:author="Автор">
              <w:r w:rsidRPr="00860F2B">
                <w:rPr>
                  <w:sz w:val="20"/>
                </w:rPr>
                <w:t>Количество учащихся внутри здания</w:t>
              </w:r>
              <w:r>
                <w:rPr>
                  <w:sz w:val="20"/>
                </w:rPr>
                <w:t>, которые отметились внутри здания</w:t>
              </w:r>
              <w:r w:rsidRPr="00860F2B">
                <w:rPr>
                  <w:sz w:val="20"/>
                </w:rPr>
                <w:t xml:space="preserve"> на дату</w:t>
              </w:r>
            </w:ins>
            <w:del w:id="16563" w:author="Автор">
              <w:r w:rsidR="00FF6CC3" w:rsidDel="00860F2B">
                <w:rPr>
                  <w:sz w:val="20"/>
                </w:rPr>
                <w:delText>К</w:delText>
              </w:r>
              <w:r w:rsidR="00FF6CC3" w:rsidRPr="00FF6CC3" w:rsidDel="00860F2B">
                <w:rPr>
                  <w:sz w:val="20"/>
                </w:rPr>
                <w:delText xml:space="preserve">оличество </w:delText>
              </w:r>
            </w:del>
            <w:ins w:id="16564" w:author="Автор">
              <w:del w:id="16565" w:author="Автор">
                <w:r w:rsidR="00590B82" w:rsidDel="00860F2B">
                  <w:rPr>
                    <w:sz w:val="20"/>
                  </w:rPr>
                  <w:delText>учащихся</w:delText>
                </w:r>
                <w:r w:rsidR="00590B82" w:rsidRPr="00FF6CC3" w:rsidDel="00860F2B">
                  <w:rPr>
                    <w:sz w:val="20"/>
                  </w:rPr>
                  <w:delText xml:space="preserve"> </w:delText>
                </w:r>
              </w:del>
            </w:ins>
            <w:del w:id="16566" w:author="Автор">
              <w:r w:rsidR="00FF6CC3" w:rsidRPr="00FF6CC3" w:rsidDel="00860F2B">
                <w:rPr>
                  <w:sz w:val="20"/>
                </w:rPr>
                <w:delText>внутри</w:delText>
              </w:r>
              <w:r w:rsidR="00FF6CC3" w:rsidDel="00860F2B">
                <w:rPr>
                  <w:sz w:val="20"/>
                </w:rPr>
                <w:delText xml:space="preserve"> здания</w:delText>
              </w:r>
            </w:del>
          </w:p>
        </w:tc>
        <w:tc>
          <w:tcPr>
            <w:tcW w:w="1843" w:type="dxa"/>
            <w:tcPrChange w:id="16567" w:author="Автор">
              <w:tcPr>
                <w:tcW w:w="2126" w:type="dxa"/>
              </w:tcPr>
            </w:tcPrChange>
          </w:tcPr>
          <w:p w:rsidR="00FF6CC3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  <w:ins w:id="1656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569" w:author="Автор">
              <w:tcPr>
                <w:tcW w:w="2551" w:type="dxa"/>
              </w:tcPr>
            </w:tcPrChange>
          </w:tcPr>
          <w:p w:rsidR="00FF6CC3" w:rsidRPr="00FF6CC3" w:rsidRDefault="00FF6CC3" w:rsidP="00860F2B">
            <w:pPr>
              <w:snapToGrid w:val="0"/>
              <w:spacing w:before="120" w:line="360" w:lineRule="auto"/>
              <w:rPr>
                <w:sz w:val="20"/>
              </w:rPr>
            </w:pPr>
            <w:ins w:id="16570" w:author="Автор">
              <w:r w:rsidRPr="00FF6CC3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571" w:author="Автор">
              <w:tcPr>
                <w:tcW w:w="1808" w:type="dxa"/>
              </w:tcPr>
            </w:tcPrChange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0F2B" w:rsidTr="00C9774D">
        <w:trPr>
          <w:ins w:id="16572" w:author="Автор"/>
        </w:trPr>
        <w:tc>
          <w:tcPr>
            <w:tcW w:w="534" w:type="dxa"/>
            <w:vAlign w:val="center"/>
            <w:tcPrChange w:id="16573" w:author="Автор">
              <w:tcPr>
                <w:tcW w:w="534" w:type="dxa"/>
                <w:vAlign w:val="center"/>
              </w:tcPr>
            </w:tcPrChange>
          </w:tcPr>
          <w:p w:rsidR="00860F2B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574" w:author="Автор"/>
                <w:sz w:val="20"/>
                <w:szCs w:val="20"/>
              </w:rPr>
            </w:pPr>
            <w:ins w:id="16575" w:author="Автор">
              <w:r>
                <w:rPr>
                  <w:sz w:val="20"/>
                  <w:szCs w:val="20"/>
                </w:rPr>
                <w:lastRenderedPageBreak/>
                <w:t>3</w:t>
              </w:r>
            </w:ins>
          </w:p>
        </w:tc>
        <w:tc>
          <w:tcPr>
            <w:tcW w:w="1842" w:type="dxa"/>
            <w:vAlign w:val="center"/>
            <w:tcPrChange w:id="16576" w:author="Автор">
              <w:tcPr>
                <w:tcW w:w="1842" w:type="dxa"/>
                <w:vAlign w:val="center"/>
              </w:tcPr>
            </w:tcPrChange>
          </w:tcPr>
          <w:p w:rsidR="00860F2B" w:rsidRPr="00860F2B" w:rsidRDefault="00860F2B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6577" w:author="Автор"/>
                <w:sz w:val="20"/>
                <w:szCs w:val="20"/>
                <w:lang w:val="en-US"/>
              </w:rPr>
            </w:pPr>
            <w:ins w:id="16578" w:author="Автор">
              <w:r w:rsidRPr="00860F2B">
                <w:rPr>
                  <w:sz w:val="20"/>
                  <w:szCs w:val="20"/>
                  <w:lang w:val="en-US"/>
                </w:rPr>
                <w:t>studentsInside</w:t>
              </w:r>
            </w:ins>
          </w:p>
        </w:tc>
        <w:tc>
          <w:tcPr>
            <w:tcW w:w="1843" w:type="dxa"/>
            <w:tcPrChange w:id="16579" w:author="Автор">
              <w:tcPr>
                <w:tcW w:w="1560" w:type="dxa"/>
              </w:tcPr>
            </w:tcPrChange>
          </w:tcPr>
          <w:p w:rsidR="00860F2B" w:rsidRPr="00860F2B" w:rsidRDefault="00860F2B" w:rsidP="00860F2B">
            <w:pPr>
              <w:snapToGrid w:val="0"/>
              <w:spacing w:before="120" w:line="360" w:lineRule="auto"/>
              <w:rPr>
                <w:ins w:id="16580" w:author="Автор"/>
                <w:sz w:val="20"/>
              </w:rPr>
            </w:pPr>
            <w:ins w:id="16581" w:author="Автор">
              <w:r w:rsidRPr="00860F2B">
                <w:rPr>
                  <w:sz w:val="20"/>
                </w:rPr>
                <w:t>Количество учащихся внутри здания</w:t>
              </w:r>
            </w:ins>
          </w:p>
        </w:tc>
        <w:tc>
          <w:tcPr>
            <w:tcW w:w="1843" w:type="dxa"/>
            <w:tcPrChange w:id="16582" w:author="Автор">
              <w:tcPr>
                <w:tcW w:w="2126" w:type="dxa"/>
              </w:tcPr>
            </w:tcPrChange>
          </w:tcPr>
          <w:p w:rsidR="00860F2B" w:rsidRDefault="00860F2B" w:rsidP="00860F2B">
            <w:pPr>
              <w:pStyle w:val="affff1"/>
              <w:ind w:left="0"/>
              <w:rPr>
                <w:ins w:id="16583" w:author="Автор"/>
                <w:sz w:val="20"/>
                <w:szCs w:val="20"/>
              </w:rPr>
            </w:pPr>
            <w:ins w:id="1658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585" w:author="Автор">
              <w:tcPr>
                <w:tcW w:w="2551" w:type="dxa"/>
              </w:tcPr>
            </w:tcPrChange>
          </w:tcPr>
          <w:p w:rsidR="00860F2B" w:rsidRPr="00FF6CC3" w:rsidRDefault="00860F2B" w:rsidP="00860F2B">
            <w:pPr>
              <w:snapToGrid w:val="0"/>
              <w:spacing w:before="120" w:line="360" w:lineRule="auto"/>
              <w:rPr>
                <w:ins w:id="16586" w:author="Автор"/>
                <w:sz w:val="20"/>
              </w:rPr>
            </w:pPr>
            <w:ins w:id="16587" w:author="Автор">
              <w:r w:rsidRPr="00FF6CC3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588" w:author="Автор">
              <w:tcPr>
                <w:tcW w:w="1808" w:type="dxa"/>
              </w:tcPr>
            </w:tcPrChange>
          </w:tcPr>
          <w:p w:rsidR="00860F2B" w:rsidRPr="007E0526" w:rsidRDefault="00860F2B" w:rsidP="00860F2B">
            <w:pPr>
              <w:pStyle w:val="affff1"/>
              <w:ind w:left="0"/>
              <w:rPr>
                <w:ins w:id="16589" w:author="Автор"/>
                <w:sz w:val="20"/>
                <w:szCs w:val="20"/>
              </w:rPr>
            </w:pPr>
          </w:p>
        </w:tc>
      </w:tr>
      <w:tr w:rsidR="00FF6CC3" w:rsidTr="00C9774D">
        <w:tc>
          <w:tcPr>
            <w:tcW w:w="534" w:type="dxa"/>
            <w:vAlign w:val="center"/>
            <w:tcPrChange w:id="16590" w:author="Автор">
              <w:tcPr>
                <w:tcW w:w="534" w:type="dxa"/>
                <w:vAlign w:val="center"/>
              </w:tcPr>
            </w:tcPrChange>
          </w:tcPr>
          <w:p w:rsidR="00FF6CC3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6591" w:author="Автор">
              <w:r>
                <w:rPr>
                  <w:sz w:val="20"/>
                  <w:szCs w:val="20"/>
                </w:rPr>
                <w:t>4</w:t>
              </w:r>
            </w:ins>
            <w:del w:id="16592" w:author="Автор">
              <w:r w:rsidR="00FF6CC3" w:rsidDel="00860F2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1842" w:type="dxa"/>
            <w:vAlign w:val="center"/>
            <w:tcPrChange w:id="16593" w:author="Автор">
              <w:tcPr>
                <w:tcW w:w="1842" w:type="dxa"/>
              </w:tcPr>
            </w:tcPrChange>
          </w:tcPr>
          <w:p w:rsidR="00FF6CC3" w:rsidRPr="00C9774D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rPrChange w:id="16594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590B82">
              <w:rPr>
                <w:sz w:val="20"/>
                <w:szCs w:val="20"/>
                <w:lang w:val="en-US"/>
              </w:rPr>
              <w:t>employee</w:t>
            </w:r>
          </w:p>
        </w:tc>
        <w:tc>
          <w:tcPr>
            <w:tcW w:w="1843" w:type="dxa"/>
            <w:tcPrChange w:id="16595" w:author="Автор">
              <w:tcPr>
                <w:tcW w:w="1560" w:type="dxa"/>
              </w:tcPr>
            </w:tcPrChange>
          </w:tcPr>
          <w:p w:rsidR="00FF6CC3" w:rsidRDefault="00590B82" w:rsidP="00590B82">
            <w:pPr>
              <w:snapToGrid w:val="0"/>
              <w:spacing w:before="120" w:line="360" w:lineRule="auto"/>
              <w:rPr>
                <w:sz w:val="20"/>
              </w:rPr>
            </w:pPr>
            <w:r>
              <w:rPr>
                <w:sz w:val="20"/>
              </w:rPr>
              <w:t>К</w:t>
            </w:r>
            <w:r w:rsidRPr="00FF6CC3">
              <w:rPr>
                <w:sz w:val="20"/>
              </w:rPr>
              <w:t xml:space="preserve">оличество </w:t>
            </w:r>
            <w:r>
              <w:rPr>
                <w:sz w:val="20"/>
              </w:rPr>
              <w:t>сотрудников</w:t>
            </w:r>
            <w:r w:rsidRPr="00FF6CC3">
              <w:rPr>
                <w:sz w:val="20"/>
              </w:rPr>
              <w:t xml:space="preserve"> внутри</w:t>
            </w:r>
            <w:r>
              <w:rPr>
                <w:sz w:val="20"/>
              </w:rPr>
              <w:t xml:space="preserve"> здания</w:t>
            </w:r>
          </w:p>
        </w:tc>
        <w:tc>
          <w:tcPr>
            <w:tcW w:w="1843" w:type="dxa"/>
            <w:tcPrChange w:id="16596" w:author="Автор">
              <w:tcPr>
                <w:tcW w:w="2126" w:type="dxa"/>
              </w:tcPr>
            </w:tcPrChange>
          </w:tcPr>
          <w:p w:rsidR="00FF6CC3" w:rsidRDefault="00590B82" w:rsidP="00860F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PrChange w:id="16597" w:author="Автор">
              <w:tcPr>
                <w:tcW w:w="2551" w:type="dxa"/>
              </w:tcPr>
            </w:tcPrChange>
          </w:tcPr>
          <w:p w:rsidR="00FF6CC3" w:rsidRPr="00FF6CC3" w:rsidRDefault="00590B82" w:rsidP="00860F2B">
            <w:pPr>
              <w:snapToGrid w:val="0"/>
              <w:spacing w:before="120" w:line="360" w:lineRule="auto"/>
              <w:rPr>
                <w:sz w:val="20"/>
              </w:rPr>
            </w:pPr>
            <w:r w:rsidRPr="00590B82">
              <w:rPr>
                <w:sz w:val="20"/>
              </w:rPr>
              <w:t>xs:long</w:t>
            </w:r>
          </w:p>
        </w:tc>
        <w:tc>
          <w:tcPr>
            <w:tcW w:w="1808" w:type="dxa"/>
            <w:tcPrChange w:id="16598" w:author="Автор">
              <w:tcPr>
                <w:tcW w:w="1808" w:type="dxa"/>
              </w:tcPr>
            </w:tcPrChange>
          </w:tcPr>
          <w:p w:rsidR="00FF6CC3" w:rsidRPr="007E0526" w:rsidRDefault="00FF6CC3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0F2B" w:rsidTr="00C9774D">
        <w:trPr>
          <w:ins w:id="16599" w:author="Автор"/>
        </w:trPr>
        <w:tc>
          <w:tcPr>
            <w:tcW w:w="534" w:type="dxa"/>
            <w:vAlign w:val="center"/>
            <w:tcPrChange w:id="16600" w:author="Автор">
              <w:tcPr>
                <w:tcW w:w="534" w:type="dxa"/>
                <w:vAlign w:val="center"/>
              </w:tcPr>
            </w:tcPrChange>
          </w:tcPr>
          <w:p w:rsidR="00860F2B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01" w:author="Автор"/>
                <w:sz w:val="20"/>
                <w:szCs w:val="20"/>
              </w:rPr>
            </w:pPr>
            <w:ins w:id="16602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  <w:vAlign w:val="center"/>
            <w:tcPrChange w:id="16603" w:author="Автор">
              <w:tcPr>
                <w:tcW w:w="1842" w:type="dxa"/>
                <w:vAlign w:val="center"/>
              </w:tcPr>
            </w:tcPrChange>
          </w:tcPr>
          <w:p w:rsidR="00860F2B" w:rsidRPr="00860F2B" w:rsidRDefault="00860F2B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6604" w:author="Автор"/>
                <w:sz w:val="20"/>
                <w:szCs w:val="20"/>
                <w:lang w:val="en-US"/>
              </w:rPr>
            </w:pPr>
            <w:ins w:id="16605" w:author="Автор">
              <w:r>
                <w:rPr>
                  <w:sz w:val="20"/>
                  <w:szCs w:val="20"/>
                  <w:lang w:val="en-US"/>
                </w:rPr>
                <w:t>others1</w:t>
              </w:r>
            </w:ins>
          </w:p>
        </w:tc>
        <w:tc>
          <w:tcPr>
            <w:tcW w:w="1843" w:type="dxa"/>
            <w:tcPrChange w:id="16606" w:author="Автор">
              <w:tcPr>
                <w:tcW w:w="1560" w:type="dxa"/>
              </w:tcPr>
            </w:tcPrChange>
          </w:tcPr>
          <w:p w:rsidR="00860F2B" w:rsidRDefault="00860F2B" w:rsidP="00590B82">
            <w:pPr>
              <w:snapToGrid w:val="0"/>
              <w:spacing w:before="120" w:line="360" w:lineRule="auto"/>
              <w:rPr>
                <w:ins w:id="16607" w:author="Автор"/>
                <w:sz w:val="20"/>
              </w:rPr>
            </w:pPr>
            <w:ins w:id="16608" w:author="Автор">
              <w:r>
                <w:rPr>
                  <w:sz w:val="20"/>
                </w:rPr>
                <w:t>Клиенты, которые состоят в след. группах</w:t>
              </w:r>
              <w:r w:rsidRPr="00860F2B">
                <w:rPr>
                  <w:sz w:val="20"/>
                </w:rPr>
                <w:t xml:space="preserve">: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Родители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Посетители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>,</w:t>
              </w:r>
              <w:r w:rsidR="00C9774D">
                <w:rPr>
                  <w:sz w:val="20"/>
                </w:rPr>
                <w:t xml:space="preserve"> «</w:t>
              </w:r>
              <w:r w:rsidRPr="00860F2B">
                <w:rPr>
                  <w:sz w:val="20"/>
                </w:rPr>
                <w:t>Другое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Выбывшие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Удаленные</w:t>
              </w:r>
              <w:r w:rsidR="00C9774D">
                <w:rPr>
                  <w:sz w:val="20"/>
                </w:rPr>
                <w:t>»</w:t>
              </w:r>
              <w:r w:rsidRPr="00860F2B">
                <w:rPr>
                  <w:sz w:val="20"/>
                </w:rPr>
                <w:t xml:space="preserve">, </w:t>
              </w:r>
              <w:r w:rsidR="00C9774D">
                <w:rPr>
                  <w:sz w:val="20"/>
                </w:rPr>
                <w:t>«</w:t>
              </w:r>
              <w:r w:rsidRPr="00860F2B">
                <w:rPr>
                  <w:sz w:val="20"/>
                </w:rPr>
                <w:t>Перемещенные</w:t>
              </w:r>
              <w:r w:rsidR="00C9774D">
                <w:rPr>
                  <w:sz w:val="20"/>
                </w:rPr>
                <w:t>»</w:t>
              </w:r>
            </w:ins>
          </w:p>
        </w:tc>
        <w:tc>
          <w:tcPr>
            <w:tcW w:w="1843" w:type="dxa"/>
            <w:tcPrChange w:id="16609" w:author="Автор">
              <w:tcPr>
                <w:tcW w:w="2126" w:type="dxa"/>
              </w:tcPr>
            </w:tcPrChange>
          </w:tcPr>
          <w:p w:rsidR="00860F2B" w:rsidRDefault="00860F2B" w:rsidP="00860F2B">
            <w:pPr>
              <w:pStyle w:val="affff1"/>
              <w:ind w:left="0"/>
              <w:rPr>
                <w:ins w:id="16610" w:author="Автор"/>
                <w:sz w:val="20"/>
                <w:szCs w:val="20"/>
              </w:rPr>
            </w:pPr>
            <w:ins w:id="1661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612" w:author="Автор">
              <w:tcPr>
                <w:tcW w:w="2551" w:type="dxa"/>
              </w:tcPr>
            </w:tcPrChange>
          </w:tcPr>
          <w:p w:rsidR="00860F2B" w:rsidRPr="00590B82" w:rsidRDefault="00860F2B" w:rsidP="00860F2B">
            <w:pPr>
              <w:snapToGrid w:val="0"/>
              <w:spacing w:before="120" w:line="360" w:lineRule="auto"/>
              <w:rPr>
                <w:ins w:id="16613" w:author="Автор"/>
                <w:sz w:val="20"/>
              </w:rPr>
            </w:pPr>
            <w:ins w:id="16614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615" w:author="Автор">
              <w:tcPr>
                <w:tcW w:w="1808" w:type="dxa"/>
              </w:tcPr>
            </w:tcPrChange>
          </w:tcPr>
          <w:p w:rsidR="00860F2B" w:rsidRPr="007E0526" w:rsidRDefault="00860F2B" w:rsidP="00860F2B">
            <w:pPr>
              <w:pStyle w:val="affff1"/>
              <w:ind w:left="0"/>
              <w:rPr>
                <w:ins w:id="16616" w:author="Автор"/>
                <w:sz w:val="20"/>
                <w:szCs w:val="20"/>
              </w:rPr>
            </w:pPr>
          </w:p>
        </w:tc>
      </w:tr>
      <w:tr w:rsidR="00860F2B" w:rsidTr="00C9774D">
        <w:trPr>
          <w:ins w:id="16617" w:author="Автор"/>
        </w:trPr>
        <w:tc>
          <w:tcPr>
            <w:tcW w:w="534" w:type="dxa"/>
            <w:vAlign w:val="center"/>
            <w:tcPrChange w:id="16618" w:author="Автор">
              <w:tcPr>
                <w:tcW w:w="534" w:type="dxa"/>
                <w:vAlign w:val="center"/>
              </w:tcPr>
            </w:tcPrChange>
          </w:tcPr>
          <w:p w:rsidR="00860F2B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19" w:author="Автор"/>
                <w:sz w:val="20"/>
                <w:szCs w:val="20"/>
              </w:rPr>
            </w:pPr>
            <w:ins w:id="16620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  <w:vAlign w:val="center"/>
            <w:tcPrChange w:id="16621" w:author="Автор">
              <w:tcPr>
                <w:tcW w:w="1842" w:type="dxa"/>
                <w:vAlign w:val="center"/>
              </w:tcPr>
            </w:tcPrChange>
          </w:tcPr>
          <w:p w:rsidR="00860F2B" w:rsidRPr="00860F2B" w:rsidRDefault="00860F2B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6622" w:author="Автор"/>
                <w:sz w:val="20"/>
                <w:szCs w:val="20"/>
                <w:lang w:val="en-US"/>
              </w:rPr>
            </w:pPr>
            <w:ins w:id="16623" w:author="Автор">
              <w:r>
                <w:rPr>
                  <w:sz w:val="20"/>
                  <w:szCs w:val="20"/>
                  <w:lang w:val="en-US"/>
                </w:rPr>
                <w:t>others2</w:t>
              </w:r>
            </w:ins>
          </w:p>
        </w:tc>
        <w:tc>
          <w:tcPr>
            <w:tcW w:w="1843" w:type="dxa"/>
            <w:tcPrChange w:id="16624" w:author="Автор">
              <w:tcPr>
                <w:tcW w:w="1560" w:type="dxa"/>
              </w:tcPr>
            </w:tcPrChange>
          </w:tcPr>
          <w:p w:rsidR="00860F2B" w:rsidRPr="00860F2B" w:rsidRDefault="00860F2B" w:rsidP="00C9774D">
            <w:pPr>
              <w:snapToGrid w:val="0"/>
              <w:spacing w:before="120" w:line="360" w:lineRule="auto"/>
              <w:rPr>
                <w:ins w:id="16625" w:author="Автор"/>
                <w:sz w:val="20"/>
              </w:rPr>
            </w:pPr>
            <w:ins w:id="16626" w:author="Автор">
              <w:r>
                <w:rPr>
                  <w:sz w:val="20"/>
                </w:rPr>
                <w:t>Клиенты, которые</w:t>
              </w:r>
              <w:r w:rsidR="00C9774D">
                <w:rPr>
                  <w:sz w:val="20"/>
                </w:rPr>
                <w:t xml:space="preserve"> не</w:t>
              </w:r>
              <w:r>
                <w:rPr>
                  <w:sz w:val="20"/>
                </w:rPr>
                <w:t xml:space="preserve"> </w:t>
              </w:r>
              <w:r w:rsidR="00C9774D">
                <w:rPr>
                  <w:sz w:val="20"/>
                </w:rPr>
                <w:t xml:space="preserve">имеют </w:t>
              </w:r>
              <w:r>
                <w:rPr>
                  <w:sz w:val="20"/>
                </w:rPr>
                <w:t>группы</w:t>
              </w:r>
              <w:r w:rsidR="00C9774D">
                <w:rPr>
                  <w:sz w:val="20"/>
                </w:rPr>
                <w:t xml:space="preserve"> (т.е. ученики без классов, либо сотрудники без соответствующих групп)</w:t>
              </w:r>
            </w:ins>
          </w:p>
        </w:tc>
        <w:tc>
          <w:tcPr>
            <w:tcW w:w="1843" w:type="dxa"/>
            <w:tcPrChange w:id="16627" w:author="Автор">
              <w:tcPr>
                <w:tcW w:w="2126" w:type="dxa"/>
              </w:tcPr>
            </w:tcPrChange>
          </w:tcPr>
          <w:p w:rsidR="00860F2B" w:rsidRDefault="00860F2B" w:rsidP="00860F2B">
            <w:pPr>
              <w:pStyle w:val="affff1"/>
              <w:ind w:left="0"/>
              <w:rPr>
                <w:ins w:id="16628" w:author="Автор"/>
                <w:sz w:val="20"/>
                <w:szCs w:val="20"/>
              </w:rPr>
            </w:pPr>
            <w:ins w:id="1662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630" w:author="Автор">
              <w:tcPr>
                <w:tcW w:w="2551" w:type="dxa"/>
              </w:tcPr>
            </w:tcPrChange>
          </w:tcPr>
          <w:p w:rsidR="00860F2B" w:rsidRPr="00590B82" w:rsidRDefault="00860F2B" w:rsidP="00860F2B">
            <w:pPr>
              <w:snapToGrid w:val="0"/>
              <w:spacing w:before="120" w:line="360" w:lineRule="auto"/>
              <w:rPr>
                <w:ins w:id="16631" w:author="Автор"/>
                <w:sz w:val="20"/>
              </w:rPr>
            </w:pPr>
            <w:ins w:id="16632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633" w:author="Автор">
              <w:tcPr>
                <w:tcW w:w="1808" w:type="dxa"/>
              </w:tcPr>
            </w:tcPrChange>
          </w:tcPr>
          <w:p w:rsidR="00860F2B" w:rsidRPr="007E0526" w:rsidRDefault="00860F2B" w:rsidP="00860F2B">
            <w:pPr>
              <w:pStyle w:val="affff1"/>
              <w:ind w:left="0"/>
              <w:rPr>
                <w:ins w:id="16634" w:author="Автор"/>
                <w:sz w:val="20"/>
                <w:szCs w:val="20"/>
              </w:rPr>
            </w:pPr>
          </w:p>
        </w:tc>
      </w:tr>
      <w:tr w:rsidR="00590B82" w:rsidTr="00C9774D">
        <w:tc>
          <w:tcPr>
            <w:tcW w:w="534" w:type="dxa"/>
            <w:vAlign w:val="center"/>
            <w:tcPrChange w:id="16635" w:author="Автор">
              <w:tcPr>
                <w:tcW w:w="534" w:type="dxa"/>
                <w:vAlign w:val="center"/>
              </w:tcPr>
            </w:tcPrChange>
          </w:tcPr>
          <w:p w:rsidR="00590B82" w:rsidRDefault="00860F2B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6636" w:author="Автор">
              <w:r>
                <w:rPr>
                  <w:sz w:val="20"/>
                  <w:szCs w:val="20"/>
                </w:rPr>
                <w:t>7</w:t>
              </w:r>
            </w:ins>
            <w:del w:id="16637" w:author="Автор">
              <w:r w:rsidR="00590B82" w:rsidDel="00860F2B">
                <w:rPr>
                  <w:sz w:val="20"/>
                  <w:szCs w:val="20"/>
                </w:rPr>
                <w:delText>4</w:delText>
              </w:r>
            </w:del>
          </w:p>
        </w:tc>
        <w:tc>
          <w:tcPr>
            <w:tcW w:w="1842" w:type="dxa"/>
            <w:tcPrChange w:id="16638" w:author="Автор">
              <w:tcPr>
                <w:tcW w:w="1842" w:type="dxa"/>
              </w:tcPr>
            </w:tcPrChange>
          </w:tcPr>
          <w:p w:rsidR="00590B82" w:rsidRPr="00C9774D" w:rsidRDefault="00860F2B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sz w:val="20"/>
                <w:szCs w:val="20"/>
                <w:rPrChange w:id="16639" w:author="Автор">
                  <w:rPr>
                    <w:sz w:val="20"/>
                    <w:szCs w:val="20"/>
                    <w:lang w:val="en-US"/>
                  </w:rPr>
                </w:rPrChange>
              </w:rPr>
              <w:pPrChange w:id="16640" w:author="Автор">
                <w:pPr>
                  <w:tabs>
                    <w:tab w:val="center" w:pos="917"/>
                  </w:tabs>
                  <w:snapToGrid w:val="0"/>
                  <w:spacing w:before="120" w:line="360" w:lineRule="auto"/>
                </w:pPr>
              </w:pPrChange>
            </w:pPr>
            <w:ins w:id="16641" w:author="Автор">
              <w:del w:id="16642" w:author="Автор">
                <w:r w:rsidRPr="00590B82" w:rsidDel="00860F2B">
                  <w:rPr>
                    <w:sz w:val="20"/>
                    <w:szCs w:val="20"/>
                    <w:lang w:val="en-US"/>
                  </w:rPr>
                  <w:delText>O</w:delText>
                </w:r>
                <w:r w:rsidR="00590B82" w:rsidRPr="00590B82" w:rsidDel="00860F2B">
                  <w:rPr>
                    <w:sz w:val="20"/>
                    <w:szCs w:val="20"/>
                    <w:lang w:val="en-US"/>
                  </w:rPr>
                  <w:delText>thers</w:delText>
                </w:r>
              </w:del>
              <w:r>
                <w:rPr>
                  <w:sz w:val="20"/>
                  <w:szCs w:val="20"/>
                  <w:lang w:val="en-US"/>
                </w:rPr>
                <w:t>others</w:t>
              </w:r>
              <w:r w:rsidRPr="00C9774D">
                <w:rPr>
                  <w:sz w:val="20"/>
                  <w:szCs w:val="20"/>
                  <w:rPrChange w:id="1664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3</w:t>
              </w:r>
            </w:ins>
          </w:p>
        </w:tc>
        <w:tc>
          <w:tcPr>
            <w:tcW w:w="1843" w:type="dxa"/>
            <w:tcPrChange w:id="16644" w:author="Автор">
              <w:tcPr>
                <w:tcW w:w="1560" w:type="dxa"/>
              </w:tcPr>
            </w:tcPrChange>
          </w:tcPr>
          <w:p w:rsidR="00590B82" w:rsidRPr="00860F2B" w:rsidRDefault="00590B82" w:rsidP="00590B82">
            <w:pPr>
              <w:snapToGrid w:val="0"/>
              <w:spacing w:before="120" w:line="360" w:lineRule="auto"/>
              <w:rPr>
                <w:sz w:val="20"/>
              </w:rPr>
            </w:pPr>
            <w:ins w:id="16645" w:author="Автор">
              <w:del w:id="16646" w:author="Автор">
                <w:r w:rsidDel="00860F2B">
                  <w:rPr>
                    <w:sz w:val="20"/>
                  </w:rPr>
                  <w:delText>Количество иных посетителей внутри здания</w:delText>
                </w:r>
              </w:del>
              <w:r w:rsidR="00860F2B">
                <w:rPr>
                  <w:sz w:val="20"/>
                </w:rPr>
                <w:t>Количество посетителей</w:t>
              </w:r>
              <w:r w:rsidR="00C9774D">
                <w:rPr>
                  <w:sz w:val="20"/>
                </w:rPr>
                <w:t>, которые используют</w:t>
              </w:r>
              <w:r w:rsidR="00860F2B">
                <w:rPr>
                  <w:sz w:val="20"/>
                </w:rPr>
                <w:t xml:space="preserve"> временные карты</w:t>
              </w:r>
            </w:ins>
          </w:p>
        </w:tc>
        <w:tc>
          <w:tcPr>
            <w:tcW w:w="1843" w:type="dxa"/>
            <w:tcPrChange w:id="16647" w:author="Автор">
              <w:tcPr>
                <w:tcW w:w="2126" w:type="dxa"/>
              </w:tcPr>
            </w:tcPrChange>
          </w:tcPr>
          <w:p w:rsidR="00590B82" w:rsidRDefault="00590B82" w:rsidP="00860F2B">
            <w:pPr>
              <w:pStyle w:val="affff1"/>
              <w:ind w:left="0"/>
              <w:rPr>
                <w:sz w:val="20"/>
                <w:szCs w:val="20"/>
              </w:rPr>
            </w:pPr>
            <w:ins w:id="1664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649" w:author="Автор">
              <w:tcPr>
                <w:tcW w:w="2551" w:type="dxa"/>
              </w:tcPr>
            </w:tcPrChange>
          </w:tcPr>
          <w:p w:rsidR="00590B82" w:rsidRPr="00590B82" w:rsidRDefault="00590B82" w:rsidP="00860F2B">
            <w:pPr>
              <w:snapToGrid w:val="0"/>
              <w:spacing w:before="120" w:line="360" w:lineRule="auto"/>
              <w:rPr>
                <w:sz w:val="20"/>
              </w:rPr>
            </w:pPr>
            <w:ins w:id="16650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651" w:author="Автор">
              <w:tcPr>
                <w:tcW w:w="1808" w:type="dxa"/>
              </w:tcPr>
            </w:tcPrChange>
          </w:tcPr>
          <w:p w:rsidR="00590B82" w:rsidRPr="007E0526" w:rsidRDefault="00590B82" w:rsidP="00860F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90B82" w:rsidTr="00C9774D">
        <w:trPr>
          <w:ins w:id="16652" w:author="Автор"/>
        </w:trPr>
        <w:tc>
          <w:tcPr>
            <w:tcW w:w="534" w:type="dxa"/>
            <w:vAlign w:val="center"/>
            <w:tcPrChange w:id="16653" w:author="Автор">
              <w:tcPr>
                <w:tcW w:w="534" w:type="dxa"/>
                <w:vAlign w:val="center"/>
              </w:tcPr>
            </w:tcPrChange>
          </w:tcPr>
          <w:p w:rsidR="00590B82" w:rsidRDefault="00590B82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54" w:author="Автор"/>
                <w:sz w:val="20"/>
                <w:szCs w:val="20"/>
              </w:rPr>
            </w:pPr>
            <w:ins w:id="16655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  <w:tcPrChange w:id="16656" w:author="Автор">
              <w:tcPr>
                <w:tcW w:w="1842" w:type="dxa"/>
              </w:tcPr>
            </w:tcPrChange>
          </w:tcPr>
          <w:p w:rsidR="00590B82" w:rsidRPr="00C9774D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6657" w:author="Автор"/>
                <w:sz w:val="20"/>
                <w:szCs w:val="20"/>
                <w:rPrChange w:id="16658" w:author="Автор">
                  <w:rPr>
                    <w:ins w:id="16659" w:author="Автор"/>
                    <w:sz w:val="20"/>
                    <w:szCs w:val="20"/>
                    <w:lang w:val="en-US"/>
                  </w:rPr>
                </w:rPrChange>
              </w:rPr>
            </w:pPr>
            <w:ins w:id="16660" w:author="Автор">
              <w:r>
                <w:rPr>
                  <w:sz w:val="20"/>
                  <w:szCs w:val="20"/>
                </w:rPr>
                <w:t>с</w:t>
              </w:r>
              <w:r w:rsidRPr="00590B82">
                <w:rPr>
                  <w:sz w:val="20"/>
                  <w:szCs w:val="20"/>
                  <w:lang w:val="en-US"/>
                </w:rPr>
                <w:t>ardless</w:t>
              </w:r>
            </w:ins>
          </w:p>
        </w:tc>
        <w:tc>
          <w:tcPr>
            <w:tcW w:w="1843" w:type="dxa"/>
            <w:tcPrChange w:id="16661" w:author="Автор">
              <w:tcPr>
                <w:tcW w:w="1560" w:type="dxa"/>
              </w:tcPr>
            </w:tcPrChange>
          </w:tcPr>
          <w:p w:rsidR="00590B82" w:rsidRDefault="00590B82" w:rsidP="00590B82">
            <w:pPr>
              <w:snapToGrid w:val="0"/>
              <w:spacing w:before="120" w:line="360" w:lineRule="auto"/>
              <w:rPr>
                <w:ins w:id="16662" w:author="Автор"/>
                <w:sz w:val="20"/>
              </w:rPr>
            </w:pPr>
            <w:ins w:id="16663" w:author="Автор">
              <w:r>
                <w:rPr>
                  <w:sz w:val="20"/>
                </w:rPr>
                <w:t>К</w:t>
              </w:r>
              <w:r w:rsidRPr="00590B82">
                <w:rPr>
                  <w:sz w:val="20"/>
                </w:rPr>
                <w:t>оличество проходов без карт</w:t>
              </w:r>
            </w:ins>
          </w:p>
        </w:tc>
        <w:tc>
          <w:tcPr>
            <w:tcW w:w="1843" w:type="dxa"/>
            <w:tcPrChange w:id="16664" w:author="Автор">
              <w:tcPr>
                <w:tcW w:w="2126" w:type="dxa"/>
              </w:tcPr>
            </w:tcPrChange>
          </w:tcPr>
          <w:p w:rsidR="00590B82" w:rsidRDefault="00590B82" w:rsidP="00860F2B">
            <w:pPr>
              <w:pStyle w:val="affff1"/>
              <w:ind w:left="0"/>
              <w:rPr>
                <w:ins w:id="16665" w:author="Автор"/>
                <w:sz w:val="20"/>
                <w:szCs w:val="20"/>
              </w:rPr>
            </w:pPr>
            <w:ins w:id="1666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667" w:author="Автор">
              <w:tcPr>
                <w:tcW w:w="2551" w:type="dxa"/>
              </w:tcPr>
            </w:tcPrChange>
          </w:tcPr>
          <w:p w:rsidR="00590B82" w:rsidRPr="00590B82" w:rsidRDefault="00590B82" w:rsidP="00860F2B">
            <w:pPr>
              <w:snapToGrid w:val="0"/>
              <w:spacing w:before="120" w:line="360" w:lineRule="auto"/>
              <w:rPr>
                <w:ins w:id="16668" w:author="Автор"/>
                <w:sz w:val="20"/>
              </w:rPr>
            </w:pPr>
            <w:ins w:id="16669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670" w:author="Автор">
              <w:tcPr>
                <w:tcW w:w="1808" w:type="dxa"/>
              </w:tcPr>
            </w:tcPrChange>
          </w:tcPr>
          <w:p w:rsidR="00590B82" w:rsidRPr="007E0526" w:rsidRDefault="00590B82" w:rsidP="00860F2B">
            <w:pPr>
              <w:pStyle w:val="affff1"/>
              <w:ind w:left="0"/>
              <w:rPr>
                <w:ins w:id="16671" w:author="Автор"/>
                <w:sz w:val="20"/>
                <w:szCs w:val="20"/>
              </w:rPr>
            </w:pPr>
          </w:p>
        </w:tc>
      </w:tr>
      <w:tr w:rsidR="00590B82" w:rsidTr="00C9774D">
        <w:trPr>
          <w:ins w:id="16672" w:author="Автор"/>
        </w:trPr>
        <w:tc>
          <w:tcPr>
            <w:tcW w:w="534" w:type="dxa"/>
            <w:vAlign w:val="center"/>
            <w:tcPrChange w:id="16673" w:author="Автор">
              <w:tcPr>
                <w:tcW w:w="534" w:type="dxa"/>
                <w:vAlign w:val="center"/>
              </w:tcPr>
            </w:tcPrChange>
          </w:tcPr>
          <w:p w:rsidR="00590B82" w:rsidRDefault="00590B82" w:rsidP="00860F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6674" w:author="Автор"/>
                <w:sz w:val="20"/>
                <w:szCs w:val="20"/>
              </w:rPr>
            </w:pPr>
            <w:ins w:id="16675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  <w:tcPrChange w:id="16676" w:author="Автор">
              <w:tcPr>
                <w:tcW w:w="1842" w:type="dxa"/>
              </w:tcPr>
            </w:tcPrChange>
          </w:tcPr>
          <w:p w:rsidR="00590B82" w:rsidRPr="00590B82" w:rsidRDefault="00590B82" w:rsidP="00590B82">
            <w:pPr>
              <w:tabs>
                <w:tab w:val="center" w:pos="917"/>
              </w:tabs>
              <w:snapToGrid w:val="0"/>
              <w:spacing w:before="120" w:line="360" w:lineRule="auto"/>
              <w:jc w:val="center"/>
              <w:rPr>
                <w:ins w:id="16677" w:author="Автор"/>
                <w:sz w:val="20"/>
                <w:szCs w:val="20"/>
                <w:lang w:val="en-US"/>
              </w:rPr>
            </w:pPr>
            <w:ins w:id="16678" w:author="Автор">
              <w:r w:rsidRPr="00590B82">
                <w:rPr>
                  <w:sz w:val="20"/>
                  <w:szCs w:val="20"/>
                  <w:lang w:val="en-US"/>
                </w:rPr>
                <w:t>exitsCardless</w:t>
              </w:r>
            </w:ins>
          </w:p>
        </w:tc>
        <w:tc>
          <w:tcPr>
            <w:tcW w:w="1843" w:type="dxa"/>
            <w:tcPrChange w:id="16679" w:author="Автор">
              <w:tcPr>
                <w:tcW w:w="1560" w:type="dxa"/>
              </w:tcPr>
            </w:tcPrChange>
          </w:tcPr>
          <w:p w:rsidR="00590B82" w:rsidRDefault="00590B82" w:rsidP="00590B82">
            <w:pPr>
              <w:snapToGrid w:val="0"/>
              <w:spacing w:before="120" w:line="360" w:lineRule="auto"/>
              <w:rPr>
                <w:ins w:id="16680" w:author="Автор"/>
                <w:sz w:val="20"/>
              </w:rPr>
            </w:pPr>
            <w:ins w:id="16681" w:author="Автор">
              <w:r>
                <w:rPr>
                  <w:sz w:val="20"/>
                </w:rPr>
                <w:t>К</w:t>
              </w:r>
              <w:r w:rsidRPr="00590B82">
                <w:rPr>
                  <w:sz w:val="20"/>
                </w:rPr>
                <w:t>оличество выходов без карт</w:t>
              </w:r>
            </w:ins>
          </w:p>
        </w:tc>
        <w:tc>
          <w:tcPr>
            <w:tcW w:w="1843" w:type="dxa"/>
            <w:tcPrChange w:id="16682" w:author="Автор">
              <w:tcPr>
                <w:tcW w:w="2126" w:type="dxa"/>
              </w:tcPr>
            </w:tcPrChange>
          </w:tcPr>
          <w:p w:rsidR="00590B82" w:rsidRDefault="00590B82" w:rsidP="00860F2B">
            <w:pPr>
              <w:pStyle w:val="affff1"/>
              <w:ind w:left="0"/>
              <w:rPr>
                <w:ins w:id="16683" w:author="Автор"/>
                <w:sz w:val="20"/>
                <w:szCs w:val="20"/>
              </w:rPr>
            </w:pPr>
            <w:ins w:id="1668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6685" w:author="Автор">
              <w:tcPr>
                <w:tcW w:w="2551" w:type="dxa"/>
              </w:tcPr>
            </w:tcPrChange>
          </w:tcPr>
          <w:p w:rsidR="00590B82" w:rsidRPr="00590B82" w:rsidRDefault="00590B82" w:rsidP="00860F2B">
            <w:pPr>
              <w:snapToGrid w:val="0"/>
              <w:spacing w:before="120" w:line="360" w:lineRule="auto"/>
              <w:rPr>
                <w:ins w:id="16686" w:author="Автор"/>
                <w:sz w:val="20"/>
              </w:rPr>
            </w:pPr>
            <w:ins w:id="16687" w:author="Автор">
              <w:r w:rsidRPr="00590B82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6688" w:author="Автор">
              <w:tcPr>
                <w:tcW w:w="1808" w:type="dxa"/>
              </w:tcPr>
            </w:tcPrChange>
          </w:tcPr>
          <w:p w:rsidR="00590B82" w:rsidRPr="007E0526" w:rsidRDefault="00590B82" w:rsidP="00860F2B">
            <w:pPr>
              <w:pStyle w:val="affff1"/>
              <w:ind w:left="0"/>
              <w:rPr>
                <w:ins w:id="16689" w:author="Автор"/>
                <w:sz w:val="20"/>
                <w:szCs w:val="20"/>
              </w:rPr>
            </w:pPr>
          </w:p>
        </w:tc>
      </w:tr>
    </w:tbl>
    <w:p w:rsidR="00FF6CC3" w:rsidRPr="0044186B" w:rsidRDefault="00FF6CC3" w:rsidP="00CF7C67"/>
    <w:sectPr w:rsidR="00FF6CC3" w:rsidRPr="0044186B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73B" w:rsidRDefault="00A9373B" w:rsidP="002F27E2">
      <w:r>
        <w:separator/>
      </w:r>
    </w:p>
    <w:p w:rsidR="00A9373B" w:rsidRDefault="00A9373B"/>
    <w:p w:rsidR="00A9373B" w:rsidRDefault="00A9373B"/>
    <w:p w:rsidR="00A9373B" w:rsidRDefault="00A9373B"/>
    <w:p w:rsidR="00A9373B" w:rsidRDefault="00A9373B"/>
    <w:p w:rsidR="00A9373B" w:rsidRDefault="00A9373B"/>
  </w:endnote>
  <w:endnote w:type="continuationSeparator" w:id="0">
    <w:p w:rsidR="00A9373B" w:rsidRDefault="00A9373B" w:rsidP="002F27E2">
      <w:r>
        <w:continuationSeparator/>
      </w:r>
    </w:p>
    <w:p w:rsidR="00A9373B" w:rsidRDefault="00A9373B"/>
    <w:p w:rsidR="00A9373B" w:rsidRDefault="00A9373B"/>
    <w:p w:rsidR="00A9373B" w:rsidRDefault="00A9373B"/>
    <w:p w:rsidR="00A9373B" w:rsidRDefault="00A9373B"/>
    <w:p w:rsidR="00A9373B" w:rsidRDefault="00A937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F1C" w:rsidRDefault="00B83F1C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B3453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73B" w:rsidRDefault="00A9373B" w:rsidP="002F27E2">
      <w:r>
        <w:separator/>
      </w:r>
    </w:p>
    <w:p w:rsidR="00A9373B" w:rsidRDefault="00A9373B"/>
    <w:p w:rsidR="00A9373B" w:rsidRDefault="00A9373B"/>
    <w:p w:rsidR="00A9373B" w:rsidRDefault="00A9373B"/>
    <w:p w:rsidR="00A9373B" w:rsidRDefault="00A9373B"/>
    <w:p w:rsidR="00A9373B" w:rsidRDefault="00A9373B"/>
  </w:footnote>
  <w:footnote w:type="continuationSeparator" w:id="0">
    <w:p w:rsidR="00A9373B" w:rsidRDefault="00A9373B" w:rsidP="002F27E2">
      <w:r>
        <w:continuationSeparator/>
      </w:r>
    </w:p>
    <w:p w:rsidR="00A9373B" w:rsidRDefault="00A9373B"/>
    <w:p w:rsidR="00A9373B" w:rsidRDefault="00A9373B"/>
    <w:p w:rsidR="00A9373B" w:rsidRDefault="00A9373B"/>
    <w:p w:rsidR="00A9373B" w:rsidRDefault="00A9373B"/>
    <w:p w:rsidR="00A9373B" w:rsidRDefault="00A9373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F1C" w:rsidRPr="007F797C" w:rsidRDefault="00B83F1C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B83F1C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B83F1C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B83F1C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B83F1C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B83F1C" w:rsidRPr="00F62E6D" w:rsidRDefault="00B83F1C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B83F1C" w:rsidRDefault="00B83F1C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3F1C" w:rsidRPr="002B5D6A" w:rsidRDefault="00B83F1C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83F1C" w:rsidRPr="002B5D6A" w:rsidRDefault="00B83F1C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F1C" w:rsidRPr="002B5D6A" w:rsidRDefault="00B83F1C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B83F1C" w:rsidRPr="002B5D6A" w:rsidRDefault="00B83F1C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B83F1C" w:rsidRPr="002B5D6A" w:rsidRDefault="00B83F1C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B83F1C" w:rsidRPr="002B5D6A" w:rsidRDefault="00B83F1C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17">
    <w:nsid w:val="7C4D68F0"/>
    <w:multiLevelType w:val="hybridMultilevel"/>
    <w:tmpl w:val="010EEE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4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1714"/>
    <w:rsid w:val="000017A6"/>
    <w:rsid w:val="0000589A"/>
    <w:rsid w:val="00010F66"/>
    <w:rsid w:val="00013BA1"/>
    <w:rsid w:val="000143AF"/>
    <w:rsid w:val="00015600"/>
    <w:rsid w:val="00015A73"/>
    <w:rsid w:val="00016BC8"/>
    <w:rsid w:val="000212EA"/>
    <w:rsid w:val="000231DC"/>
    <w:rsid w:val="00023E74"/>
    <w:rsid w:val="000243B5"/>
    <w:rsid w:val="00027632"/>
    <w:rsid w:val="0003207D"/>
    <w:rsid w:val="00032EB7"/>
    <w:rsid w:val="000369DF"/>
    <w:rsid w:val="000409C8"/>
    <w:rsid w:val="00041D74"/>
    <w:rsid w:val="0004223F"/>
    <w:rsid w:val="0004381D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72B7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29E6"/>
    <w:rsid w:val="000A57E4"/>
    <w:rsid w:val="000A65D3"/>
    <w:rsid w:val="000B3732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04B36"/>
    <w:rsid w:val="00107DA0"/>
    <w:rsid w:val="00110F64"/>
    <w:rsid w:val="0011118C"/>
    <w:rsid w:val="0011285F"/>
    <w:rsid w:val="0011695B"/>
    <w:rsid w:val="00117329"/>
    <w:rsid w:val="00117D3D"/>
    <w:rsid w:val="001258F9"/>
    <w:rsid w:val="001266EA"/>
    <w:rsid w:val="00127A5E"/>
    <w:rsid w:val="0013617E"/>
    <w:rsid w:val="001368E2"/>
    <w:rsid w:val="00141055"/>
    <w:rsid w:val="00141AB8"/>
    <w:rsid w:val="0014332F"/>
    <w:rsid w:val="00143685"/>
    <w:rsid w:val="00144539"/>
    <w:rsid w:val="00147D09"/>
    <w:rsid w:val="00150D8D"/>
    <w:rsid w:val="00151949"/>
    <w:rsid w:val="001533A1"/>
    <w:rsid w:val="00153D83"/>
    <w:rsid w:val="001540CF"/>
    <w:rsid w:val="001565ED"/>
    <w:rsid w:val="00160317"/>
    <w:rsid w:val="00161010"/>
    <w:rsid w:val="001638A7"/>
    <w:rsid w:val="00164D94"/>
    <w:rsid w:val="0017389A"/>
    <w:rsid w:val="00180D63"/>
    <w:rsid w:val="0018677D"/>
    <w:rsid w:val="00194C24"/>
    <w:rsid w:val="0019582F"/>
    <w:rsid w:val="00197776"/>
    <w:rsid w:val="001A5149"/>
    <w:rsid w:val="001A6E51"/>
    <w:rsid w:val="001B0EB2"/>
    <w:rsid w:val="001B36A9"/>
    <w:rsid w:val="001B3C47"/>
    <w:rsid w:val="001B6966"/>
    <w:rsid w:val="001B7E41"/>
    <w:rsid w:val="001C268B"/>
    <w:rsid w:val="001C3CA6"/>
    <w:rsid w:val="001C4DC5"/>
    <w:rsid w:val="001D02BB"/>
    <w:rsid w:val="001D3917"/>
    <w:rsid w:val="001D41C4"/>
    <w:rsid w:val="001D42D3"/>
    <w:rsid w:val="001D6A02"/>
    <w:rsid w:val="001E0F67"/>
    <w:rsid w:val="001E1144"/>
    <w:rsid w:val="001E32BB"/>
    <w:rsid w:val="001E3696"/>
    <w:rsid w:val="001E5298"/>
    <w:rsid w:val="001E64D0"/>
    <w:rsid w:val="001F1505"/>
    <w:rsid w:val="001F17D3"/>
    <w:rsid w:val="001F2261"/>
    <w:rsid w:val="001F26C9"/>
    <w:rsid w:val="001F4C8B"/>
    <w:rsid w:val="001F63CD"/>
    <w:rsid w:val="001F7437"/>
    <w:rsid w:val="002008CA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364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96D53"/>
    <w:rsid w:val="002A095A"/>
    <w:rsid w:val="002A0BD8"/>
    <w:rsid w:val="002A25FC"/>
    <w:rsid w:val="002A306A"/>
    <w:rsid w:val="002A4A95"/>
    <w:rsid w:val="002B3BFF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1E24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5F2A"/>
    <w:rsid w:val="003266ED"/>
    <w:rsid w:val="00327C01"/>
    <w:rsid w:val="00331346"/>
    <w:rsid w:val="00331961"/>
    <w:rsid w:val="00331F07"/>
    <w:rsid w:val="00335DAF"/>
    <w:rsid w:val="0034340B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1E0A"/>
    <w:rsid w:val="003A4C75"/>
    <w:rsid w:val="003A7C2E"/>
    <w:rsid w:val="003B1887"/>
    <w:rsid w:val="003B45E4"/>
    <w:rsid w:val="003B67D5"/>
    <w:rsid w:val="003C15A9"/>
    <w:rsid w:val="003C1C83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2946"/>
    <w:rsid w:val="003E3797"/>
    <w:rsid w:val="003E6FD5"/>
    <w:rsid w:val="003F243B"/>
    <w:rsid w:val="003F42BB"/>
    <w:rsid w:val="003F5D6C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86B"/>
    <w:rsid w:val="00441DCE"/>
    <w:rsid w:val="00442D39"/>
    <w:rsid w:val="00451FF2"/>
    <w:rsid w:val="00452ED3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1CFA"/>
    <w:rsid w:val="0049359F"/>
    <w:rsid w:val="004938A9"/>
    <w:rsid w:val="004938DC"/>
    <w:rsid w:val="00494A5C"/>
    <w:rsid w:val="004956E6"/>
    <w:rsid w:val="00497339"/>
    <w:rsid w:val="004A1A30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38F4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24BC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2C6C"/>
    <w:rsid w:val="00554343"/>
    <w:rsid w:val="00554C0B"/>
    <w:rsid w:val="005563A2"/>
    <w:rsid w:val="00556606"/>
    <w:rsid w:val="0055784D"/>
    <w:rsid w:val="005606B0"/>
    <w:rsid w:val="00565248"/>
    <w:rsid w:val="00571F60"/>
    <w:rsid w:val="0057275E"/>
    <w:rsid w:val="00572A80"/>
    <w:rsid w:val="00572DE7"/>
    <w:rsid w:val="005748C4"/>
    <w:rsid w:val="00574A95"/>
    <w:rsid w:val="00577B28"/>
    <w:rsid w:val="005801E4"/>
    <w:rsid w:val="00581188"/>
    <w:rsid w:val="005830A5"/>
    <w:rsid w:val="00586CF9"/>
    <w:rsid w:val="00590B82"/>
    <w:rsid w:val="00591F53"/>
    <w:rsid w:val="005952BB"/>
    <w:rsid w:val="005968F1"/>
    <w:rsid w:val="005A03C8"/>
    <w:rsid w:val="005A2516"/>
    <w:rsid w:val="005A2E52"/>
    <w:rsid w:val="005A330A"/>
    <w:rsid w:val="005A5E77"/>
    <w:rsid w:val="005B0EE4"/>
    <w:rsid w:val="005B3100"/>
    <w:rsid w:val="005B3D75"/>
    <w:rsid w:val="005B40C2"/>
    <w:rsid w:val="005B747F"/>
    <w:rsid w:val="005B77ED"/>
    <w:rsid w:val="005B793C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5F7753"/>
    <w:rsid w:val="006030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4B72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80C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245"/>
    <w:rsid w:val="006C7538"/>
    <w:rsid w:val="006C767B"/>
    <w:rsid w:val="006D1ECC"/>
    <w:rsid w:val="006D220D"/>
    <w:rsid w:val="006D71A5"/>
    <w:rsid w:val="006D74E8"/>
    <w:rsid w:val="006E0B9B"/>
    <w:rsid w:val="006E2B03"/>
    <w:rsid w:val="006E305A"/>
    <w:rsid w:val="006E4A90"/>
    <w:rsid w:val="006E5F8C"/>
    <w:rsid w:val="006E7284"/>
    <w:rsid w:val="006F1065"/>
    <w:rsid w:val="007008A2"/>
    <w:rsid w:val="00703AC4"/>
    <w:rsid w:val="00706B3D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BD6"/>
    <w:rsid w:val="00762C8F"/>
    <w:rsid w:val="00762E76"/>
    <w:rsid w:val="00772020"/>
    <w:rsid w:val="00773BA2"/>
    <w:rsid w:val="00775B23"/>
    <w:rsid w:val="00780902"/>
    <w:rsid w:val="00782C66"/>
    <w:rsid w:val="007846BD"/>
    <w:rsid w:val="007855B0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08BD"/>
    <w:rsid w:val="0080278B"/>
    <w:rsid w:val="008057A3"/>
    <w:rsid w:val="00805D83"/>
    <w:rsid w:val="008060F8"/>
    <w:rsid w:val="00806D68"/>
    <w:rsid w:val="00811ED8"/>
    <w:rsid w:val="00813628"/>
    <w:rsid w:val="008144DE"/>
    <w:rsid w:val="008160A5"/>
    <w:rsid w:val="008214B0"/>
    <w:rsid w:val="00826156"/>
    <w:rsid w:val="00827F99"/>
    <w:rsid w:val="00831967"/>
    <w:rsid w:val="00832E0D"/>
    <w:rsid w:val="00833FEA"/>
    <w:rsid w:val="008366B2"/>
    <w:rsid w:val="008411D0"/>
    <w:rsid w:val="0084212D"/>
    <w:rsid w:val="00842E9D"/>
    <w:rsid w:val="0084673F"/>
    <w:rsid w:val="00857179"/>
    <w:rsid w:val="00860F2B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07AE"/>
    <w:rsid w:val="00891096"/>
    <w:rsid w:val="008A333B"/>
    <w:rsid w:val="008A5611"/>
    <w:rsid w:val="008A7BD0"/>
    <w:rsid w:val="008A7C5D"/>
    <w:rsid w:val="008B0487"/>
    <w:rsid w:val="008B1C82"/>
    <w:rsid w:val="008B28C3"/>
    <w:rsid w:val="008B419D"/>
    <w:rsid w:val="008C15D9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4051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80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5863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37FE"/>
    <w:rsid w:val="009B579E"/>
    <w:rsid w:val="009B5858"/>
    <w:rsid w:val="009B7C79"/>
    <w:rsid w:val="009C3E73"/>
    <w:rsid w:val="009C78C4"/>
    <w:rsid w:val="009C7E0E"/>
    <w:rsid w:val="009D12CB"/>
    <w:rsid w:val="009D465B"/>
    <w:rsid w:val="009D6AAF"/>
    <w:rsid w:val="009E197A"/>
    <w:rsid w:val="009E2AF4"/>
    <w:rsid w:val="009F0FA0"/>
    <w:rsid w:val="009F456A"/>
    <w:rsid w:val="009F647A"/>
    <w:rsid w:val="009F6E82"/>
    <w:rsid w:val="00A01F25"/>
    <w:rsid w:val="00A029A8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2433F"/>
    <w:rsid w:val="00A31CF6"/>
    <w:rsid w:val="00A33F15"/>
    <w:rsid w:val="00A40F06"/>
    <w:rsid w:val="00A44E7B"/>
    <w:rsid w:val="00A46C79"/>
    <w:rsid w:val="00A504D5"/>
    <w:rsid w:val="00A50CFF"/>
    <w:rsid w:val="00A53C27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63F0"/>
    <w:rsid w:val="00A770AE"/>
    <w:rsid w:val="00A80AB5"/>
    <w:rsid w:val="00A80BFE"/>
    <w:rsid w:val="00A81313"/>
    <w:rsid w:val="00A82A51"/>
    <w:rsid w:val="00A83146"/>
    <w:rsid w:val="00A8451F"/>
    <w:rsid w:val="00A90DD8"/>
    <w:rsid w:val="00A9373B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2B42"/>
    <w:rsid w:val="00AB492F"/>
    <w:rsid w:val="00AC137B"/>
    <w:rsid w:val="00AC7DEF"/>
    <w:rsid w:val="00AD0FC7"/>
    <w:rsid w:val="00AD199A"/>
    <w:rsid w:val="00AD4202"/>
    <w:rsid w:val="00AD5FB0"/>
    <w:rsid w:val="00AD72D3"/>
    <w:rsid w:val="00AE26B4"/>
    <w:rsid w:val="00AE2DCB"/>
    <w:rsid w:val="00AE5725"/>
    <w:rsid w:val="00AF2462"/>
    <w:rsid w:val="00AF3146"/>
    <w:rsid w:val="00AF4365"/>
    <w:rsid w:val="00AF571B"/>
    <w:rsid w:val="00AF686D"/>
    <w:rsid w:val="00AF6E23"/>
    <w:rsid w:val="00B001A6"/>
    <w:rsid w:val="00B025F7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1D7"/>
    <w:rsid w:val="00B26251"/>
    <w:rsid w:val="00B31A64"/>
    <w:rsid w:val="00B31AE7"/>
    <w:rsid w:val="00B348E7"/>
    <w:rsid w:val="00B35CC3"/>
    <w:rsid w:val="00B37A5D"/>
    <w:rsid w:val="00B37C48"/>
    <w:rsid w:val="00B418B5"/>
    <w:rsid w:val="00B432D3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4458"/>
    <w:rsid w:val="00B7573B"/>
    <w:rsid w:val="00B77388"/>
    <w:rsid w:val="00B77658"/>
    <w:rsid w:val="00B77D1E"/>
    <w:rsid w:val="00B837B0"/>
    <w:rsid w:val="00B83DF0"/>
    <w:rsid w:val="00B83F1C"/>
    <w:rsid w:val="00B847BC"/>
    <w:rsid w:val="00B852EC"/>
    <w:rsid w:val="00B905AA"/>
    <w:rsid w:val="00B9482C"/>
    <w:rsid w:val="00B95681"/>
    <w:rsid w:val="00B96223"/>
    <w:rsid w:val="00BA0490"/>
    <w:rsid w:val="00BA1D09"/>
    <w:rsid w:val="00BA1D5E"/>
    <w:rsid w:val="00BB0646"/>
    <w:rsid w:val="00BB0D9B"/>
    <w:rsid w:val="00BB3453"/>
    <w:rsid w:val="00BB6B23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07A3"/>
    <w:rsid w:val="00C0167D"/>
    <w:rsid w:val="00C02F55"/>
    <w:rsid w:val="00C040A6"/>
    <w:rsid w:val="00C100F2"/>
    <w:rsid w:val="00C1151E"/>
    <w:rsid w:val="00C115CA"/>
    <w:rsid w:val="00C11B3D"/>
    <w:rsid w:val="00C127FC"/>
    <w:rsid w:val="00C1582A"/>
    <w:rsid w:val="00C16236"/>
    <w:rsid w:val="00C17147"/>
    <w:rsid w:val="00C17835"/>
    <w:rsid w:val="00C203AC"/>
    <w:rsid w:val="00C213C1"/>
    <w:rsid w:val="00C22319"/>
    <w:rsid w:val="00C22696"/>
    <w:rsid w:val="00C23959"/>
    <w:rsid w:val="00C27CA6"/>
    <w:rsid w:val="00C30B09"/>
    <w:rsid w:val="00C31078"/>
    <w:rsid w:val="00C3311E"/>
    <w:rsid w:val="00C34CB5"/>
    <w:rsid w:val="00C37188"/>
    <w:rsid w:val="00C4160E"/>
    <w:rsid w:val="00C43B4D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66E25"/>
    <w:rsid w:val="00C70B87"/>
    <w:rsid w:val="00C74401"/>
    <w:rsid w:val="00C749EF"/>
    <w:rsid w:val="00C7613C"/>
    <w:rsid w:val="00C87F29"/>
    <w:rsid w:val="00C96E5E"/>
    <w:rsid w:val="00C9774D"/>
    <w:rsid w:val="00CA0298"/>
    <w:rsid w:val="00CA1C4D"/>
    <w:rsid w:val="00CA29C4"/>
    <w:rsid w:val="00CA5A84"/>
    <w:rsid w:val="00CA767C"/>
    <w:rsid w:val="00CB280C"/>
    <w:rsid w:val="00CB2F72"/>
    <w:rsid w:val="00CB4D69"/>
    <w:rsid w:val="00CB670C"/>
    <w:rsid w:val="00CB6B56"/>
    <w:rsid w:val="00CC234F"/>
    <w:rsid w:val="00CC24E6"/>
    <w:rsid w:val="00CC6C8D"/>
    <w:rsid w:val="00CD1147"/>
    <w:rsid w:val="00CD1F52"/>
    <w:rsid w:val="00CD54D2"/>
    <w:rsid w:val="00CE067D"/>
    <w:rsid w:val="00CE2D30"/>
    <w:rsid w:val="00CE5927"/>
    <w:rsid w:val="00CF665D"/>
    <w:rsid w:val="00CF744C"/>
    <w:rsid w:val="00CF7C67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371F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8CB"/>
    <w:rsid w:val="00DB2AA4"/>
    <w:rsid w:val="00DB2D64"/>
    <w:rsid w:val="00DB527F"/>
    <w:rsid w:val="00DC4A68"/>
    <w:rsid w:val="00DC4A74"/>
    <w:rsid w:val="00DD08CB"/>
    <w:rsid w:val="00DD4BCC"/>
    <w:rsid w:val="00DD7904"/>
    <w:rsid w:val="00DE1280"/>
    <w:rsid w:val="00DE2CDC"/>
    <w:rsid w:val="00DE2DAF"/>
    <w:rsid w:val="00DE67FA"/>
    <w:rsid w:val="00DE6AEE"/>
    <w:rsid w:val="00DE6D22"/>
    <w:rsid w:val="00DF19BD"/>
    <w:rsid w:val="00DF454A"/>
    <w:rsid w:val="00DF5583"/>
    <w:rsid w:val="00E00E25"/>
    <w:rsid w:val="00E02045"/>
    <w:rsid w:val="00E036CF"/>
    <w:rsid w:val="00E04098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1893"/>
    <w:rsid w:val="00E43F12"/>
    <w:rsid w:val="00E44E98"/>
    <w:rsid w:val="00E451D8"/>
    <w:rsid w:val="00E462A6"/>
    <w:rsid w:val="00E4793B"/>
    <w:rsid w:val="00E47DEB"/>
    <w:rsid w:val="00E50582"/>
    <w:rsid w:val="00E524BC"/>
    <w:rsid w:val="00E52BD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87AA2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07DB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07CE"/>
    <w:rsid w:val="00EF24BB"/>
    <w:rsid w:val="00EF2BB3"/>
    <w:rsid w:val="00EF6169"/>
    <w:rsid w:val="00EF672F"/>
    <w:rsid w:val="00EF7C80"/>
    <w:rsid w:val="00F00637"/>
    <w:rsid w:val="00F023AE"/>
    <w:rsid w:val="00F029C7"/>
    <w:rsid w:val="00F05ED1"/>
    <w:rsid w:val="00F139C9"/>
    <w:rsid w:val="00F15568"/>
    <w:rsid w:val="00F15C38"/>
    <w:rsid w:val="00F22925"/>
    <w:rsid w:val="00F27A14"/>
    <w:rsid w:val="00F27B5A"/>
    <w:rsid w:val="00F306EE"/>
    <w:rsid w:val="00F30833"/>
    <w:rsid w:val="00F364EC"/>
    <w:rsid w:val="00F366CA"/>
    <w:rsid w:val="00F37F34"/>
    <w:rsid w:val="00F4168C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76766"/>
    <w:rsid w:val="00F802F5"/>
    <w:rsid w:val="00F83315"/>
    <w:rsid w:val="00F84877"/>
    <w:rsid w:val="00F85949"/>
    <w:rsid w:val="00F85CDF"/>
    <w:rsid w:val="00F86951"/>
    <w:rsid w:val="00F8765B"/>
    <w:rsid w:val="00F90479"/>
    <w:rsid w:val="00F93CDE"/>
    <w:rsid w:val="00F96A39"/>
    <w:rsid w:val="00FA0B74"/>
    <w:rsid w:val="00FA2CD3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7683"/>
    <w:rsid w:val="00FD0ABC"/>
    <w:rsid w:val="00FD1CCA"/>
    <w:rsid w:val="00FD27CC"/>
    <w:rsid w:val="00FD395F"/>
    <w:rsid w:val="00FD5314"/>
    <w:rsid w:val="00FE5E32"/>
    <w:rsid w:val="00FE66E9"/>
    <w:rsid w:val="00FF0125"/>
    <w:rsid w:val="00FF6CC3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FBD74-5910-4DC4-BAB8-86A956E1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67951</Words>
  <Characters>387323</Characters>
  <Application>Microsoft Office Word</Application>
  <DocSecurity>0</DocSecurity>
  <Lines>3227</Lines>
  <Paragraphs>908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454366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2014-08-26T16:03:00Z</dcterms:created>
  <dcterms:modified xsi:type="dcterms:W3CDTF">2015-04-01T01:25:00Z</dcterms:modified>
</cp:coreProperties>
</file>