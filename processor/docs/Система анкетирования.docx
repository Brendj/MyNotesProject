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26D" w:rsidRPr="00CD326D" w:rsidRDefault="00CD326D" w:rsidP="00CD326D">
      <w:pPr>
        <w:jc w:val="center"/>
        <w:rPr>
          <w:b/>
          <w:sz w:val="32"/>
          <w:szCs w:val="32"/>
        </w:rPr>
      </w:pPr>
      <w:r w:rsidRPr="00CD326D">
        <w:rPr>
          <w:b/>
          <w:sz w:val="32"/>
          <w:szCs w:val="32"/>
        </w:rPr>
        <w:t>Система анкетирования</w:t>
      </w:r>
    </w:p>
    <w:p w:rsidR="00CD326D" w:rsidRDefault="00C0188F" w:rsidP="00CD326D">
      <w:pPr>
        <w:pStyle w:val="a4"/>
        <w:numPr>
          <w:ilvl w:val="0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Структура баз данных по анкетированию</w:t>
      </w:r>
    </w:p>
    <w:p w:rsidR="00CD326D" w:rsidRDefault="00FA66D0" w:rsidP="00CD326D">
      <w:pPr>
        <w:pStyle w:val="a4"/>
        <w:numPr>
          <w:ilvl w:val="1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Таблицы анкетирования</w:t>
      </w:r>
    </w:p>
    <w:p w:rsidR="00CD326D" w:rsidRDefault="00CD326D" w:rsidP="00CD326D">
      <w:pPr>
        <w:pStyle w:val="a4"/>
        <w:numPr>
          <w:ilvl w:val="2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Таблица вопросов анкеты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D326D" w:rsidRPr="00CD326D" w:rsidTr="00F73605">
        <w:tc>
          <w:tcPr>
            <w:tcW w:w="9571" w:type="dxa"/>
            <w:gridSpan w:val="4"/>
          </w:tcPr>
          <w:p w:rsidR="00CD326D" w:rsidRPr="00CD326D" w:rsidRDefault="00CD326D" w:rsidP="00F7360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CD326D">
              <w:rPr>
                <w:b/>
                <w:sz w:val="28"/>
                <w:szCs w:val="28"/>
                <w:lang w:val="en-US"/>
              </w:rPr>
              <w:t>CF_</w:t>
            </w:r>
            <w:r w:rsidR="0018760A">
              <w:rPr>
                <w:b/>
                <w:sz w:val="28"/>
                <w:szCs w:val="28"/>
                <w:lang w:val="en-US"/>
              </w:rPr>
              <w:t>QA_</w:t>
            </w:r>
            <w:r w:rsidRPr="00CD326D">
              <w:rPr>
                <w:b/>
                <w:sz w:val="28"/>
                <w:szCs w:val="28"/>
                <w:lang w:val="en-US"/>
              </w:rPr>
              <w:t>Questionary</w:t>
            </w:r>
            <w:proofErr w:type="spellEnd"/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Имя колонки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Комментарии</w:t>
            </w:r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idOfQuestionary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bigserial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idOfOrg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Org</w:t>
            </w:r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Question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character varying(255)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По умолчанию 0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Статус опросника:</w:t>
            </w:r>
          </w:p>
          <w:p w:rsidR="00CD326D" w:rsidRPr="00CD326D" w:rsidRDefault="00CD326D" w:rsidP="00F73605">
            <w:pPr>
              <w:rPr>
                <w:sz w:val="28"/>
                <w:szCs w:val="28"/>
              </w:rPr>
            </w:pPr>
            <w:proofErr w:type="gramStart"/>
            <w:r w:rsidRPr="00CD326D">
              <w:rPr>
                <w:sz w:val="28"/>
                <w:szCs w:val="28"/>
              </w:rPr>
              <w:t>Неактивен</w:t>
            </w:r>
            <w:proofErr w:type="gramEnd"/>
            <w:r w:rsidRPr="00CD326D">
              <w:rPr>
                <w:sz w:val="28"/>
                <w:szCs w:val="28"/>
              </w:rPr>
              <w:t xml:space="preserve"> (по умолчанию);</w:t>
            </w:r>
          </w:p>
          <w:p w:rsidR="00CD326D" w:rsidRPr="00CD326D" w:rsidRDefault="00CD326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Активен;</w:t>
            </w:r>
          </w:p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</w:rPr>
              <w:t>Завершен</w:t>
            </w:r>
            <w:r w:rsidRPr="00CD326D">
              <w:rPr>
                <w:sz w:val="28"/>
                <w:szCs w:val="28"/>
                <w:lang w:val="en-US"/>
              </w:rPr>
              <w:t>;</w:t>
            </w:r>
          </w:p>
          <w:p w:rsidR="00CD326D" w:rsidRPr="00CD326D" w:rsidRDefault="00CD326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Восстановлен.</w:t>
            </w:r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По умолчанию 0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Тип анкеты</w:t>
            </w:r>
          </w:p>
          <w:p w:rsidR="00CD326D" w:rsidRPr="00CD326D" w:rsidRDefault="00CD326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(Применим в случае расширения анкетирования)</w:t>
            </w:r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createDate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long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создания</w:t>
            </w:r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updateDate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long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последнего изменения</w:t>
            </w:r>
          </w:p>
        </w:tc>
      </w:tr>
    </w:tbl>
    <w:p w:rsidR="00CD326D" w:rsidRDefault="00CD326D" w:rsidP="00CD326D">
      <w:pPr>
        <w:pStyle w:val="a4"/>
        <w:ind w:left="1224"/>
        <w:rPr>
          <w:sz w:val="28"/>
          <w:szCs w:val="28"/>
        </w:rPr>
      </w:pPr>
    </w:p>
    <w:p w:rsidR="00CD326D" w:rsidRPr="00CD326D" w:rsidRDefault="00CD326D" w:rsidP="00CD326D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Таблица вариантов ответа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D326D" w:rsidRPr="00CD326D" w:rsidTr="00F73605">
        <w:tc>
          <w:tcPr>
            <w:tcW w:w="9571" w:type="dxa"/>
            <w:gridSpan w:val="4"/>
          </w:tcPr>
          <w:p w:rsidR="00CD326D" w:rsidRPr="00CD326D" w:rsidRDefault="00CD326D" w:rsidP="00F73605">
            <w:pPr>
              <w:jc w:val="center"/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  <w:lang w:val="en-US"/>
              </w:rPr>
              <w:t>CF_</w:t>
            </w:r>
            <w:r w:rsidR="005721FE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721FE">
              <w:rPr>
                <w:b/>
                <w:sz w:val="28"/>
                <w:szCs w:val="28"/>
                <w:lang w:val="en-US"/>
              </w:rPr>
              <w:t>QA_</w:t>
            </w:r>
            <w:r w:rsidRPr="00CD326D">
              <w:rPr>
                <w:b/>
                <w:sz w:val="28"/>
                <w:szCs w:val="28"/>
                <w:lang w:val="en-US"/>
              </w:rPr>
              <w:t>Answers</w:t>
            </w:r>
            <w:proofErr w:type="spellEnd"/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Имя колонки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Комментарии</w:t>
            </w:r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idOfAnswers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bigserial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idOfQuestionary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Questionary</w:t>
            </w:r>
            <w:proofErr w:type="spellEnd"/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answer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character varying(255)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weight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</w:rPr>
              <w:t>По умолчанию 1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 xml:space="preserve">Вес ответа (значение может быть </w:t>
            </w:r>
            <w:proofErr w:type="gramStart"/>
            <w:r w:rsidRPr="00CD326D">
              <w:rPr>
                <w:sz w:val="28"/>
                <w:szCs w:val="28"/>
              </w:rPr>
              <w:t>увеличено</w:t>
            </w:r>
            <w:proofErr w:type="gramEnd"/>
            <w:r w:rsidRPr="00CD326D">
              <w:rPr>
                <w:sz w:val="28"/>
                <w:szCs w:val="28"/>
              </w:rPr>
              <w:t xml:space="preserve"> если ответ имеет большую весовую категорию)</w:t>
            </w:r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createDate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long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создания</w:t>
            </w:r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lastRenderedPageBreak/>
              <w:t>updateDate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long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последнего изменения</w:t>
            </w:r>
          </w:p>
        </w:tc>
      </w:tr>
    </w:tbl>
    <w:p w:rsidR="00CD326D" w:rsidRDefault="00CD326D" w:rsidP="00CD326D">
      <w:pPr>
        <w:pStyle w:val="a4"/>
        <w:ind w:left="792"/>
        <w:rPr>
          <w:sz w:val="28"/>
          <w:szCs w:val="28"/>
        </w:rPr>
      </w:pPr>
    </w:p>
    <w:p w:rsidR="00CD326D" w:rsidRDefault="00CD326D" w:rsidP="00CD326D">
      <w:pPr>
        <w:pStyle w:val="a4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D326D">
        <w:rPr>
          <w:sz w:val="28"/>
          <w:szCs w:val="28"/>
        </w:rPr>
        <w:t>Таблицы результатов анкетирования</w:t>
      </w:r>
    </w:p>
    <w:p w:rsidR="00FA66D0" w:rsidRDefault="00FA66D0" w:rsidP="00CD326D">
      <w:pPr>
        <w:pStyle w:val="a4"/>
        <w:numPr>
          <w:ilvl w:val="2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Таблица</w:t>
      </w:r>
      <w:r w:rsidRPr="00CD326D">
        <w:rPr>
          <w:sz w:val="28"/>
          <w:szCs w:val="28"/>
        </w:rPr>
        <w:t xml:space="preserve"> ответов клиента</w:t>
      </w:r>
      <w:r w:rsidRPr="00CD326D">
        <w:rPr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D326D" w:rsidRPr="00CD326D" w:rsidTr="00F73605">
        <w:tc>
          <w:tcPr>
            <w:tcW w:w="9571" w:type="dxa"/>
            <w:gridSpan w:val="4"/>
          </w:tcPr>
          <w:p w:rsidR="00CD326D" w:rsidRPr="00CD326D" w:rsidRDefault="00CD326D" w:rsidP="00F73605">
            <w:pPr>
              <w:jc w:val="center"/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  <w:lang w:val="en-US"/>
              </w:rPr>
              <w:t>CF_</w:t>
            </w:r>
            <w:r w:rsidR="005721FE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721FE">
              <w:rPr>
                <w:b/>
                <w:sz w:val="28"/>
                <w:szCs w:val="28"/>
                <w:lang w:val="en-US"/>
              </w:rPr>
              <w:t>QA_</w:t>
            </w:r>
            <w:r w:rsidRPr="00CD326D">
              <w:rPr>
                <w:b/>
                <w:sz w:val="28"/>
                <w:szCs w:val="28"/>
                <w:lang w:val="en-US"/>
              </w:rPr>
              <w:t>Client_Answers</w:t>
            </w:r>
            <w:proofErr w:type="spellEnd"/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Имя колонки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Комментарии</w:t>
            </w:r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idOfClientAnswers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bigserial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idOfClient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Client</w:t>
            </w:r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answer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character varying(255)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Вариант ответа</w:t>
            </w:r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createDate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long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создания</w:t>
            </w:r>
          </w:p>
        </w:tc>
      </w:tr>
      <w:tr w:rsidR="00CD326D" w:rsidRPr="00CD326D" w:rsidTr="00F73605">
        <w:tc>
          <w:tcPr>
            <w:tcW w:w="2392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updateDate</w:t>
            </w:r>
            <w:proofErr w:type="spellEnd"/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long</w:t>
            </w: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CD326D" w:rsidRPr="00CD326D" w:rsidRDefault="00CD326D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Дата последнего изменения</w:t>
            </w:r>
          </w:p>
        </w:tc>
      </w:tr>
    </w:tbl>
    <w:p w:rsidR="00CD326D" w:rsidRDefault="00CD326D" w:rsidP="00CD326D">
      <w:pPr>
        <w:pStyle w:val="a4"/>
        <w:ind w:left="1224"/>
        <w:rPr>
          <w:sz w:val="28"/>
          <w:szCs w:val="28"/>
        </w:rPr>
      </w:pPr>
    </w:p>
    <w:p w:rsidR="00FA66D0" w:rsidRPr="00CD326D" w:rsidRDefault="00CD326D" w:rsidP="00FA66D0">
      <w:pPr>
        <w:pStyle w:val="a4"/>
        <w:numPr>
          <w:ilvl w:val="2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Таблица промежуточных результатов ответа по организациям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AC32A6" w:rsidRPr="00CD326D" w:rsidTr="00655145">
        <w:tc>
          <w:tcPr>
            <w:tcW w:w="9571" w:type="dxa"/>
            <w:gridSpan w:val="4"/>
          </w:tcPr>
          <w:p w:rsidR="00AC32A6" w:rsidRPr="00CD326D" w:rsidRDefault="00AC32A6" w:rsidP="00AC32A6">
            <w:pPr>
              <w:jc w:val="center"/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  <w:lang w:val="en-US"/>
              </w:rPr>
              <w:t>CF</w:t>
            </w:r>
            <w:r w:rsidRPr="00CD326D">
              <w:rPr>
                <w:b/>
                <w:sz w:val="28"/>
                <w:szCs w:val="28"/>
              </w:rPr>
              <w:t>_</w:t>
            </w:r>
            <w:r w:rsidR="005721FE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721FE">
              <w:rPr>
                <w:b/>
                <w:sz w:val="28"/>
                <w:szCs w:val="28"/>
                <w:lang w:val="en-US"/>
              </w:rPr>
              <w:t>QA_</w:t>
            </w:r>
            <w:r w:rsidRPr="00CD326D">
              <w:rPr>
                <w:b/>
                <w:sz w:val="28"/>
                <w:szCs w:val="28"/>
                <w:lang w:val="en-US"/>
              </w:rPr>
              <w:t>Org</w:t>
            </w:r>
            <w:proofErr w:type="spellEnd"/>
            <w:r w:rsidRPr="00CD326D">
              <w:rPr>
                <w:b/>
                <w:sz w:val="28"/>
                <w:szCs w:val="28"/>
              </w:rPr>
              <w:t>_</w:t>
            </w:r>
            <w:r w:rsidRPr="00CD326D">
              <w:rPr>
                <w:b/>
                <w:sz w:val="28"/>
                <w:szCs w:val="28"/>
                <w:lang w:val="en-US"/>
              </w:rPr>
              <w:t>Answers</w:t>
            </w:r>
          </w:p>
        </w:tc>
      </w:tr>
      <w:tr w:rsidR="00AC32A6" w:rsidRPr="00CD326D" w:rsidTr="00F73605">
        <w:tc>
          <w:tcPr>
            <w:tcW w:w="2392" w:type="dxa"/>
          </w:tcPr>
          <w:p w:rsidR="00AC32A6" w:rsidRPr="00CD326D" w:rsidRDefault="00AC32A6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Имя колонки</w:t>
            </w:r>
          </w:p>
        </w:tc>
        <w:tc>
          <w:tcPr>
            <w:tcW w:w="2393" w:type="dxa"/>
          </w:tcPr>
          <w:p w:rsidR="00AC32A6" w:rsidRPr="00CD326D" w:rsidRDefault="00AC32A6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AC32A6" w:rsidRPr="00CD326D" w:rsidRDefault="00AC32A6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2393" w:type="dxa"/>
          </w:tcPr>
          <w:p w:rsidR="00AC32A6" w:rsidRPr="00CD326D" w:rsidRDefault="00AC32A6" w:rsidP="00F73605">
            <w:pPr>
              <w:rPr>
                <w:b/>
                <w:sz w:val="28"/>
                <w:szCs w:val="28"/>
              </w:rPr>
            </w:pPr>
            <w:r w:rsidRPr="00CD326D">
              <w:rPr>
                <w:b/>
                <w:sz w:val="28"/>
                <w:szCs w:val="28"/>
              </w:rPr>
              <w:t>Комментарии</w:t>
            </w:r>
          </w:p>
        </w:tc>
      </w:tr>
      <w:tr w:rsidR="00FA66D0" w:rsidRPr="00CD326D" w:rsidTr="00F73605">
        <w:tc>
          <w:tcPr>
            <w:tcW w:w="2392" w:type="dxa"/>
          </w:tcPr>
          <w:p w:rsidR="00FA66D0" w:rsidRPr="00CD326D" w:rsidRDefault="00FA66D0" w:rsidP="00FA66D0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</w:t>
            </w:r>
            <w:r w:rsidRPr="00CD326D">
              <w:rPr>
                <w:sz w:val="28"/>
                <w:szCs w:val="28"/>
                <w:lang w:val="en-US"/>
              </w:rPr>
              <w:t>Org</w:t>
            </w:r>
            <w:r w:rsidRPr="00CD326D">
              <w:rPr>
                <w:sz w:val="28"/>
                <w:szCs w:val="28"/>
                <w:lang w:val="en-US"/>
              </w:rPr>
              <w:t>Answers</w:t>
            </w:r>
            <w:proofErr w:type="spellEnd"/>
          </w:p>
        </w:tc>
        <w:tc>
          <w:tcPr>
            <w:tcW w:w="2393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bigserial</w:t>
            </w:r>
            <w:proofErr w:type="spellEnd"/>
          </w:p>
        </w:tc>
        <w:tc>
          <w:tcPr>
            <w:tcW w:w="2393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393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</w:p>
        </w:tc>
      </w:tr>
      <w:tr w:rsidR="00FA66D0" w:rsidRPr="00CD326D" w:rsidTr="00F73605">
        <w:tc>
          <w:tcPr>
            <w:tcW w:w="2392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</w:t>
            </w:r>
            <w:r w:rsidRPr="00CD326D">
              <w:rPr>
                <w:sz w:val="28"/>
                <w:szCs w:val="28"/>
                <w:lang w:val="en-US"/>
              </w:rPr>
              <w:t>Org</w:t>
            </w:r>
            <w:proofErr w:type="spellEnd"/>
          </w:p>
        </w:tc>
        <w:tc>
          <w:tcPr>
            <w:tcW w:w="2393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93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393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Org</w:t>
            </w:r>
          </w:p>
        </w:tc>
      </w:tr>
      <w:tr w:rsidR="00FA66D0" w:rsidRPr="00CD326D" w:rsidTr="00F73605">
        <w:tc>
          <w:tcPr>
            <w:tcW w:w="2392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idOfQuestionary</w:t>
            </w:r>
            <w:proofErr w:type="spellEnd"/>
          </w:p>
        </w:tc>
        <w:tc>
          <w:tcPr>
            <w:tcW w:w="2393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93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393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Questionary</w:t>
            </w:r>
            <w:proofErr w:type="spellEnd"/>
          </w:p>
        </w:tc>
      </w:tr>
      <w:tr w:rsidR="00FA66D0" w:rsidRPr="00CD326D" w:rsidTr="00F73605">
        <w:tc>
          <w:tcPr>
            <w:tcW w:w="2392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  <w:lang w:val="en-US"/>
              </w:rPr>
              <w:t>count</w:t>
            </w:r>
          </w:p>
        </w:tc>
        <w:tc>
          <w:tcPr>
            <w:tcW w:w="2393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93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r w:rsidRPr="00CD326D">
              <w:rPr>
                <w:sz w:val="28"/>
                <w:szCs w:val="28"/>
              </w:rPr>
              <w:t>По умо</w:t>
            </w:r>
            <w:r w:rsidRPr="00CD326D">
              <w:rPr>
                <w:sz w:val="28"/>
                <w:szCs w:val="28"/>
              </w:rPr>
              <w:t xml:space="preserve">лчанию </w:t>
            </w:r>
            <w:r w:rsidRPr="00CD326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AC32A6" w:rsidRPr="00CD326D" w:rsidRDefault="00FA66D0" w:rsidP="00AC32A6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Количество клиентов организации ответивших на это анкетирование</w:t>
            </w:r>
          </w:p>
        </w:tc>
      </w:tr>
      <w:tr w:rsidR="00FA66D0" w:rsidRPr="00CD326D" w:rsidTr="00F73605">
        <w:tc>
          <w:tcPr>
            <w:tcW w:w="2392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totalcount</w:t>
            </w:r>
            <w:proofErr w:type="spellEnd"/>
          </w:p>
        </w:tc>
        <w:tc>
          <w:tcPr>
            <w:tcW w:w="2393" w:type="dxa"/>
          </w:tcPr>
          <w:p w:rsidR="00FA66D0" w:rsidRPr="00CD326D" w:rsidRDefault="00FA66D0" w:rsidP="00F73605">
            <w:pPr>
              <w:rPr>
                <w:sz w:val="28"/>
                <w:szCs w:val="28"/>
                <w:lang w:val="en-US"/>
              </w:rPr>
            </w:pPr>
            <w:proofErr w:type="spellStart"/>
            <w:r w:rsidRPr="00CD326D">
              <w:rPr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2393" w:type="dxa"/>
          </w:tcPr>
          <w:p w:rsidR="00FA66D0" w:rsidRPr="00CD326D" w:rsidRDefault="00FA66D0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 xml:space="preserve">По умолчанию </w:t>
            </w:r>
            <w:r w:rsidRPr="00CD326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FA66D0" w:rsidRPr="00CD326D" w:rsidRDefault="00AC32A6" w:rsidP="00F73605">
            <w:pPr>
              <w:rPr>
                <w:sz w:val="28"/>
                <w:szCs w:val="28"/>
              </w:rPr>
            </w:pPr>
            <w:r w:rsidRPr="00CD326D">
              <w:rPr>
                <w:sz w:val="28"/>
                <w:szCs w:val="28"/>
              </w:rPr>
              <w:t>Результирующее значение ответов с учетом весов предлагаемых ответов (</w:t>
            </w:r>
            <w:proofErr w:type="spellStart"/>
            <w:r w:rsidRPr="00CD326D">
              <w:rPr>
                <w:sz w:val="28"/>
                <w:szCs w:val="28"/>
                <w:lang w:val="en-US"/>
              </w:rPr>
              <w:t>totalcount</w:t>
            </w:r>
            <w:proofErr w:type="spellEnd"/>
            <w:r w:rsidRPr="00CD326D">
              <w:rPr>
                <w:sz w:val="28"/>
                <w:szCs w:val="28"/>
              </w:rPr>
              <w:t xml:space="preserve"> = </w:t>
            </w:r>
            <w:proofErr w:type="spellStart"/>
            <w:r w:rsidRPr="00CD326D">
              <w:rPr>
                <w:sz w:val="28"/>
                <w:szCs w:val="28"/>
                <w:lang w:val="en-US"/>
              </w:rPr>
              <w:t>totalcount</w:t>
            </w:r>
            <w:proofErr w:type="spellEnd"/>
            <w:r w:rsidRPr="00CD326D">
              <w:rPr>
                <w:sz w:val="28"/>
                <w:szCs w:val="28"/>
              </w:rPr>
              <w:t xml:space="preserve"> + </w:t>
            </w:r>
            <w:r w:rsidRPr="00CD326D">
              <w:rPr>
                <w:sz w:val="28"/>
                <w:szCs w:val="28"/>
                <w:lang w:val="en-US"/>
              </w:rPr>
              <w:t>CF</w:t>
            </w:r>
            <w:r w:rsidRPr="00CD326D">
              <w:rPr>
                <w:sz w:val="28"/>
                <w:szCs w:val="28"/>
              </w:rPr>
              <w:t>_</w:t>
            </w:r>
            <w:r w:rsidRPr="00CD326D">
              <w:rPr>
                <w:sz w:val="28"/>
                <w:szCs w:val="28"/>
                <w:lang w:val="en-US"/>
              </w:rPr>
              <w:t>Answers</w:t>
            </w:r>
            <w:r w:rsidRPr="00CD326D">
              <w:rPr>
                <w:sz w:val="28"/>
                <w:szCs w:val="28"/>
              </w:rPr>
              <w:t xml:space="preserve">. </w:t>
            </w:r>
            <w:r w:rsidRPr="00CD326D">
              <w:rPr>
                <w:sz w:val="28"/>
                <w:szCs w:val="28"/>
                <w:lang w:val="en-US"/>
              </w:rPr>
              <w:t>weight</w:t>
            </w:r>
            <w:proofErr w:type="gramStart"/>
            <w:r w:rsidRPr="00CD326D">
              <w:rPr>
                <w:sz w:val="28"/>
                <w:szCs w:val="28"/>
              </w:rPr>
              <w:t xml:space="preserve">  )</w:t>
            </w:r>
            <w:proofErr w:type="gramEnd"/>
          </w:p>
        </w:tc>
      </w:tr>
    </w:tbl>
    <w:p w:rsidR="00FA66D0" w:rsidRPr="00CD326D" w:rsidRDefault="00FA66D0" w:rsidP="00FA66D0">
      <w:pPr>
        <w:rPr>
          <w:sz w:val="28"/>
          <w:szCs w:val="28"/>
        </w:rPr>
      </w:pPr>
    </w:p>
    <w:p w:rsidR="00CD326D" w:rsidRDefault="007156C7" w:rsidP="00FA66D0">
      <w:pPr>
        <w:pStyle w:val="a4"/>
        <w:numPr>
          <w:ilvl w:val="0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Логика работы системы анкетирования:</w:t>
      </w:r>
    </w:p>
    <w:p w:rsidR="00BB5DED" w:rsidRDefault="007156C7" w:rsidP="00BB5DED">
      <w:pPr>
        <w:pStyle w:val="a4"/>
        <w:numPr>
          <w:ilvl w:val="1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 xml:space="preserve">Доступный функционал </w:t>
      </w:r>
      <w:proofErr w:type="spellStart"/>
      <w:r w:rsidRPr="00CD326D">
        <w:rPr>
          <w:sz w:val="28"/>
          <w:szCs w:val="28"/>
        </w:rPr>
        <w:t>бэк-оффиса:</w:t>
      </w:r>
      <w:proofErr w:type="spellEnd"/>
    </w:p>
    <w:p w:rsidR="00BB5DED" w:rsidRDefault="009E2CB2" w:rsidP="00BB5DED">
      <w:pPr>
        <w:pStyle w:val="a4"/>
        <w:numPr>
          <w:ilvl w:val="2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lastRenderedPageBreak/>
        <w:t>П</w:t>
      </w:r>
      <w:r w:rsidR="007156C7" w:rsidRPr="00BB5DED">
        <w:rPr>
          <w:sz w:val="28"/>
          <w:szCs w:val="28"/>
        </w:rPr>
        <w:t>росмотра списка анкет:</w:t>
      </w:r>
    </w:p>
    <w:p w:rsidR="00BB5DED" w:rsidRDefault="00BB5DED" w:rsidP="00BB5DED">
      <w:pPr>
        <w:pStyle w:val="a4"/>
        <w:numPr>
          <w:ilvl w:val="3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Переход на страницу просмотра и редактирования ответов</w:t>
      </w:r>
    </w:p>
    <w:p w:rsidR="00BB5DED" w:rsidRDefault="00BB5DED" w:rsidP="00BB5DED">
      <w:pPr>
        <w:pStyle w:val="a4"/>
        <w:numPr>
          <w:ilvl w:val="3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 xml:space="preserve">Фильтрация и сортировка анкет </w:t>
      </w:r>
    </w:p>
    <w:p w:rsidR="00BB5DED" w:rsidRPr="00BB5DED" w:rsidRDefault="00BB5DED" w:rsidP="00BB5DED">
      <w:pPr>
        <w:pStyle w:val="a4"/>
        <w:numPr>
          <w:ilvl w:val="3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 xml:space="preserve">Изменение статуса анкетирования </w:t>
      </w:r>
    </w:p>
    <w:p w:rsidR="00BB5DED" w:rsidRDefault="00BB5DED" w:rsidP="00BB5DED">
      <w:pPr>
        <w:pStyle w:val="a4"/>
        <w:numPr>
          <w:ilvl w:val="2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Просмотр списка предлагаемых ответов</w:t>
      </w:r>
    </w:p>
    <w:p w:rsidR="00BB5DED" w:rsidRDefault="00BB5DED" w:rsidP="00BB5DED">
      <w:pPr>
        <w:pStyle w:val="a4"/>
        <w:numPr>
          <w:ilvl w:val="3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 xml:space="preserve">Фильтрация и сортировка анкет </w:t>
      </w:r>
    </w:p>
    <w:p w:rsidR="00BB5DED" w:rsidRPr="00BB5DED" w:rsidRDefault="00BB5DED" w:rsidP="00BB5DED">
      <w:pPr>
        <w:pStyle w:val="a4"/>
        <w:numPr>
          <w:ilvl w:val="3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Изменение значений полей анкетирования</w:t>
      </w:r>
    </w:p>
    <w:p w:rsidR="00BB5DED" w:rsidRDefault="00BB5DED" w:rsidP="00BB5DED">
      <w:pPr>
        <w:pStyle w:val="a4"/>
        <w:numPr>
          <w:ilvl w:val="2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 xml:space="preserve">Загрузка анкет из </w:t>
      </w:r>
      <w:r w:rsidRPr="00CD326D">
        <w:rPr>
          <w:sz w:val="28"/>
          <w:szCs w:val="28"/>
          <w:lang w:val="en-US"/>
        </w:rPr>
        <w:t>XML</w:t>
      </w:r>
      <w:r w:rsidRPr="00BB5DED">
        <w:rPr>
          <w:sz w:val="28"/>
          <w:szCs w:val="28"/>
        </w:rPr>
        <w:t xml:space="preserve"> </w:t>
      </w:r>
      <w:r w:rsidRPr="00CD326D">
        <w:rPr>
          <w:sz w:val="28"/>
          <w:szCs w:val="28"/>
        </w:rPr>
        <w:t>файла</w:t>
      </w:r>
    </w:p>
    <w:p w:rsidR="00BB5DED" w:rsidRDefault="00BB5DED" w:rsidP="00BB5DED">
      <w:pPr>
        <w:pStyle w:val="a4"/>
        <w:numPr>
          <w:ilvl w:val="3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Отображение состояния загруженных анкет</w:t>
      </w:r>
    </w:p>
    <w:p w:rsidR="00BB5DED" w:rsidRPr="00BB5DED" w:rsidRDefault="00BB5DED" w:rsidP="00BB5DED">
      <w:pPr>
        <w:pStyle w:val="a4"/>
        <w:numPr>
          <w:ilvl w:val="3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Переход на список  загруженных анкет для редактирования</w:t>
      </w:r>
    </w:p>
    <w:p w:rsidR="009E2CB2" w:rsidRPr="00BB5DED" w:rsidRDefault="00BB5DED" w:rsidP="00BB5DED">
      <w:pPr>
        <w:pStyle w:val="a4"/>
        <w:numPr>
          <w:ilvl w:val="2"/>
          <w:numId w:val="4"/>
        </w:numPr>
        <w:rPr>
          <w:sz w:val="28"/>
          <w:szCs w:val="28"/>
        </w:rPr>
      </w:pPr>
      <w:r w:rsidRPr="00CD326D">
        <w:rPr>
          <w:sz w:val="28"/>
          <w:szCs w:val="28"/>
        </w:rPr>
        <w:t>Отображение промежуточных результатов тестирования (не обязательно)</w:t>
      </w:r>
    </w:p>
    <w:p w:rsidR="00BB5DED" w:rsidRDefault="00BB5DED" w:rsidP="00BB5DED">
      <w:pPr>
        <w:pStyle w:val="a4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D326D" w:rsidRPr="00BB5DED">
        <w:rPr>
          <w:sz w:val="28"/>
          <w:szCs w:val="28"/>
        </w:rPr>
        <w:t>Возможность выгрузки промежуточных результатов анкетирования</w:t>
      </w:r>
    </w:p>
    <w:p w:rsidR="00BB5DED" w:rsidRDefault="00CD326D" w:rsidP="00BB5DED">
      <w:pPr>
        <w:pStyle w:val="a4"/>
        <w:numPr>
          <w:ilvl w:val="2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 xml:space="preserve">Отчеты будут генерироваться с использованием шаблонов </w:t>
      </w:r>
      <w:proofErr w:type="spellStart"/>
      <w:r w:rsidRPr="00BB5DED">
        <w:rPr>
          <w:sz w:val="28"/>
          <w:szCs w:val="28"/>
          <w:lang w:val="en-US"/>
        </w:rPr>
        <w:t>iReport</w:t>
      </w:r>
      <w:proofErr w:type="spellEnd"/>
    </w:p>
    <w:p w:rsidR="00CD326D" w:rsidRPr="00BB5DED" w:rsidRDefault="00CD326D" w:rsidP="00BB5DED">
      <w:pPr>
        <w:pStyle w:val="a4"/>
        <w:numPr>
          <w:ilvl w:val="2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 xml:space="preserve">Способы задания и выборки отчетов через </w:t>
      </w:r>
      <w:proofErr w:type="spellStart"/>
      <w:r w:rsidRPr="00BB5DED">
        <w:rPr>
          <w:sz w:val="28"/>
          <w:szCs w:val="28"/>
        </w:rPr>
        <w:t>бэк-оффис</w:t>
      </w:r>
      <w:proofErr w:type="spellEnd"/>
    </w:p>
    <w:p w:rsidR="00BB5DED" w:rsidRDefault="00CD326D" w:rsidP="00BB5DED">
      <w:pPr>
        <w:pStyle w:val="a4"/>
        <w:numPr>
          <w:ilvl w:val="0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 xml:space="preserve">Выгрузка и принятие ответов производится через веб-сервис </w:t>
      </w:r>
      <w:proofErr w:type="spellStart"/>
      <w:r w:rsidRPr="00BB5DED">
        <w:rPr>
          <w:sz w:val="28"/>
          <w:szCs w:val="28"/>
          <w:lang w:val="en-US"/>
        </w:rPr>
        <w:t>ClientRoomWS</w:t>
      </w:r>
      <w:proofErr w:type="spellEnd"/>
      <w:r w:rsidRPr="00BB5DED">
        <w:rPr>
          <w:sz w:val="28"/>
          <w:szCs w:val="28"/>
        </w:rPr>
        <w:t>:</w:t>
      </w:r>
    </w:p>
    <w:p w:rsidR="00BB5DED" w:rsidRPr="005721FE" w:rsidRDefault="00CD326D" w:rsidP="00BB5DED">
      <w:pPr>
        <w:pStyle w:val="a4"/>
        <w:numPr>
          <w:ilvl w:val="1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Метод выгрузки анкеты</w:t>
      </w:r>
    </w:p>
    <w:p w:rsidR="005721FE" w:rsidRDefault="005721FE" w:rsidP="005721FE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Не выдавать </w:t>
      </w:r>
      <w:proofErr w:type="gramStart"/>
      <w:r>
        <w:rPr>
          <w:sz w:val="28"/>
          <w:szCs w:val="28"/>
        </w:rPr>
        <w:t>анкету</w:t>
      </w:r>
      <w:proofErr w:type="gramEnd"/>
      <w:r>
        <w:rPr>
          <w:sz w:val="28"/>
          <w:szCs w:val="28"/>
        </w:rPr>
        <w:t xml:space="preserve"> на которую клиент уже ответил</w:t>
      </w:r>
    </w:p>
    <w:p w:rsidR="005721FE" w:rsidRDefault="00CD326D" w:rsidP="005721FE">
      <w:pPr>
        <w:pStyle w:val="a4"/>
        <w:numPr>
          <w:ilvl w:val="1"/>
          <w:numId w:val="4"/>
        </w:numPr>
        <w:rPr>
          <w:sz w:val="28"/>
          <w:szCs w:val="28"/>
        </w:rPr>
      </w:pPr>
      <w:r w:rsidRPr="00BB5DED">
        <w:rPr>
          <w:sz w:val="28"/>
          <w:szCs w:val="28"/>
        </w:rPr>
        <w:t>Метод принятия ответов</w:t>
      </w:r>
    </w:p>
    <w:p w:rsidR="005721FE" w:rsidRPr="005721FE" w:rsidRDefault="005721FE" w:rsidP="005721FE">
      <w:pPr>
        <w:pStyle w:val="a4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Не принимать ответы клиента при повторном ответе</w:t>
      </w:r>
      <w:bookmarkStart w:id="0" w:name="_GoBack"/>
      <w:bookmarkEnd w:id="0"/>
    </w:p>
    <w:p w:rsidR="00FA66D0" w:rsidRDefault="00FA66D0" w:rsidP="00FA66D0"/>
    <w:p w:rsidR="00FA66D0" w:rsidRDefault="00FA66D0" w:rsidP="00FA66D0"/>
    <w:p w:rsidR="00FA66D0" w:rsidRDefault="00FA66D0" w:rsidP="00FA66D0"/>
    <w:p w:rsidR="00FA66D0" w:rsidRPr="00C0188F" w:rsidRDefault="00FA66D0"/>
    <w:sectPr w:rsidR="00FA66D0" w:rsidRPr="00C01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44A7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2E8E41BA"/>
    <w:multiLevelType w:val="hybridMultilevel"/>
    <w:tmpl w:val="DCF2E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829B8"/>
    <w:multiLevelType w:val="hybridMultilevel"/>
    <w:tmpl w:val="A3D0D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463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73272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88F"/>
    <w:rsid w:val="0018760A"/>
    <w:rsid w:val="004E4B57"/>
    <w:rsid w:val="005721FE"/>
    <w:rsid w:val="007156C7"/>
    <w:rsid w:val="009E2CB2"/>
    <w:rsid w:val="00AC32A6"/>
    <w:rsid w:val="00BB5DED"/>
    <w:rsid w:val="00C0188F"/>
    <w:rsid w:val="00CD326D"/>
    <w:rsid w:val="00FA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1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156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1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15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Axetta</Company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Дамир Кадыров</dc:creator>
  <cp:lastModifiedBy>Дамир Кадыров</cp:lastModifiedBy>
  <cp:revision>2</cp:revision>
  <dcterms:created xsi:type="dcterms:W3CDTF">2012-12-21T09:22:00Z</dcterms:created>
  <dcterms:modified xsi:type="dcterms:W3CDTF">2012-12-21T11:46:00Z</dcterms:modified>
</cp:coreProperties>
</file>