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C" w:rsidRPr="00785E65" w:rsidRDefault="00785E65" w:rsidP="001F63CD">
      <w:pPr>
        <w:pStyle w:val="aa"/>
        <w:jc w:val="both"/>
        <w:rPr>
          <w:color w:val="auto"/>
        </w:rPr>
      </w:pPr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Pr="003F42BB">
        <w:rPr>
          <w:color w:val="auto"/>
        </w:rPr>
        <w:t>информирования информационной системы проход и питание по УЭК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8A7C5D">
        <w:rPr>
          <w:szCs w:val="22"/>
        </w:rPr>
        <w:t>26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8A7C5D">
        <w:rPr>
          <w:szCs w:val="22"/>
        </w:rPr>
        <w:t>3</w:t>
      </w:r>
      <w:r w:rsidR="003F42BB" w:rsidRPr="00785E65">
        <w:rPr>
          <w:szCs w:val="22"/>
        </w:rPr>
        <w:t>.12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8A7C5D">
        <w:rPr>
          <w:szCs w:val="22"/>
        </w:rPr>
        <w:t>2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fldSimple w:instr=" NUMPAGES   \* MERGEFORMAT ">
        <w:r w:rsidR="00E451D8">
          <w:rPr>
            <w:noProof/>
          </w:rPr>
          <w:t>68</w:t>
        </w:r>
      </w:fldSimple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 информационной системы проход и питание по УЭК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8A7C5D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52057945" w:history="1">
        <w:r w:rsidR="008A7C5D" w:rsidRPr="0081336B">
          <w:rPr>
            <w:rStyle w:val="aff7"/>
          </w:rPr>
          <w:t>1</w:t>
        </w:r>
        <w:r w:rsidR="008A7C5D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A7C5D" w:rsidRPr="0081336B">
          <w:rPr>
            <w:rStyle w:val="aff7"/>
          </w:rPr>
          <w:t>Общие сведения</w:t>
        </w:r>
        <w:r w:rsidR="008A7C5D">
          <w:rPr>
            <w:webHidden/>
          </w:rPr>
          <w:tab/>
        </w:r>
        <w:r w:rsidR="008A7C5D">
          <w:rPr>
            <w:webHidden/>
          </w:rPr>
          <w:fldChar w:fldCharType="begin"/>
        </w:r>
        <w:r w:rsidR="008A7C5D">
          <w:rPr>
            <w:webHidden/>
          </w:rPr>
          <w:instrText xml:space="preserve"> PAGEREF _Toc352057945 \h </w:instrText>
        </w:r>
        <w:r w:rsidR="008A7C5D">
          <w:rPr>
            <w:webHidden/>
          </w:rPr>
        </w:r>
        <w:r w:rsidR="008A7C5D">
          <w:rPr>
            <w:webHidden/>
          </w:rPr>
          <w:fldChar w:fldCharType="separate"/>
        </w:r>
        <w:r w:rsidR="008A7C5D">
          <w:rPr>
            <w:webHidden/>
          </w:rPr>
          <w:t>7</w:t>
        </w:r>
        <w:r w:rsidR="008A7C5D">
          <w:rPr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46" w:history="1">
        <w:r w:rsidRPr="0081336B">
          <w:rPr>
            <w:rStyle w:val="aff7"/>
            <w:noProof/>
          </w:rPr>
          <w:t>1.1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47" w:history="1">
        <w:r w:rsidRPr="0081336B">
          <w:rPr>
            <w:rStyle w:val="aff7"/>
            <w:noProof/>
          </w:rPr>
          <w:t>1.2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48" w:history="1">
        <w:r w:rsidRPr="0081336B">
          <w:rPr>
            <w:rStyle w:val="aff7"/>
            <w:noProof/>
          </w:rPr>
          <w:t>1.3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49" w:history="1">
        <w:r w:rsidRPr="0081336B">
          <w:rPr>
            <w:rStyle w:val="aff7"/>
            <w:noProof/>
          </w:rPr>
          <w:t>1.4 Сценарии использования и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50" w:history="1">
        <w:r w:rsidRPr="0081336B">
          <w:rPr>
            <w:rStyle w:val="aff7"/>
            <w:noProof/>
          </w:rPr>
          <w:t>1.5 Связи с другими электронными 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52057951" w:history="1">
        <w:r w:rsidRPr="0081336B">
          <w:rPr>
            <w:rStyle w:val="aff7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81336B">
          <w:rPr>
            <w:rStyle w:val="aff7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_Toc352057951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52" w:history="1">
        <w:r w:rsidRPr="0081336B">
          <w:rPr>
            <w:rStyle w:val="aff7"/>
            <w:noProof/>
          </w:rPr>
          <w:t>2.1 Операция «Получение данных о лицевом счете»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53" w:history="1">
        <w:r w:rsidRPr="0081336B">
          <w:rPr>
            <w:rStyle w:val="aff7"/>
            <w:noProof/>
          </w:rPr>
          <w:t>2.1.1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54" w:history="1">
        <w:r w:rsidRPr="0081336B">
          <w:rPr>
            <w:rStyle w:val="aff7"/>
            <w:noProof/>
          </w:rPr>
          <w:t>2.1.2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55" w:history="1">
        <w:r w:rsidRPr="0081336B">
          <w:rPr>
            <w:rStyle w:val="aff7"/>
            <w:noProof/>
          </w:rPr>
          <w:t>2.1.3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56" w:history="1">
        <w:r w:rsidRPr="0081336B">
          <w:rPr>
            <w:rStyle w:val="aff7"/>
            <w:noProof/>
          </w:rPr>
          <w:t>2.1.4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57" w:history="1">
        <w:r w:rsidRPr="0081336B">
          <w:rPr>
            <w:rStyle w:val="aff7"/>
            <w:noProof/>
          </w:rPr>
          <w:t>2.1.5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58" w:history="1">
        <w:r w:rsidRPr="0081336B">
          <w:rPr>
            <w:rStyle w:val="aff7"/>
            <w:noProof/>
          </w:rPr>
          <w:t>2.2 Операция «Получение данных о лицевом счете через идентификатор»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59" w:history="1">
        <w:r w:rsidRPr="0081336B">
          <w:rPr>
            <w:rStyle w:val="aff7"/>
            <w:noProof/>
          </w:rPr>
          <w:t>2.2.1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60" w:history="1">
        <w:r w:rsidRPr="0081336B">
          <w:rPr>
            <w:rStyle w:val="aff7"/>
            <w:noProof/>
          </w:rPr>
          <w:t>2.2.2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61" w:history="1">
        <w:r w:rsidRPr="0081336B">
          <w:rPr>
            <w:rStyle w:val="aff7"/>
            <w:noProof/>
          </w:rPr>
          <w:t>2.2.3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62" w:history="1">
        <w:r w:rsidRPr="0081336B">
          <w:rPr>
            <w:rStyle w:val="aff7"/>
            <w:noProof/>
          </w:rPr>
          <w:t>2.2.4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63" w:history="1">
        <w:r w:rsidRPr="0081336B">
          <w:rPr>
            <w:rStyle w:val="aff7"/>
            <w:noProof/>
          </w:rPr>
          <w:t>2.2.5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64" w:history="1">
        <w:r w:rsidRPr="0081336B">
          <w:rPr>
            <w:rStyle w:val="aff7"/>
            <w:noProof/>
          </w:rPr>
          <w:t>2.3 Операция «Получение данных о покупках с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65" w:history="1">
        <w:r w:rsidRPr="0081336B">
          <w:rPr>
            <w:rStyle w:val="aff7"/>
            <w:noProof/>
          </w:rPr>
          <w:t>2.3.1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66" w:history="1">
        <w:r w:rsidRPr="0081336B">
          <w:rPr>
            <w:rStyle w:val="aff7"/>
            <w:noProof/>
          </w:rPr>
          <w:t>2.3.2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67" w:history="1">
        <w:r w:rsidRPr="0081336B">
          <w:rPr>
            <w:rStyle w:val="aff7"/>
            <w:noProof/>
          </w:rPr>
          <w:t>2.3.3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68" w:history="1">
        <w:r w:rsidRPr="0081336B">
          <w:rPr>
            <w:rStyle w:val="aff7"/>
            <w:noProof/>
          </w:rPr>
          <w:t>2.3.4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69" w:history="1">
        <w:r w:rsidRPr="0081336B">
          <w:rPr>
            <w:rStyle w:val="aff7"/>
            <w:noProof/>
          </w:rPr>
          <w:t>2.3.5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70" w:history="1">
        <w:r w:rsidRPr="0081336B">
          <w:rPr>
            <w:rStyle w:val="aff7"/>
            <w:noProof/>
          </w:rPr>
          <w:t>2.4 Операция «Получение данных о пополнениях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71" w:history="1">
        <w:r w:rsidRPr="0081336B">
          <w:rPr>
            <w:rStyle w:val="aff7"/>
            <w:noProof/>
          </w:rPr>
          <w:t>2.4.1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72" w:history="1">
        <w:r w:rsidRPr="0081336B">
          <w:rPr>
            <w:rStyle w:val="aff7"/>
            <w:noProof/>
          </w:rPr>
          <w:t>2.4.2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73" w:history="1">
        <w:r w:rsidRPr="0081336B">
          <w:rPr>
            <w:rStyle w:val="aff7"/>
            <w:noProof/>
          </w:rPr>
          <w:t>2.4.3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74" w:history="1">
        <w:r w:rsidRPr="0081336B">
          <w:rPr>
            <w:rStyle w:val="aff7"/>
            <w:noProof/>
          </w:rPr>
          <w:t>2.4.4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75" w:history="1">
        <w:r w:rsidRPr="0081336B">
          <w:rPr>
            <w:rStyle w:val="aff7"/>
            <w:noProof/>
          </w:rPr>
          <w:t>2.4.5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76" w:history="1">
        <w:r w:rsidRPr="0081336B">
          <w:rPr>
            <w:rStyle w:val="aff7"/>
            <w:noProof/>
          </w:rPr>
          <w:t>2.5 Операция «Получение информации о меню столовой»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77" w:history="1">
        <w:r w:rsidRPr="0081336B">
          <w:rPr>
            <w:rStyle w:val="aff7"/>
            <w:noProof/>
          </w:rPr>
          <w:t>2.5.1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78" w:history="1">
        <w:r w:rsidRPr="0081336B">
          <w:rPr>
            <w:rStyle w:val="aff7"/>
            <w:noProof/>
          </w:rPr>
          <w:t>2.5.2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79" w:history="1">
        <w:r w:rsidRPr="0081336B">
          <w:rPr>
            <w:rStyle w:val="aff7"/>
            <w:noProof/>
          </w:rPr>
          <w:t>2.5.3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80" w:history="1">
        <w:r w:rsidRPr="0081336B">
          <w:rPr>
            <w:rStyle w:val="aff7"/>
            <w:noProof/>
          </w:rPr>
          <w:t>2.5.4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81" w:history="1">
        <w:r w:rsidRPr="0081336B">
          <w:rPr>
            <w:rStyle w:val="aff7"/>
            <w:noProof/>
          </w:rPr>
          <w:t>2.5.5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82" w:history="1">
        <w:r w:rsidRPr="0081336B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83" w:history="1">
        <w:r w:rsidRPr="0081336B">
          <w:rPr>
            <w:rStyle w:val="aff7"/>
            <w:noProof/>
          </w:rPr>
          <w:t>2.6.1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84" w:history="1">
        <w:r w:rsidRPr="0081336B">
          <w:rPr>
            <w:rStyle w:val="aff7"/>
            <w:noProof/>
          </w:rPr>
          <w:t>2.6.2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85" w:history="1">
        <w:r w:rsidRPr="0081336B">
          <w:rPr>
            <w:rStyle w:val="aff7"/>
            <w:noProof/>
          </w:rPr>
          <w:t>2.6.3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86" w:history="1">
        <w:r w:rsidRPr="0081336B">
          <w:rPr>
            <w:rStyle w:val="aff7"/>
            <w:noProof/>
          </w:rPr>
          <w:t>2.6.4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87" w:history="1">
        <w:r w:rsidRPr="0081336B">
          <w:rPr>
            <w:rStyle w:val="aff7"/>
            <w:noProof/>
          </w:rPr>
          <w:t>2.6.5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88" w:history="1">
        <w:r w:rsidRPr="0081336B">
          <w:rPr>
            <w:rStyle w:val="aff7"/>
            <w:noProof/>
          </w:rPr>
          <w:t>2.7 Операция «Включить/отключить СМС-информирование»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89" w:history="1">
        <w:r w:rsidRPr="0081336B">
          <w:rPr>
            <w:rStyle w:val="aff7"/>
            <w:noProof/>
          </w:rPr>
          <w:t>2.7.1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90" w:history="1">
        <w:r w:rsidRPr="0081336B">
          <w:rPr>
            <w:rStyle w:val="aff7"/>
            <w:noProof/>
          </w:rPr>
          <w:t>2.7.2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91" w:history="1">
        <w:r w:rsidRPr="0081336B">
          <w:rPr>
            <w:rStyle w:val="aff7"/>
            <w:noProof/>
          </w:rPr>
          <w:t>2.7.3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92" w:history="1">
        <w:r w:rsidRPr="0081336B">
          <w:rPr>
            <w:rStyle w:val="aff7"/>
            <w:noProof/>
          </w:rPr>
          <w:t>2.7.4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93" w:history="1">
        <w:r w:rsidRPr="0081336B">
          <w:rPr>
            <w:rStyle w:val="aff7"/>
            <w:noProof/>
          </w:rPr>
          <w:t>2.7.5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94" w:history="1">
        <w:r w:rsidRPr="0081336B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95" w:history="1">
        <w:r w:rsidRPr="0081336B">
          <w:rPr>
            <w:rStyle w:val="aff7"/>
            <w:noProof/>
          </w:rPr>
          <w:t>2.8.1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96" w:history="1">
        <w:r w:rsidRPr="0081336B">
          <w:rPr>
            <w:rStyle w:val="aff7"/>
            <w:noProof/>
          </w:rPr>
          <w:t>2.8.2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97" w:history="1">
        <w:r w:rsidRPr="0081336B">
          <w:rPr>
            <w:rStyle w:val="aff7"/>
            <w:noProof/>
          </w:rPr>
          <w:t>2.8.3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98" w:history="1">
        <w:r w:rsidRPr="0081336B">
          <w:rPr>
            <w:rStyle w:val="aff7"/>
            <w:noProof/>
          </w:rPr>
          <w:t>2.8.4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7999" w:history="1">
        <w:r w:rsidRPr="0081336B">
          <w:rPr>
            <w:rStyle w:val="aff7"/>
            <w:noProof/>
          </w:rPr>
          <w:t>2.8.5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00" w:history="1">
        <w:r w:rsidRPr="0081336B">
          <w:rPr>
            <w:rStyle w:val="aff7"/>
            <w:noProof/>
          </w:rPr>
          <w:t>2.9 Операция «Включить/отключить E-Mail-информирование»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01" w:history="1">
        <w:r w:rsidRPr="0081336B">
          <w:rPr>
            <w:rStyle w:val="aff7"/>
            <w:noProof/>
          </w:rPr>
          <w:t>2.9.1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02" w:history="1">
        <w:r w:rsidRPr="0081336B">
          <w:rPr>
            <w:rStyle w:val="aff7"/>
            <w:noProof/>
          </w:rPr>
          <w:t>2.9.2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03" w:history="1">
        <w:r w:rsidRPr="0081336B">
          <w:rPr>
            <w:rStyle w:val="aff7"/>
            <w:noProof/>
          </w:rPr>
          <w:t>2.9.3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04" w:history="1">
        <w:r w:rsidRPr="0081336B">
          <w:rPr>
            <w:rStyle w:val="aff7"/>
            <w:noProof/>
          </w:rPr>
          <w:t>2.9.4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05" w:history="1">
        <w:r w:rsidRPr="0081336B">
          <w:rPr>
            <w:rStyle w:val="aff7"/>
            <w:noProof/>
          </w:rPr>
          <w:t>2.9.5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06" w:history="1">
        <w:r w:rsidRPr="0081336B">
          <w:rPr>
            <w:rStyle w:val="aff7"/>
            <w:noProof/>
          </w:rPr>
          <w:t xml:space="preserve">2.10 Операция «Изменить адрес </w:t>
        </w:r>
        <w:r w:rsidRPr="0081336B">
          <w:rPr>
            <w:rStyle w:val="aff7"/>
            <w:noProof/>
            <w:lang w:val="en-US"/>
          </w:rPr>
          <w:t>e</w:t>
        </w:r>
        <w:r w:rsidRPr="0081336B">
          <w:rPr>
            <w:rStyle w:val="aff7"/>
            <w:noProof/>
          </w:rPr>
          <w:t>-</w:t>
        </w:r>
        <w:r w:rsidRPr="0081336B">
          <w:rPr>
            <w:rStyle w:val="aff7"/>
            <w:noProof/>
            <w:lang w:val="en-US"/>
          </w:rPr>
          <w:t>mail</w:t>
        </w:r>
        <w:r w:rsidRPr="0081336B">
          <w:rPr>
            <w:rStyle w:val="aff7"/>
            <w:noProof/>
          </w:rPr>
          <w:t xml:space="preserve"> для 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07" w:history="1">
        <w:r w:rsidRPr="0081336B">
          <w:rPr>
            <w:rStyle w:val="aff7"/>
            <w:noProof/>
          </w:rPr>
          <w:t>2.10.1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08" w:history="1">
        <w:r w:rsidRPr="0081336B">
          <w:rPr>
            <w:rStyle w:val="aff7"/>
            <w:noProof/>
          </w:rPr>
          <w:t>2.10.2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09" w:history="1">
        <w:r w:rsidRPr="0081336B">
          <w:rPr>
            <w:rStyle w:val="aff7"/>
            <w:noProof/>
          </w:rPr>
          <w:t>2.10.3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10" w:history="1">
        <w:r w:rsidRPr="0081336B">
          <w:rPr>
            <w:rStyle w:val="aff7"/>
            <w:noProof/>
          </w:rPr>
          <w:t>2.10.4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11" w:history="1">
        <w:r w:rsidRPr="0081336B">
          <w:rPr>
            <w:rStyle w:val="aff7"/>
            <w:noProof/>
          </w:rPr>
          <w:t>2.10.5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12" w:history="1">
        <w:r w:rsidRPr="0081336B">
          <w:rPr>
            <w:rStyle w:val="aff7"/>
            <w:noProof/>
          </w:rPr>
          <w:t>2.11 Операция «Применить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13" w:history="1">
        <w:r w:rsidRPr="0081336B">
          <w:rPr>
            <w:rStyle w:val="aff7"/>
            <w:noProof/>
          </w:rPr>
          <w:t>2.11.1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14" w:history="1">
        <w:r w:rsidRPr="0081336B">
          <w:rPr>
            <w:rStyle w:val="aff7"/>
            <w:noProof/>
          </w:rPr>
          <w:t>2.11.2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15" w:history="1">
        <w:r w:rsidRPr="0081336B">
          <w:rPr>
            <w:rStyle w:val="aff7"/>
            <w:noProof/>
          </w:rPr>
          <w:t>2.11.3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16" w:history="1">
        <w:r w:rsidRPr="0081336B">
          <w:rPr>
            <w:rStyle w:val="aff7"/>
            <w:noProof/>
          </w:rPr>
          <w:t>2.11.4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17" w:history="1">
        <w:r w:rsidRPr="0081336B">
          <w:rPr>
            <w:rStyle w:val="aff7"/>
            <w:noProof/>
          </w:rPr>
          <w:t>2.11.5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18" w:history="1">
        <w:r w:rsidRPr="0081336B">
          <w:rPr>
            <w:rStyle w:val="aff7"/>
            <w:noProof/>
          </w:rPr>
          <w:t>2.12 Операция «Сформировать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19" w:history="1">
        <w:r w:rsidRPr="0081336B">
          <w:rPr>
            <w:rStyle w:val="aff7"/>
            <w:noProof/>
          </w:rPr>
          <w:t>2.12.1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20" w:history="1">
        <w:r w:rsidRPr="0081336B">
          <w:rPr>
            <w:rStyle w:val="aff7"/>
            <w:noProof/>
          </w:rPr>
          <w:t>2.12.2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21" w:history="1">
        <w:r w:rsidRPr="0081336B">
          <w:rPr>
            <w:rStyle w:val="aff7"/>
            <w:noProof/>
          </w:rPr>
          <w:t>2.12.3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22" w:history="1">
        <w:r w:rsidRPr="0081336B">
          <w:rPr>
            <w:rStyle w:val="aff7"/>
            <w:noProof/>
          </w:rPr>
          <w:t>2.12.4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23" w:history="1">
        <w:r w:rsidRPr="0081336B">
          <w:rPr>
            <w:rStyle w:val="aff7"/>
            <w:noProof/>
          </w:rPr>
          <w:t>2.12.5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24" w:history="1">
        <w:r w:rsidRPr="0081336B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25" w:history="1">
        <w:r w:rsidRPr="0081336B">
          <w:rPr>
            <w:rStyle w:val="aff7"/>
            <w:noProof/>
          </w:rPr>
          <w:t>2.13.1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26" w:history="1">
        <w:r w:rsidRPr="0081336B">
          <w:rPr>
            <w:rStyle w:val="aff7"/>
            <w:noProof/>
          </w:rPr>
          <w:t>2.13.2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27" w:history="1">
        <w:r w:rsidRPr="0081336B">
          <w:rPr>
            <w:rStyle w:val="aff7"/>
            <w:noProof/>
          </w:rPr>
          <w:t>2.13.3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28" w:history="1">
        <w:r w:rsidRPr="0081336B">
          <w:rPr>
            <w:rStyle w:val="aff7"/>
            <w:noProof/>
          </w:rPr>
          <w:t>2.13.4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29" w:history="1">
        <w:r w:rsidRPr="0081336B">
          <w:rPr>
            <w:rStyle w:val="aff7"/>
            <w:noProof/>
          </w:rPr>
          <w:t>2.13.5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30" w:history="1">
        <w:r w:rsidRPr="0081336B">
          <w:rPr>
            <w:rStyle w:val="aff7"/>
            <w:noProof/>
          </w:rPr>
          <w:t>2.14 Операция «Сформировать код активации и отправить по e-mail и SMS»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31" w:history="1">
        <w:r w:rsidRPr="0081336B">
          <w:rPr>
            <w:rStyle w:val="aff7"/>
            <w:noProof/>
          </w:rPr>
          <w:t>2.14.1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32" w:history="1">
        <w:r w:rsidRPr="0081336B">
          <w:rPr>
            <w:rStyle w:val="aff7"/>
            <w:noProof/>
          </w:rPr>
          <w:t>2.14.2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33" w:history="1">
        <w:r w:rsidRPr="0081336B">
          <w:rPr>
            <w:rStyle w:val="aff7"/>
            <w:noProof/>
          </w:rPr>
          <w:t>2.14.3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34" w:history="1">
        <w:r w:rsidRPr="0081336B">
          <w:rPr>
            <w:rStyle w:val="aff7"/>
            <w:noProof/>
          </w:rPr>
          <w:t>2.14.4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35" w:history="1">
        <w:r w:rsidRPr="0081336B">
          <w:rPr>
            <w:rStyle w:val="aff7"/>
            <w:noProof/>
          </w:rPr>
          <w:t>2.14.5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36" w:history="1">
        <w:r w:rsidRPr="0081336B">
          <w:rPr>
            <w:rStyle w:val="aff7"/>
            <w:noProof/>
          </w:rPr>
          <w:t>2.15 Изменить размер дневного ограничения на затраты по номеру контракта ребенка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37" w:history="1">
        <w:r w:rsidRPr="0081336B">
          <w:rPr>
            <w:rStyle w:val="aff7"/>
            <w:noProof/>
            <w:lang w:val="en-US"/>
          </w:rPr>
          <w:t>2.15.1</w:t>
        </w:r>
        <w:r w:rsidRPr="0081336B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38" w:history="1">
        <w:r w:rsidRPr="0081336B">
          <w:rPr>
            <w:rStyle w:val="aff7"/>
            <w:noProof/>
          </w:rPr>
          <w:t>2.15.2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39" w:history="1">
        <w:r w:rsidRPr="0081336B">
          <w:rPr>
            <w:rStyle w:val="aff7"/>
            <w:noProof/>
          </w:rPr>
          <w:t>2.15.3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40" w:history="1">
        <w:r w:rsidRPr="0081336B">
          <w:rPr>
            <w:rStyle w:val="aff7"/>
            <w:noProof/>
          </w:rPr>
          <w:t>2.15.4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41" w:history="1">
        <w:r w:rsidRPr="0081336B">
          <w:rPr>
            <w:rStyle w:val="aff7"/>
            <w:noProof/>
          </w:rPr>
          <w:t>2.15.5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52058042" w:history="1">
        <w:r w:rsidRPr="0081336B">
          <w:rPr>
            <w:rStyle w:val="aff7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81336B">
          <w:rPr>
            <w:rStyle w:val="aff7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_Toc352058042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43" w:history="1">
        <w:r w:rsidRPr="0081336B">
          <w:rPr>
            <w:rStyle w:val="aff7"/>
            <w:noProof/>
          </w:rPr>
          <w:t>3.1 Описание сервиса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A7C5D" w:rsidRDefault="008A7C5D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058044" w:history="1">
        <w:r w:rsidRPr="0081336B">
          <w:rPr>
            <w:rStyle w:val="aff7"/>
            <w:noProof/>
            <w:lang w:val="en-US"/>
          </w:rPr>
          <w:t>3.2</w:t>
        </w:r>
        <w:r w:rsidRPr="0081336B">
          <w:rPr>
            <w:rStyle w:val="aff7"/>
            <w:noProof/>
          </w:rPr>
          <w:t xml:space="preserve"> Описание</w:t>
        </w:r>
        <w:r w:rsidRPr="0081336B">
          <w:rPr>
            <w:rStyle w:val="aff7"/>
            <w:noProof/>
            <w:lang w:val="en-US"/>
          </w:rPr>
          <w:t xml:space="preserve"> </w:t>
        </w:r>
        <w:r w:rsidRPr="0081336B">
          <w:rPr>
            <w:rStyle w:val="aff7"/>
            <w:noProof/>
          </w:rPr>
          <w:t>об</w:t>
        </w:r>
        <w:r w:rsidRPr="0081336B">
          <w:rPr>
            <w:rStyle w:val="aff7"/>
            <w:noProof/>
          </w:rPr>
          <w:t>щ</w:t>
        </w:r>
        <w:r w:rsidRPr="0081336B">
          <w:rPr>
            <w:rStyle w:val="aff7"/>
            <w:noProof/>
          </w:rPr>
          <w:t>их</w:t>
        </w:r>
        <w:r w:rsidRPr="0081336B">
          <w:rPr>
            <w:rStyle w:val="aff7"/>
            <w:noProof/>
            <w:lang w:val="en-US"/>
          </w:rPr>
          <w:t xml:space="preserve"> </w:t>
        </w:r>
        <w:r w:rsidRPr="0081336B">
          <w:rPr>
            <w:rStyle w:val="aff7"/>
            <w:noProof/>
          </w:rPr>
          <w:t>структур</w:t>
        </w:r>
        <w:r w:rsidRPr="0081336B">
          <w:rPr>
            <w:rStyle w:val="aff7"/>
            <w:noProof/>
            <w:lang w:val="en-US"/>
          </w:rPr>
          <w:t xml:space="preserve"> </w:t>
        </w:r>
        <w:r w:rsidRPr="0081336B">
          <w:rPr>
            <w:rStyle w:val="aff7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_Toc352058044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F012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8A7C5D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r w:rsidR="008D5B15">
              <w:fldChar w:fldCharType="begin"/>
            </w:r>
            <w:r w:rsidR="008D5B15" w:rsidRPr="008A7C5D">
              <w:rPr>
                <w:lang w:val="en-US"/>
                <w:rPrChange w:id="0" w:author="Автор">
                  <w:rPr/>
                </w:rPrChange>
              </w:rPr>
              <w:instrText xml:space="preserve"> HYPERLINK "http://ru.wikipedia.org/wiki/%D0%92%D0%B5%D0%B1-%D1%81%D0%B5%D1%80%D0%B2%D0%B8%D1%81" \o "</w:instrText>
            </w:r>
            <w:r w:rsidR="008D5B15">
              <w:instrText>Веб</w:instrText>
            </w:r>
            <w:r w:rsidR="008D5B15" w:rsidRPr="008A7C5D">
              <w:rPr>
                <w:lang w:val="en-US"/>
                <w:rPrChange w:id="1" w:author="Автор">
                  <w:rPr/>
                </w:rPrChange>
              </w:rPr>
              <w:instrText>-</w:instrText>
            </w:r>
            <w:r w:rsidR="008D5B15">
              <w:instrText>сервис</w:instrText>
            </w:r>
            <w:r w:rsidR="008D5B15" w:rsidRPr="008A7C5D">
              <w:rPr>
                <w:lang w:val="en-US"/>
                <w:rPrChange w:id="2" w:author="Автор">
                  <w:rPr/>
                </w:rPrChange>
              </w:rPr>
              <w:instrText xml:space="preserve">" </w:instrText>
            </w:r>
            <w:r w:rsidR="008D5B15">
              <w:fldChar w:fldCharType="separate"/>
            </w:r>
            <w:r w:rsidRPr="0038149F">
              <w:t>веб</w:t>
            </w:r>
            <w:r w:rsidRPr="0038149F">
              <w:rPr>
                <w:lang w:val="en-US"/>
              </w:rPr>
              <w:t>-</w:t>
            </w:r>
            <w:r w:rsidRPr="0038149F">
              <w:t>сервисов</w:t>
            </w:r>
            <w:r w:rsidR="008D5B15"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8A7C5D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3" w:name="_Toc352057945"/>
      <w:r w:rsidR="0009437C" w:rsidRPr="004A24BF">
        <w:lastRenderedPageBreak/>
        <w:t>Общие сведения</w:t>
      </w:r>
      <w:bookmarkEnd w:id="3"/>
    </w:p>
    <w:p w:rsidR="00A80AB5" w:rsidRPr="00AE26B4" w:rsidRDefault="00A80AB5" w:rsidP="00A80AB5">
      <w:pPr>
        <w:pStyle w:val="23"/>
      </w:pPr>
      <w:bookmarkStart w:id="4" w:name="_Toc352057946"/>
      <w:r w:rsidRPr="00AE26B4">
        <w:t>Руководящие документы</w:t>
      </w:r>
      <w:bookmarkEnd w:id="4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5" w:name="_Toc294260366"/>
      <w:bookmarkStart w:id="6" w:name="_Toc352057947"/>
      <w:r>
        <w:t>Описание электронного сервиса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3F42BB">
            <w:pPr>
              <w:pStyle w:val="af7"/>
              <w:ind w:firstLine="0"/>
            </w:pPr>
            <w:r w:rsidRPr="00942334">
              <w:t>С</w:t>
            </w:r>
            <w:r w:rsidR="003F42BB" w:rsidRPr="00942334">
              <w:t>ервис информирования регистрации платежей системы проход и питание по УЭК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3F42BB" w:rsidP="00703AC4">
            <w:pPr>
              <w:pStyle w:val="af7"/>
              <w:ind w:firstLine="0"/>
            </w:pPr>
            <w:r w:rsidRPr="00942334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7" w:name="_Toc352057948"/>
      <w:r>
        <w:t>Операции (методы) электронного сервиса</w:t>
      </w:r>
      <w:bookmarkEnd w:id="7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lastRenderedPageBreak/>
              <w:t>getEnterEventList</w:t>
            </w:r>
          </w:p>
          <w:p w:rsidR="003F42BB" w:rsidRPr="003F42BB" w:rsidRDefault="003F42BB" w:rsidP="00B9482C">
            <w:r w:rsidRPr="003F42BB"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t>П</w:t>
            </w:r>
            <w:r w:rsidRPr="003F42BB">
              <w:t>олучение информации о посещении 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8A7C5D">
            <w:pPr>
              <w:pPrChange w:id="8" w:author="Автор">
                <w:pPr>
                  <w:ind w:left="1200"/>
                </w:pPr>
              </w:pPrChange>
            </w:pPr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rPr>
          <w:ins w:id="9" w:author="Автор"/>
        </w:trPr>
        <w:tc>
          <w:tcPr>
            <w:tcW w:w="5210" w:type="dxa"/>
          </w:tcPr>
          <w:p w:rsidR="0084212D" w:rsidRPr="008A7C5D" w:rsidRDefault="0084212D" w:rsidP="006E0B9B">
            <w:pPr>
              <w:rPr>
                <w:ins w:id="10" w:author="Автор"/>
                <w:bCs/>
              </w:rPr>
            </w:pPr>
            <w:ins w:id="11" w:author="Автор">
              <w:r w:rsidRPr="008A7C5D">
                <w:rPr>
                  <w:bCs/>
                  <w:rPrChange w:id="12" w:author="Автор">
                    <w:rPr>
                      <w:b/>
                      <w:bCs/>
                    </w:rPr>
                  </w:rPrChange>
                </w:rPr>
                <w:t>changeExpenditureLimit()</w:t>
              </w:r>
            </w:ins>
          </w:p>
          <w:p w:rsidR="0084212D" w:rsidRPr="0084212D" w:rsidRDefault="0084212D" w:rsidP="006E0B9B">
            <w:pPr>
              <w:rPr>
                <w:ins w:id="13" w:author="Автор"/>
              </w:rPr>
            </w:pPr>
            <w:ins w:id="14" w:author="Автор">
              <w:r w:rsidRPr="008A7C5D">
                <w:rPr>
                  <w:rPrChange w:id="15" w:author="Автор">
                    <w:rPr>
                      <w:b/>
                      <w:sz w:val="32"/>
                    </w:rPr>
                  </w:rPrChange>
                </w:rPr>
                <w:t>Изменить размер дневного ограничения на затраты по номеру контракта ребенка</w:t>
              </w:r>
            </w:ins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  <w:rPr>
                <w:ins w:id="16" w:author="Автор"/>
              </w:rPr>
            </w:pPr>
            <w:ins w:id="17" w:author="Автор">
              <w:r w:rsidRPr="00FA1BE4">
                <w:t>Изменить размер дневного ограничения на затраты по номеру контракта ребенка</w:t>
              </w:r>
            </w:ins>
          </w:p>
        </w:tc>
      </w:tr>
    </w:tbl>
    <w:p w:rsidR="005952BB" w:rsidRDefault="005952BB" w:rsidP="005952BB">
      <w:pPr>
        <w:pStyle w:val="23"/>
      </w:pPr>
      <w:bookmarkStart w:id="18" w:name="_Toc352057949"/>
      <w:r>
        <w:t>Сценарии использования</w:t>
      </w:r>
      <w:r w:rsidR="00E83360">
        <w:t xml:space="preserve"> и схема взаимодействия</w:t>
      </w:r>
      <w:bookmarkEnd w:id="18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19" w:name="_Toc352057950"/>
      <w:r w:rsidRPr="00DB527F">
        <w:t>Связи с другими электронными сервисами</w:t>
      </w:r>
      <w:bookmarkEnd w:id="19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20" w:name="_Toc352057951"/>
      <w:r w:rsidRPr="00E938B3">
        <w:rPr>
          <w:b w:val="0"/>
        </w:rPr>
        <w:lastRenderedPageBreak/>
        <w:t>Руководство пользователя</w:t>
      </w:r>
      <w:bookmarkEnd w:id="20"/>
    </w:p>
    <w:p w:rsidR="00FB733B" w:rsidRPr="0009076A" w:rsidRDefault="00CA5A84" w:rsidP="0009076A">
      <w:pPr>
        <w:pStyle w:val="21"/>
      </w:pPr>
      <w:bookmarkStart w:id="21" w:name="_Toc352057952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21"/>
      <w:r w:rsidR="00790338" w:rsidRPr="0009076A">
        <w:t xml:space="preserve"> </w:t>
      </w:r>
    </w:p>
    <w:p w:rsidR="00703AC4" w:rsidRPr="0009076A" w:rsidRDefault="00703AC4" w:rsidP="00B418B5">
      <w:pPr>
        <w:pStyle w:val="32"/>
      </w:pPr>
      <w:bookmarkStart w:id="22" w:name="_Toc352057953"/>
      <w:r w:rsidRPr="0009076A"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B418B5">
      <w:pPr>
        <w:pStyle w:val="32"/>
      </w:pPr>
      <w:bookmarkStart w:id="23" w:name="_Toc352057954"/>
      <w:r w:rsidRPr="0009076A">
        <w:t>Описание входных параметров</w:t>
      </w:r>
      <w:bookmarkEnd w:id="23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B418B5">
      <w:pPr>
        <w:pStyle w:val="32"/>
      </w:pPr>
      <w:bookmarkStart w:id="24" w:name="_Toc352057955"/>
      <w:r w:rsidRPr="0009076A">
        <w:t>Описание выходных параметров</w:t>
      </w:r>
      <w:bookmarkEnd w:id="24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B418B5">
      <w:pPr>
        <w:pStyle w:val="32"/>
      </w:pPr>
      <w:bookmarkStart w:id="25" w:name="_Toc352057956"/>
      <w:r w:rsidRPr="0009076A">
        <w:t>Ошибки</w:t>
      </w:r>
      <w:bookmarkEnd w:id="25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B418B5">
      <w:pPr>
        <w:pStyle w:val="32"/>
      </w:pPr>
      <w:bookmarkStart w:id="26" w:name="_Toc352057957"/>
      <w:r>
        <w:lastRenderedPageBreak/>
        <w:t>Контрольные примеры</w:t>
      </w:r>
      <w:bookmarkEnd w:id="26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27" w:name="_Toc352057958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27"/>
      <w:r w:rsidRPr="0009076A">
        <w:t xml:space="preserve"> </w:t>
      </w:r>
    </w:p>
    <w:p w:rsidR="00577B28" w:rsidRPr="0009076A" w:rsidRDefault="00577B28" w:rsidP="00B418B5">
      <w:pPr>
        <w:pStyle w:val="32"/>
      </w:pPr>
      <w:bookmarkStart w:id="28" w:name="_Toc352057959"/>
      <w:r w:rsidRPr="0009076A"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B418B5">
      <w:pPr>
        <w:pStyle w:val="32"/>
      </w:pPr>
      <w:bookmarkStart w:id="29" w:name="_Toc352057960"/>
      <w:r w:rsidRPr="0009076A">
        <w:t>Описание входных параметров</w:t>
      </w:r>
      <w:bookmarkEnd w:id="29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B418B5">
      <w:pPr>
        <w:pStyle w:val="32"/>
      </w:pPr>
      <w:bookmarkStart w:id="30" w:name="_Toc352057961"/>
      <w:r w:rsidRPr="0009076A">
        <w:t>Описание выходных параметров</w:t>
      </w:r>
      <w:bookmarkEnd w:id="30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B418B5">
      <w:pPr>
        <w:pStyle w:val="32"/>
      </w:pPr>
      <w:bookmarkStart w:id="31" w:name="_Toc352057962"/>
      <w:r w:rsidRPr="0009076A">
        <w:t>Ошибки</w:t>
      </w:r>
      <w:bookmarkEnd w:id="31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B418B5">
      <w:pPr>
        <w:pStyle w:val="32"/>
      </w:pPr>
      <w:bookmarkStart w:id="32" w:name="_Toc352057963"/>
      <w:r w:rsidRPr="00B418B5">
        <w:t>Контрольные</w:t>
      </w:r>
      <w:r>
        <w:t xml:space="preserve"> примеры</w:t>
      </w:r>
      <w:bookmarkEnd w:id="32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33" w:name="_Toc352057964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33"/>
      <w:r w:rsidRPr="0009076A">
        <w:t xml:space="preserve"> </w:t>
      </w:r>
    </w:p>
    <w:p w:rsidR="000D3C28" w:rsidRPr="0009076A" w:rsidRDefault="000D3C28" w:rsidP="00B418B5">
      <w:pPr>
        <w:pStyle w:val="32"/>
      </w:pPr>
      <w:bookmarkStart w:id="34" w:name="_Toc352057965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B418B5">
      <w:pPr>
        <w:pStyle w:val="32"/>
      </w:pPr>
      <w:bookmarkStart w:id="35" w:name="_Toc352057966"/>
      <w:r w:rsidRPr="0009076A">
        <w:t>Описание входных параметров</w:t>
      </w:r>
      <w:bookmarkEnd w:id="35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B418B5">
      <w:pPr>
        <w:pStyle w:val="32"/>
      </w:pPr>
      <w:bookmarkStart w:id="36" w:name="_Toc352057967"/>
      <w:r w:rsidRPr="0009076A">
        <w:t>Описание выходных параметров</w:t>
      </w:r>
      <w:bookmarkEnd w:id="36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B418B5">
      <w:pPr>
        <w:pStyle w:val="32"/>
      </w:pPr>
      <w:bookmarkStart w:id="37" w:name="_Toc352057968"/>
      <w:r w:rsidRPr="0009076A">
        <w:t>Ошибки</w:t>
      </w:r>
      <w:bookmarkEnd w:id="37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B418B5">
      <w:pPr>
        <w:pStyle w:val="32"/>
      </w:pPr>
      <w:bookmarkStart w:id="38" w:name="_Toc352057969"/>
      <w:r>
        <w:lastRenderedPageBreak/>
        <w:t>Контрольные примеры</w:t>
      </w:r>
      <w:bookmarkEnd w:id="38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39" w:name="_Toc352057970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39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40" w:name="_Toc352057971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B418B5">
      <w:pPr>
        <w:pStyle w:val="32"/>
      </w:pPr>
      <w:bookmarkStart w:id="41" w:name="_Toc352057972"/>
      <w:r w:rsidRPr="0009076A">
        <w:t>Описание входных параметров</w:t>
      </w:r>
      <w:bookmarkEnd w:id="41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42" w:name="_Toc352057973"/>
      <w:r w:rsidRPr="0009076A">
        <w:t>Описание выходных параметров</w:t>
      </w:r>
      <w:bookmarkEnd w:id="42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43" w:name="_Toc352057974"/>
      <w:r w:rsidRPr="0009076A">
        <w:t>Ошибки</w:t>
      </w:r>
      <w:bookmarkEnd w:id="43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44" w:name="_Toc352057975"/>
      <w:r>
        <w:lastRenderedPageBreak/>
        <w:t>Контрольные примеры</w:t>
      </w:r>
      <w:bookmarkEnd w:id="44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45" w:name="_Toc352057976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45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46" w:name="_Toc352057977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B418B5">
      <w:pPr>
        <w:pStyle w:val="32"/>
      </w:pPr>
      <w:bookmarkStart w:id="47" w:name="_Toc352057978"/>
      <w:r w:rsidRPr="0009076A">
        <w:t>Описание входных параметров</w:t>
      </w:r>
      <w:bookmarkEnd w:id="47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48" w:name="_Toc352057979"/>
      <w:r w:rsidRPr="0009076A">
        <w:t>Описание выходных параметров</w:t>
      </w:r>
      <w:bookmarkEnd w:id="4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49" w:name="_Toc352057980"/>
      <w:r w:rsidRPr="0009076A">
        <w:t>Ошибки</w:t>
      </w:r>
      <w:bookmarkEnd w:id="49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50" w:name="_Toc352057981"/>
      <w:r>
        <w:lastRenderedPageBreak/>
        <w:t>Контрольные примеры</w:t>
      </w:r>
      <w:bookmarkEnd w:id="50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семгой сл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="Сандвич на ржан</w:t>
            </w:r>
            <w:proofErr w:type="gramStart"/>
            <w:r w:rsidRPr="004A2CC8">
              <w:rPr>
                <w:i/>
                <w:sz w:val="20"/>
                <w:szCs w:val="20"/>
              </w:rPr>
              <w:t>.х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корз. с белк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песоч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труб. йогурт крем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</w:t>
            </w:r>
            <w:proofErr w:type="gramStart"/>
            <w:r w:rsidRPr="004A2CC8">
              <w:rPr>
                <w:i/>
                <w:sz w:val="20"/>
                <w:szCs w:val="20"/>
              </w:rPr>
              <w:t>тушен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="Запек.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курин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рыбн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="Рулет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="Вареники лен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="Пюре картофель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 xml:space="preserve">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="Мармелад Зол</w:t>
            </w:r>
            <w:proofErr w:type="gramStart"/>
            <w:r w:rsidRPr="004A2CC8">
              <w:rPr>
                <w:i/>
                <w:sz w:val="20"/>
                <w:szCs w:val="20"/>
              </w:rPr>
              <w:t>.М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8A7C5D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8A7C5D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8A7C5D">
              <w:rPr>
                <w:i/>
                <w:sz w:val="20"/>
                <w:szCs w:val="20"/>
              </w:rPr>
              <w:t xml:space="preserve">. </w:t>
            </w:r>
            <w:proofErr w:type="gramStart"/>
            <w:r w:rsidRPr="004A2CC8">
              <w:rPr>
                <w:i/>
                <w:sz w:val="20"/>
                <w:szCs w:val="20"/>
              </w:rPr>
              <w:t>Киндер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8A7C5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8A7C5D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8A7C5D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8A7C5D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proofErr w:type="gramEnd"/>
            <w:r w:rsidRPr="008A7C5D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8A7C5D">
              <w:rPr>
                <w:i/>
                <w:sz w:val="20"/>
                <w:szCs w:val="20"/>
              </w:rPr>
              <w:t>="1600"/&gt;</w:t>
            </w:r>
          </w:p>
          <w:p w:rsidR="004A2CC8" w:rsidRPr="008A7C5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8A7C5D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8A7C5D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8A7C5D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8A7C5D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8A7C5D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8A7C5D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8A7C5D">
              <w:rPr>
                <w:i/>
                <w:sz w:val="20"/>
                <w:szCs w:val="20"/>
              </w:rPr>
              <w:t>="1200"/&gt;</w:t>
            </w:r>
          </w:p>
          <w:p w:rsidR="004A2CC8" w:rsidRPr="008A7C5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8A7C5D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8A7C5D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питьевой</w:t>
            </w:r>
            <w:proofErr w:type="gramEnd"/>
            <w:r w:rsidRPr="008A7C5D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8A7C5D">
              <w:rPr>
                <w:i/>
                <w:sz w:val="20"/>
                <w:szCs w:val="20"/>
              </w:rPr>
              <w:t>="3100"/&gt;</w:t>
            </w:r>
          </w:p>
          <w:p w:rsidR="004A2CC8" w:rsidRPr="008A7C5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8A7C5D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8A7C5D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8A7C5D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8A7C5D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8A7C5D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8A7C5D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8A7C5D">
              <w:rPr>
                <w:i/>
                <w:sz w:val="20"/>
                <w:szCs w:val="20"/>
              </w:rPr>
              <w:t>="1900"/&gt;</w:t>
            </w:r>
          </w:p>
          <w:p w:rsidR="004A2CC8" w:rsidRPr="008A7C5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8A7C5D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8A7C5D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proofErr w:type="gramStart"/>
            <w:r w:rsidRPr="008A7C5D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>так</w:t>
            </w:r>
            <w:r w:rsidRPr="008A7C5D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8A7C5D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8A7C5D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8A7C5D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8A7C5D">
              <w:rPr>
                <w:i/>
                <w:sz w:val="20"/>
                <w:szCs w:val="20"/>
              </w:rPr>
              <w:t>="1900"/&gt;</w:t>
            </w:r>
          </w:p>
          <w:p w:rsidR="004A2CC8" w:rsidRPr="008A7C5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8A7C5D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8A7C5D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8A7C5D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8A7C5D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8A7C5D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8A7C5D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8A7C5D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ш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8A7C5D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8A7C5D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8A7C5D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8A7C5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8A7C5D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8A7C5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8A7C5D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св</w:t>
            </w:r>
            <w:proofErr w:type="gramStart"/>
            <w:r w:rsidRPr="004A2CC8">
              <w:rPr>
                <w:i/>
                <w:sz w:val="20"/>
                <w:szCs w:val="20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суш/</w:t>
            </w:r>
            <w:proofErr w:type="gramStart"/>
            <w:r w:rsidRPr="004A2CC8">
              <w:rPr>
                <w:i/>
                <w:sz w:val="20"/>
                <w:szCs w:val="20"/>
              </w:rPr>
              <w:t>фр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</w:t>
            </w:r>
            <w:proofErr w:type="gramStart"/>
            <w:r w:rsidRPr="004A2CC8">
              <w:rPr>
                <w:i/>
                <w:sz w:val="20"/>
                <w:szCs w:val="20"/>
              </w:rPr>
              <w:t>по корейски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белок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капус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морк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помид с рас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свеж</w:t>
            </w:r>
            <w:proofErr w:type="gramStart"/>
            <w:r w:rsidRPr="004A2CC8">
              <w:rPr>
                <w:i/>
                <w:sz w:val="20"/>
                <w:szCs w:val="20"/>
              </w:rPr>
              <w:t>.о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я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свеклы с зел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="Блинчики смет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кап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="Яблоко печ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="Соус мол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="Борщ с капус.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="Суп крестьян. с круп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51" w:name="_Toc352057982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51"/>
      <w:r w:rsidRPr="0009076A">
        <w:t xml:space="preserve"> </w:t>
      </w:r>
    </w:p>
    <w:p w:rsidR="000C3AEA" w:rsidRPr="0009076A" w:rsidRDefault="000C3AEA" w:rsidP="00B418B5">
      <w:pPr>
        <w:pStyle w:val="32"/>
      </w:pPr>
      <w:bookmarkStart w:id="52" w:name="_Toc352057983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B418B5">
      <w:pPr>
        <w:pStyle w:val="32"/>
      </w:pPr>
      <w:bookmarkStart w:id="53" w:name="_Toc352057984"/>
      <w:r w:rsidRPr="0009076A">
        <w:t>Описание входных параметров</w:t>
      </w:r>
      <w:bookmarkEnd w:id="53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B418B5">
      <w:pPr>
        <w:pStyle w:val="32"/>
      </w:pPr>
      <w:bookmarkStart w:id="54" w:name="_Toc352057985"/>
      <w:r w:rsidRPr="0009076A">
        <w:t>Описание выходных параметров</w:t>
      </w:r>
      <w:bookmarkEnd w:id="54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B418B5">
      <w:pPr>
        <w:pStyle w:val="32"/>
      </w:pPr>
      <w:bookmarkStart w:id="55" w:name="_Toc352057986"/>
      <w:r w:rsidRPr="0009076A">
        <w:t>Ошибки</w:t>
      </w:r>
      <w:bookmarkEnd w:id="55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B418B5">
      <w:pPr>
        <w:pStyle w:val="32"/>
      </w:pPr>
      <w:bookmarkStart w:id="56" w:name="_Toc352057987"/>
      <w:r>
        <w:t>Контрольные примеры</w:t>
      </w:r>
      <w:bookmarkEnd w:id="56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57" w:name="_Toc352057988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57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58" w:name="_Toc352057989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B418B5">
      <w:pPr>
        <w:pStyle w:val="32"/>
      </w:pPr>
      <w:bookmarkStart w:id="59" w:name="_Toc352057990"/>
      <w:r w:rsidRPr="0009076A">
        <w:t>Описание входных параметров</w:t>
      </w:r>
      <w:bookmarkEnd w:id="59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60" w:name="_Toc352057991"/>
      <w:r w:rsidRPr="0009076A">
        <w:t>Описание выходных параметров</w:t>
      </w:r>
      <w:bookmarkEnd w:id="60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61" w:name="_Toc352057992"/>
      <w:r w:rsidRPr="0009076A">
        <w:t>Ошибки</w:t>
      </w:r>
      <w:bookmarkEnd w:id="61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62" w:name="_Toc352057993"/>
      <w:r>
        <w:t>Контрольные примеры</w:t>
      </w:r>
      <w:bookmarkEnd w:id="62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63" w:name="_Toc352057994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63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64" w:name="_Toc352057995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B418B5">
      <w:pPr>
        <w:pStyle w:val="32"/>
      </w:pPr>
      <w:bookmarkStart w:id="65" w:name="_Toc352057996"/>
      <w:r w:rsidRPr="0009076A">
        <w:t>Описание входных параметров</w:t>
      </w:r>
      <w:bookmarkEnd w:id="65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66" w:name="_Toc352057997"/>
      <w:r w:rsidRPr="0009076A">
        <w:t>Описание выходных параметров</w:t>
      </w:r>
      <w:bookmarkEnd w:id="66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67" w:name="_Toc352057998"/>
      <w:r w:rsidRPr="0009076A">
        <w:t>Ошибки</w:t>
      </w:r>
      <w:bookmarkEnd w:id="67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68" w:name="_Toc352057999"/>
      <w:r>
        <w:t>Контрольные примеры</w:t>
      </w:r>
      <w:bookmarkEnd w:id="68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ins w:id="69" w:author="Автор">
              <w:r w:rsidR="0084212D" w:rsidRPr="008A7C5D">
                <w:rPr>
                  <w:i/>
                  <w:sz w:val="20"/>
                  <w:szCs w:val="20"/>
                  <w:lang w:val="en-US"/>
                  <w:rPrChange w:id="70" w:author="Автор">
                    <w:rPr/>
                  </w:rPrChange>
                </w:rPr>
                <w:t>changeMobilePhone</w:t>
              </w:r>
            </w:ins>
            <w:del w:id="71" w:author="Автор">
              <w:r w:rsidRPr="003655C7" w:rsidDel="0084212D">
                <w:rPr>
                  <w:i/>
                  <w:sz w:val="20"/>
                  <w:szCs w:val="20"/>
                  <w:lang w:val="en-US"/>
                </w:rPr>
                <w:delText>changeEmail</w:delText>
              </w:r>
            </w:del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ins w:id="72" w:author="Автор">
              <w:r w:rsidR="0084212D" w:rsidRPr="008A7C5D">
                <w:rPr>
                  <w:i/>
                  <w:sz w:val="20"/>
                  <w:szCs w:val="20"/>
                  <w:lang w:val="en-US"/>
                  <w:rPrChange w:id="7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mobilePhone</w:t>
              </w:r>
            </w:ins>
            <w:del w:id="74" w:author="Автор">
              <w:r w:rsidRPr="003655C7" w:rsidDel="0084212D">
                <w:rPr>
                  <w:i/>
                  <w:sz w:val="20"/>
                  <w:szCs w:val="20"/>
                  <w:lang w:val="en-US"/>
                </w:rPr>
                <w:delText>email</w:delText>
              </w:r>
            </w:del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ins w:id="75" w:author="Автор">
              <w:r w:rsidR="00454648" w:rsidRPr="006E0B9B">
                <w:rPr>
                  <w:i/>
                  <w:sz w:val="20"/>
                  <w:szCs w:val="20"/>
                  <w:lang w:val="en-US"/>
                </w:rPr>
                <w:t>7916</w:t>
              </w:r>
              <w:r w:rsidR="00454648">
                <w:rPr>
                  <w:i/>
                  <w:sz w:val="20"/>
                  <w:szCs w:val="20"/>
                  <w:lang w:val="en-US"/>
                </w:rPr>
                <w:t>111111</w:t>
              </w:r>
              <w:r w:rsidR="00454648" w:rsidRPr="006E0B9B">
                <w:rPr>
                  <w:i/>
                  <w:sz w:val="20"/>
                  <w:szCs w:val="20"/>
                  <w:lang w:val="en-US"/>
                </w:rPr>
                <w:t>1</w:t>
              </w:r>
            </w:ins>
            <w:del w:id="76" w:author="Автор">
              <w:r w:rsidRPr="003655C7" w:rsidDel="0084212D">
                <w:rPr>
                  <w:i/>
                  <w:sz w:val="20"/>
                  <w:szCs w:val="20"/>
                  <w:lang w:val="en-US"/>
                </w:rPr>
                <w:delText>test@mail.ru</w:delText>
              </w:r>
            </w:del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ins w:id="77" w:author="Автор">
              <w:r w:rsidR="0084212D" w:rsidRPr="00FA1BE4">
                <w:rPr>
                  <w:i/>
                  <w:sz w:val="20"/>
                  <w:szCs w:val="20"/>
                  <w:lang w:val="en-US"/>
                </w:rPr>
                <w:t>mobilePhone</w:t>
              </w:r>
            </w:ins>
            <w:del w:id="78" w:author="Автор">
              <w:r w:rsidRPr="003655C7" w:rsidDel="0084212D">
                <w:rPr>
                  <w:i/>
                  <w:sz w:val="20"/>
                  <w:szCs w:val="20"/>
                  <w:lang w:val="en-US"/>
                </w:rPr>
                <w:delText>email</w:delText>
              </w:r>
            </w:del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ins w:id="79" w:author="Автор">
              <w:r w:rsidR="0084212D" w:rsidRPr="008A7C5D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r w:rsidR="0084212D" w:rsidRPr="008A7C5D">
                <w:rPr>
                  <w:i/>
                  <w:sz w:val="20"/>
                  <w:szCs w:val="20"/>
                  <w:lang w:val="en-US"/>
                </w:rPr>
                <w:t>changeMobilePhone</w:t>
              </w:r>
            </w:ins>
            <w:del w:id="80" w:author="Автор">
              <w:r w:rsidRPr="003655C7" w:rsidDel="0084212D">
                <w:rPr>
                  <w:i/>
                  <w:sz w:val="20"/>
                  <w:szCs w:val="20"/>
                  <w:lang w:val="en-US"/>
                </w:rPr>
                <w:delText>changeEmail</w:delText>
              </w:r>
            </w:del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81" w:name="_Toc352058000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81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82" w:name="_Toc352058001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B418B5">
      <w:pPr>
        <w:pStyle w:val="32"/>
      </w:pPr>
      <w:bookmarkStart w:id="83" w:name="_Toc352058002"/>
      <w:r w:rsidRPr="0009076A">
        <w:t>Описание входных параметров</w:t>
      </w:r>
      <w:bookmarkEnd w:id="83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84" w:name="_Toc352058003"/>
      <w:r w:rsidRPr="0009076A">
        <w:t>Описание выходных параметров</w:t>
      </w:r>
      <w:bookmarkEnd w:id="8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85" w:name="_Toc352058004"/>
      <w:r w:rsidRPr="0009076A">
        <w:t>Ошибки</w:t>
      </w:r>
      <w:bookmarkEnd w:id="85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86" w:name="_Toc352058005"/>
      <w:r>
        <w:t>Контрольные примеры</w:t>
      </w:r>
      <w:bookmarkEnd w:id="86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8A7C5D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87" w:name="_Toc352058006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87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88" w:name="_Toc352058007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B418B5">
      <w:pPr>
        <w:pStyle w:val="32"/>
      </w:pPr>
      <w:bookmarkStart w:id="89" w:name="_Toc352058008"/>
      <w:r w:rsidRPr="0009076A">
        <w:t>Описание входных параметров</w:t>
      </w:r>
      <w:bookmarkEnd w:id="8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90" w:name="_Toc352058009"/>
      <w:r w:rsidRPr="0009076A">
        <w:t>Описание выходных параметров</w:t>
      </w:r>
      <w:bookmarkEnd w:id="9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ins w:id="91" w:author="Автор">
              <w:r>
                <w:t>1</w:t>
              </w:r>
            </w:ins>
            <w:del w:id="92" w:author="Автор">
              <w:r w:rsidR="004E4FDF" w:rsidRPr="0009076A" w:rsidDel="00CB2F72">
                <w:delText>2</w:delText>
              </w:r>
            </w:del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ins w:id="93" w:author="Автор">
              <w:r>
                <w:t>2</w:t>
              </w:r>
            </w:ins>
            <w:del w:id="94" w:author="Автор">
              <w:r w:rsidR="004E4FDF" w:rsidRPr="0009076A" w:rsidDel="00CB2F72">
                <w:delText>3</w:delText>
              </w:r>
            </w:del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95" w:name="_Toc352058010"/>
      <w:r w:rsidRPr="0009076A">
        <w:t>Ошибки</w:t>
      </w:r>
      <w:bookmarkEnd w:id="95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96" w:name="_Toc352058011"/>
      <w:r>
        <w:t>Контрольные примеры</w:t>
      </w:r>
      <w:bookmarkEnd w:id="96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p w:rsidR="00E974F2" w:rsidDel="00CB2F72" w:rsidRDefault="00E974F2" w:rsidP="00E974F2">
      <w:pPr>
        <w:pStyle w:val="af7"/>
        <w:rPr>
          <w:del w:id="97" w:author="Автор"/>
          <w:b/>
        </w:rPr>
      </w:pPr>
      <w:del w:id="98" w:author="Автор">
        <w:r w:rsidRPr="00916933" w:rsidDel="00CB2F72">
          <w:rPr>
            <w:b/>
          </w:rPr>
          <w:delText>Запрос</w:delText>
        </w:r>
      </w:del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8A7C5D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99" w:name="_Toc352058012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99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100" w:name="_Toc352058013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5D1B09">
      <w:pPr>
        <w:pStyle w:val="32"/>
      </w:pPr>
      <w:bookmarkStart w:id="101" w:name="_Toc352058014"/>
      <w:r w:rsidRPr="0009076A">
        <w:t>Описание входных параметров</w:t>
      </w:r>
      <w:bookmarkEnd w:id="10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102" w:name="_Toc352058015"/>
      <w:r w:rsidRPr="0009076A">
        <w:t>Описание выходных параметров</w:t>
      </w:r>
      <w:bookmarkEnd w:id="10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  <w:proofErr w:type="gramEnd"/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103" w:name="_Toc352058016"/>
      <w:r w:rsidRPr="0009076A">
        <w:t>Ошибки</w:t>
      </w:r>
      <w:bookmarkEnd w:id="10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104" w:name="_Toc352058017"/>
      <w:r>
        <w:t>Контрольные примеры</w:t>
      </w:r>
      <w:bookmarkEnd w:id="10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105" w:name="_Toc352058018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105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106" w:name="_Toc352058019"/>
      <w:r w:rsidRPr="0009076A">
        <w:t>Общие сведения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107" w:name="_Toc352058020"/>
      <w:r w:rsidRPr="0009076A">
        <w:t>Описание входных параметров</w:t>
      </w:r>
      <w:bookmarkEnd w:id="10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108" w:name="_Toc352058021"/>
      <w:r w:rsidRPr="0009076A">
        <w:t>Описание выходных параметров</w:t>
      </w:r>
      <w:bookmarkEnd w:id="10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109" w:name="_Toc352058022"/>
      <w:r w:rsidRPr="0009076A">
        <w:t>Ошибки</w:t>
      </w:r>
      <w:bookmarkEnd w:id="10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110" w:name="_Toc352058023"/>
      <w:r>
        <w:t>Контрольные примеры</w:t>
      </w:r>
      <w:bookmarkEnd w:id="11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111" w:name="_Toc352058024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111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112" w:name="_Toc352058025"/>
      <w:r w:rsidRPr="0009076A">
        <w:t>Общие сведения</w:t>
      </w:r>
      <w:bookmarkEnd w:id="1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8A7C5D" w:rsidRDefault="006E0B9B" w:rsidP="001E1144">
            <w:pPr>
              <w:rPr>
                <w:rPrChange w:id="113" w:author="Автор">
                  <w:rPr>
                    <w:lang w:val="en-US"/>
                  </w:rPr>
                </w:rPrChange>
              </w:rPr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114" w:name="_Toc352058026"/>
      <w:r w:rsidRPr="0009076A">
        <w:t>Описание входных параметров</w:t>
      </w:r>
      <w:bookmarkEnd w:id="114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115" w:name="_Toc352058027"/>
      <w:r w:rsidRPr="0009076A">
        <w:t>Описание выходных параметров</w:t>
      </w:r>
      <w:bookmarkEnd w:id="115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по каким каналам быт отправлен код</w:t>
            </w:r>
          </w:p>
        </w:tc>
      </w:tr>
    </w:tbl>
    <w:p w:rsidR="005D1B09" w:rsidRPr="0009076A" w:rsidRDefault="005D1B09" w:rsidP="005D1B09">
      <w:pPr>
        <w:pStyle w:val="32"/>
      </w:pPr>
      <w:bookmarkStart w:id="116" w:name="_Toc352058028"/>
      <w:r w:rsidRPr="0009076A">
        <w:t>Ошибки</w:t>
      </w:r>
      <w:bookmarkEnd w:id="116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117" w:name="_Toc352058029"/>
      <w:r>
        <w:t>Контрольные примеры</w:t>
      </w:r>
      <w:bookmarkEnd w:id="117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118" w:name="_Toc352058030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118"/>
      <w:r w:rsidRPr="0009076A">
        <w:t xml:space="preserve"> </w:t>
      </w:r>
    </w:p>
    <w:p w:rsidR="006E0B9B" w:rsidRPr="0009076A" w:rsidRDefault="006E0B9B" w:rsidP="006E0B9B">
      <w:pPr>
        <w:pStyle w:val="32"/>
      </w:pPr>
      <w:bookmarkStart w:id="119" w:name="_Toc352058031"/>
      <w:r w:rsidRPr="0009076A">
        <w:t>Общие сведения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8A7C5D" w:rsidRDefault="006E0B9B" w:rsidP="001E1144">
            <w:pPr>
              <w:rPr>
                <w:rPrChange w:id="120" w:author="Автор">
                  <w:rPr>
                    <w:lang w:val="en-US"/>
                  </w:rPr>
                </w:rPrChange>
              </w:rPr>
            </w:pPr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6E0B9B">
      <w:pPr>
        <w:pStyle w:val="32"/>
      </w:pPr>
      <w:bookmarkStart w:id="121" w:name="_Toc352058032"/>
      <w:r w:rsidRPr="0009076A">
        <w:t>Описание входных параметров</w:t>
      </w:r>
      <w:bookmarkEnd w:id="121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6E0B9B">
      <w:pPr>
        <w:pStyle w:val="32"/>
      </w:pPr>
      <w:bookmarkStart w:id="122" w:name="_Toc352058033"/>
      <w:r w:rsidRPr="0009076A">
        <w:t>Описание выходных параметров</w:t>
      </w:r>
      <w:bookmarkEnd w:id="122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6E0B9B">
      <w:pPr>
        <w:pStyle w:val="32"/>
      </w:pPr>
      <w:bookmarkStart w:id="123" w:name="_Toc352058034"/>
      <w:r w:rsidRPr="0009076A">
        <w:t>Ошибки</w:t>
      </w:r>
      <w:bookmarkEnd w:id="123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6E0B9B">
      <w:pPr>
        <w:pStyle w:val="32"/>
      </w:pPr>
      <w:bookmarkStart w:id="124" w:name="_Toc352058035"/>
      <w:r>
        <w:t>Контрольные примеры</w:t>
      </w:r>
      <w:bookmarkEnd w:id="124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ins w:id="125" w:author="Автор"/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ins w:id="126" w:author="Автор"/>
          <w:b/>
          <w:color w:val="A6A6A6"/>
          <w:lang w:val="en-US"/>
        </w:rPr>
      </w:pPr>
      <w:ins w:id="127" w:author="Автор">
        <w:r>
          <w:rPr>
            <w:b/>
            <w:color w:val="A6A6A6"/>
            <w:lang w:val="en-US"/>
          </w:rPr>
          <w:br w:type="page"/>
        </w:r>
      </w:ins>
    </w:p>
    <w:p w:rsidR="006E0B9B" w:rsidRPr="008A7C5D" w:rsidRDefault="00454648" w:rsidP="008A7C5D">
      <w:pPr>
        <w:pStyle w:val="21"/>
        <w:rPr>
          <w:ins w:id="128" w:author="Автор"/>
          <w:rPrChange w:id="129" w:author="Автор">
            <w:rPr>
              <w:ins w:id="130" w:author="Автор"/>
              <w:b/>
              <w:lang w:val="en-US"/>
            </w:rPr>
          </w:rPrChange>
        </w:rPr>
        <w:pPrChange w:id="131" w:author="Автор">
          <w:pPr>
            <w:widowControl/>
            <w:autoSpaceDN/>
            <w:adjustRightInd/>
            <w:spacing w:line="240" w:lineRule="auto"/>
            <w:jc w:val="left"/>
            <w:textAlignment w:val="auto"/>
          </w:pPr>
        </w:pPrChange>
      </w:pPr>
      <w:bookmarkStart w:id="132" w:name="_Toc352058036"/>
      <w:ins w:id="133" w:author="Автор">
        <w:r w:rsidRPr="00454648">
          <w:lastRenderedPageBreak/>
          <w:t xml:space="preserve">Изменить </w:t>
        </w:r>
        <w:r w:rsidRPr="00454648">
          <w:rPr>
            <w:szCs w:val="32"/>
          </w:rPr>
          <w:t xml:space="preserve">размер дневного ограничения на затраты по </w:t>
        </w:r>
        <w:r w:rsidRPr="00454648">
          <w:t>номеру контракта ребенка</w:t>
        </w:r>
        <w:bookmarkEnd w:id="132"/>
      </w:ins>
    </w:p>
    <w:p w:rsidR="00454648" w:rsidRDefault="00454648" w:rsidP="008A7C5D">
      <w:pPr>
        <w:pStyle w:val="30"/>
        <w:ind w:left="709"/>
        <w:rPr>
          <w:ins w:id="134" w:author="Автор"/>
          <w:lang w:val="en-US"/>
        </w:rPr>
        <w:pPrChange w:id="135" w:author="Автор">
          <w:pPr>
            <w:widowControl/>
            <w:autoSpaceDN/>
            <w:adjustRightInd/>
            <w:spacing w:line="240" w:lineRule="auto"/>
            <w:jc w:val="left"/>
            <w:textAlignment w:val="auto"/>
          </w:pPr>
        </w:pPrChange>
      </w:pPr>
      <w:bookmarkStart w:id="136" w:name="_Toc352058037"/>
      <w:ins w:id="137" w:author="Автор">
        <w:r w:rsidRPr="0009076A">
          <w:t>Общие сведения</w:t>
        </w:r>
        <w:bookmarkEnd w:id="136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FA1BE4">
        <w:trPr>
          <w:ins w:id="138" w:author="Автор"/>
        </w:trPr>
        <w:tc>
          <w:tcPr>
            <w:tcW w:w="2943" w:type="dxa"/>
          </w:tcPr>
          <w:p w:rsidR="00454648" w:rsidRPr="0009076A" w:rsidRDefault="00454648" w:rsidP="00FA1BE4">
            <w:pPr>
              <w:rPr>
                <w:ins w:id="139" w:author="Автор"/>
                <w:b/>
              </w:rPr>
            </w:pPr>
            <w:ins w:id="140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454648" w:rsidRPr="00454648" w:rsidRDefault="00454648" w:rsidP="00FA1BE4">
            <w:pPr>
              <w:rPr>
                <w:ins w:id="141" w:author="Автор"/>
                <w:lang w:val="en-US"/>
              </w:rPr>
            </w:pPr>
            <w:ins w:id="142" w:author="Автор">
              <w:r w:rsidRPr="008A7C5D">
                <w:rPr>
                  <w:bCs/>
                  <w:rPrChange w:id="143" w:author="Автор">
                    <w:rPr>
                      <w:b/>
                      <w:bCs/>
                    </w:rPr>
                  </w:rPrChange>
                </w:rPr>
                <w:t>changeExpenditureLimit</w:t>
              </w:r>
            </w:ins>
          </w:p>
        </w:tc>
      </w:tr>
      <w:tr w:rsidR="00454648" w:rsidRPr="0009076A" w:rsidTr="00FA1BE4">
        <w:trPr>
          <w:ins w:id="144" w:author="Автор"/>
        </w:trPr>
        <w:tc>
          <w:tcPr>
            <w:tcW w:w="2943" w:type="dxa"/>
          </w:tcPr>
          <w:p w:rsidR="00454648" w:rsidRPr="0009076A" w:rsidRDefault="00454648" w:rsidP="00FA1BE4">
            <w:pPr>
              <w:rPr>
                <w:ins w:id="145" w:author="Автор"/>
                <w:b/>
              </w:rPr>
            </w:pPr>
            <w:ins w:id="146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454648" w:rsidRPr="00FA1BE4" w:rsidRDefault="0020138A" w:rsidP="00FA1BE4">
            <w:pPr>
              <w:rPr>
                <w:ins w:id="147" w:author="Автор"/>
              </w:rPr>
            </w:pPr>
            <w:proofErr w:type="gramStart"/>
            <w:ins w:id="148" w:author="Автор">
              <w:r>
                <w:t>Для</w:t>
              </w:r>
              <w:proofErr w:type="gramEnd"/>
              <w:r>
                <w:t xml:space="preserve"> </w:t>
              </w:r>
              <w:r w:rsidRPr="00853F2F">
                <w:t xml:space="preserve">изменить </w:t>
              </w:r>
              <w:proofErr w:type="gramStart"/>
              <w:r w:rsidRPr="00853F2F">
                <w:t>размер</w:t>
              </w:r>
              <w:proofErr w:type="gramEnd"/>
              <w:r w:rsidRPr="00853F2F">
                <w:t xml:space="preserve"> дневного ограничения на затраты</w:t>
              </w:r>
              <w:r w:rsidRPr="001E6BBB">
                <w:t xml:space="preserve"> по номеру контракта</w:t>
              </w:r>
            </w:ins>
          </w:p>
        </w:tc>
      </w:tr>
      <w:tr w:rsidR="00454648" w:rsidRPr="0009076A" w:rsidTr="00FA1BE4">
        <w:trPr>
          <w:ins w:id="149" w:author="Автор"/>
        </w:trPr>
        <w:tc>
          <w:tcPr>
            <w:tcW w:w="2943" w:type="dxa"/>
          </w:tcPr>
          <w:p w:rsidR="00454648" w:rsidRPr="0009076A" w:rsidRDefault="00454648" w:rsidP="00FA1BE4">
            <w:pPr>
              <w:rPr>
                <w:ins w:id="150" w:author="Автор"/>
                <w:b/>
              </w:rPr>
            </w:pPr>
            <w:ins w:id="151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454648" w:rsidRPr="008A7C5D" w:rsidRDefault="0020138A" w:rsidP="00FA1BE4">
            <w:pPr>
              <w:rPr>
                <w:ins w:id="152" w:author="Автор"/>
                <w:sz w:val="20"/>
                <w:szCs w:val="20"/>
                <w:rPrChange w:id="153" w:author="Автор">
                  <w:rPr>
                    <w:ins w:id="154" w:author="Автор"/>
                  </w:rPr>
                </w:rPrChange>
              </w:rPr>
            </w:pPr>
            <w:ins w:id="155" w:author="Автор">
              <w:r w:rsidRPr="008A7C5D">
                <w:rPr>
                  <w:sz w:val="20"/>
                  <w:szCs w:val="20"/>
                  <w:rPrChange w:id="156" w:author="Автор">
                    <w:rPr/>
                  </w:rPrChange>
                </w:rPr>
                <w:t>Установить</w:t>
              </w:r>
              <w:r w:rsidRPr="008A7C5D">
                <w:rPr>
                  <w:sz w:val="20"/>
                  <w:szCs w:val="20"/>
                  <w:rPrChange w:id="157" w:author="Автор">
                    <w:rPr/>
                  </w:rPrChange>
                </w:rPr>
                <w:t xml:space="preserve"> размер дневного ограничения на затраты по номеру контракта</w:t>
              </w:r>
            </w:ins>
          </w:p>
        </w:tc>
      </w:tr>
    </w:tbl>
    <w:p w:rsidR="00454648" w:rsidRPr="008A7C5D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rPrChange w:id="158" w:author="Автор">
            <w:rPr>
              <w:b/>
              <w:color w:val="A6A6A6"/>
              <w:lang w:val="en-US"/>
            </w:rPr>
          </w:rPrChange>
        </w:rPr>
      </w:pPr>
    </w:p>
    <w:p w:rsidR="0020138A" w:rsidRDefault="0020138A" w:rsidP="008A7C5D">
      <w:pPr>
        <w:pStyle w:val="30"/>
        <w:ind w:left="709"/>
        <w:rPr>
          <w:ins w:id="159" w:author="Автор"/>
        </w:rPr>
        <w:pPrChange w:id="160" w:author="Автор">
          <w:pPr>
            <w:widowControl/>
            <w:autoSpaceDN/>
            <w:adjustRightInd/>
            <w:spacing w:line="240" w:lineRule="auto"/>
            <w:jc w:val="left"/>
            <w:textAlignment w:val="auto"/>
          </w:pPr>
        </w:pPrChange>
      </w:pPr>
      <w:bookmarkStart w:id="161" w:name="_Toc352058038"/>
      <w:ins w:id="162" w:author="Автор">
        <w:r w:rsidRPr="0009076A">
          <w:t>Описание входных параметров</w:t>
        </w:r>
        <w:bookmarkEnd w:id="161"/>
      </w:ins>
    </w:p>
    <w:p w:rsidR="00CB2F72" w:rsidRDefault="00CB2F72" w:rsidP="008A7C5D">
      <w:pPr>
        <w:pStyle w:val="af7"/>
        <w:rPr>
          <w:ins w:id="163" w:author="Автор"/>
        </w:rPr>
        <w:pPrChange w:id="164" w:author="Автор">
          <w:pPr>
            <w:widowControl/>
            <w:autoSpaceDN/>
            <w:adjustRightInd/>
            <w:spacing w:line="240" w:lineRule="auto"/>
            <w:jc w:val="left"/>
            <w:textAlignment w:val="auto"/>
          </w:pPr>
        </w:pPrChange>
      </w:pPr>
      <w:ins w:id="165" w:author="Автор">
        <w:r w:rsidRPr="0009076A">
          <w:rPr>
            <w:b/>
          </w:rPr>
          <w:t xml:space="preserve">Входные данные: </w:t>
        </w:r>
        <w:r w:rsidRPr="00FA1BE4">
          <w:rPr>
            <w:bCs/>
          </w:rPr>
          <w:t>changeExpenditureLimit</w:t>
        </w:r>
      </w:ins>
    </w:p>
    <w:p w:rsidR="00CB2F72" w:rsidRPr="008A7C5D" w:rsidRDefault="00CB2F72" w:rsidP="008A7C5D">
      <w:pPr>
        <w:pStyle w:val="af7"/>
        <w:rPr>
          <w:ins w:id="166" w:author="Автор"/>
          <w:b/>
          <w:rPrChange w:id="167" w:author="Автор">
            <w:rPr>
              <w:ins w:id="168" w:author="Автор"/>
            </w:rPr>
          </w:rPrChange>
        </w:rPr>
        <w:pPrChange w:id="169" w:author="Автор">
          <w:pPr>
            <w:widowControl/>
            <w:autoSpaceDN/>
            <w:adjustRightInd/>
            <w:spacing w:line="240" w:lineRule="auto"/>
            <w:jc w:val="left"/>
            <w:textAlignment w:val="auto"/>
          </w:pPr>
        </w:pPrChange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FA1BE4">
        <w:trPr>
          <w:ins w:id="170" w:author="Автор"/>
        </w:trPr>
        <w:tc>
          <w:tcPr>
            <w:tcW w:w="534" w:type="dxa"/>
            <w:vAlign w:val="center"/>
          </w:tcPr>
          <w:p w:rsidR="0020138A" w:rsidRPr="0009076A" w:rsidRDefault="0020138A" w:rsidP="00FA1BE4">
            <w:pPr>
              <w:pStyle w:val="a9"/>
              <w:rPr>
                <w:ins w:id="171" w:author="Автор"/>
                <w:lang w:val="en-US"/>
              </w:rPr>
            </w:pPr>
            <w:ins w:id="172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20138A" w:rsidRPr="0009076A" w:rsidRDefault="0020138A" w:rsidP="00FA1BE4">
            <w:pPr>
              <w:pStyle w:val="a9"/>
              <w:rPr>
                <w:ins w:id="173" w:author="Автор"/>
              </w:rPr>
            </w:pPr>
            <w:ins w:id="174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20138A" w:rsidRPr="0009076A" w:rsidRDefault="0020138A" w:rsidP="00FA1BE4">
            <w:pPr>
              <w:pStyle w:val="a9"/>
              <w:rPr>
                <w:ins w:id="175" w:author="Автор"/>
              </w:rPr>
            </w:pPr>
            <w:ins w:id="176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20138A" w:rsidRPr="0009076A" w:rsidRDefault="0020138A" w:rsidP="00FA1BE4">
            <w:pPr>
              <w:pStyle w:val="a9"/>
              <w:rPr>
                <w:ins w:id="177" w:author="Автор"/>
              </w:rPr>
            </w:pPr>
            <w:ins w:id="178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20138A" w:rsidRPr="0009076A" w:rsidRDefault="0020138A" w:rsidP="00FA1BE4">
            <w:pPr>
              <w:pStyle w:val="a9"/>
              <w:rPr>
                <w:ins w:id="179" w:author="Автор"/>
              </w:rPr>
            </w:pPr>
            <w:ins w:id="180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20138A" w:rsidRPr="0009076A" w:rsidRDefault="0020138A" w:rsidP="00FA1BE4">
            <w:pPr>
              <w:pStyle w:val="a9"/>
              <w:rPr>
                <w:ins w:id="181" w:author="Автор"/>
              </w:rPr>
            </w:pPr>
            <w:ins w:id="182" w:author="Автор">
              <w:r w:rsidRPr="0009076A">
                <w:t xml:space="preserve">Комментарий </w:t>
              </w:r>
            </w:ins>
          </w:p>
        </w:tc>
      </w:tr>
      <w:tr w:rsidR="0020138A" w:rsidRPr="0009076A" w:rsidTr="00FA1BE4">
        <w:trPr>
          <w:ins w:id="183" w:author="Автор"/>
        </w:trPr>
        <w:tc>
          <w:tcPr>
            <w:tcW w:w="534" w:type="dxa"/>
            <w:vAlign w:val="center"/>
          </w:tcPr>
          <w:p w:rsidR="0020138A" w:rsidRPr="0009076A" w:rsidRDefault="0020138A" w:rsidP="00FA1BE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84" w:author="Автор"/>
              </w:rPr>
            </w:pPr>
            <w:ins w:id="185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20138A" w:rsidRPr="000D3C28" w:rsidRDefault="0020138A" w:rsidP="00FA1BE4">
            <w:pPr>
              <w:pStyle w:val="affff1"/>
              <w:ind w:left="0"/>
              <w:rPr>
                <w:ins w:id="186" w:author="Автор"/>
                <w:sz w:val="20"/>
                <w:szCs w:val="20"/>
              </w:rPr>
            </w:pPr>
            <w:ins w:id="187" w:author="Автор">
              <w:r w:rsidRPr="000D3C28"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</w:tcPr>
          <w:p w:rsidR="0020138A" w:rsidRPr="006E0B9B" w:rsidRDefault="0020138A" w:rsidP="00FA1BE4">
            <w:pPr>
              <w:pStyle w:val="affff1"/>
              <w:ind w:left="0"/>
              <w:rPr>
                <w:ins w:id="188" w:author="Автор"/>
                <w:sz w:val="20"/>
                <w:szCs w:val="20"/>
                <w:lang w:val="en-US"/>
              </w:rPr>
            </w:pPr>
            <w:ins w:id="189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20138A" w:rsidRPr="00885978" w:rsidRDefault="0020138A" w:rsidP="00FA1BE4">
            <w:pPr>
              <w:pStyle w:val="affff1"/>
              <w:ind w:left="0"/>
              <w:rPr>
                <w:ins w:id="190" w:author="Автор"/>
                <w:sz w:val="20"/>
                <w:szCs w:val="20"/>
                <w:lang w:val="en-US"/>
              </w:rPr>
            </w:pPr>
            <w:ins w:id="191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20138A" w:rsidRPr="000D3C28" w:rsidRDefault="0020138A" w:rsidP="00FA1BE4">
            <w:pPr>
              <w:pStyle w:val="affff1"/>
              <w:ind w:left="0"/>
              <w:rPr>
                <w:ins w:id="192" w:author="Автор"/>
                <w:sz w:val="20"/>
                <w:szCs w:val="20"/>
              </w:rPr>
            </w:pPr>
            <w:ins w:id="193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20138A" w:rsidRPr="0009076A" w:rsidRDefault="0020138A" w:rsidP="00FA1BE4">
            <w:pPr>
              <w:pStyle w:val="affff1"/>
              <w:ind w:left="0"/>
              <w:rPr>
                <w:ins w:id="194" w:author="Автор"/>
                <w:sz w:val="20"/>
                <w:szCs w:val="20"/>
              </w:rPr>
            </w:pPr>
          </w:p>
        </w:tc>
      </w:tr>
      <w:tr w:rsidR="0020138A" w:rsidRPr="0009076A" w:rsidTr="00FA1BE4">
        <w:trPr>
          <w:ins w:id="195" w:author="Автор"/>
        </w:trPr>
        <w:tc>
          <w:tcPr>
            <w:tcW w:w="534" w:type="dxa"/>
            <w:vAlign w:val="center"/>
          </w:tcPr>
          <w:p w:rsidR="0020138A" w:rsidRPr="008A7C5D" w:rsidRDefault="0020138A" w:rsidP="00FA1BE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96" w:author="Автор"/>
                <w:rPrChange w:id="197" w:author="Автор">
                  <w:rPr>
                    <w:ins w:id="198" w:author="Автор"/>
                    <w:lang w:val="en-US"/>
                  </w:rPr>
                </w:rPrChange>
              </w:rPr>
            </w:pPr>
            <w:ins w:id="199" w:author="Автор">
              <w:r>
                <w:t>2</w:t>
              </w:r>
            </w:ins>
          </w:p>
        </w:tc>
        <w:tc>
          <w:tcPr>
            <w:tcW w:w="2050" w:type="dxa"/>
          </w:tcPr>
          <w:p w:rsidR="0020138A" w:rsidRPr="0020138A" w:rsidRDefault="0020138A" w:rsidP="00FA1BE4">
            <w:pPr>
              <w:pStyle w:val="affff1"/>
              <w:ind w:left="0"/>
              <w:rPr>
                <w:ins w:id="200" w:author="Автор"/>
                <w:sz w:val="20"/>
                <w:szCs w:val="20"/>
                <w:lang w:val="en-US"/>
              </w:rPr>
            </w:pPr>
            <w:ins w:id="201" w:author="Автор">
              <w:r w:rsidRPr="0020138A">
                <w:rPr>
                  <w:sz w:val="20"/>
                  <w:szCs w:val="20"/>
                  <w:lang w:val="en-US"/>
                </w:rPr>
                <w:t>limit</w:t>
              </w:r>
            </w:ins>
          </w:p>
        </w:tc>
        <w:tc>
          <w:tcPr>
            <w:tcW w:w="1903" w:type="dxa"/>
          </w:tcPr>
          <w:p w:rsidR="0020138A" w:rsidRPr="0020138A" w:rsidRDefault="0020138A" w:rsidP="00FA1BE4">
            <w:pPr>
              <w:pStyle w:val="affff1"/>
              <w:ind w:left="0"/>
              <w:rPr>
                <w:ins w:id="202" w:author="Автор"/>
                <w:sz w:val="20"/>
                <w:szCs w:val="20"/>
              </w:rPr>
            </w:pPr>
            <w:ins w:id="203" w:author="Автор">
              <w:r w:rsidRPr="008A7C5D">
                <w:rPr>
                  <w:sz w:val="20"/>
                  <w:szCs w:val="20"/>
                  <w:rPrChange w:id="204" w:author="Автор">
                    <w:rPr/>
                  </w:rPrChange>
                </w:rPr>
                <w:t>Р</w:t>
              </w:r>
              <w:r w:rsidRPr="008A7C5D">
                <w:rPr>
                  <w:sz w:val="20"/>
                  <w:szCs w:val="20"/>
                  <w:rPrChange w:id="205" w:author="Автор">
                    <w:rPr/>
                  </w:rPrChange>
                </w:rPr>
                <w:t>азмер дневного ограничения</w:t>
              </w:r>
            </w:ins>
          </w:p>
        </w:tc>
        <w:tc>
          <w:tcPr>
            <w:tcW w:w="1965" w:type="dxa"/>
          </w:tcPr>
          <w:p w:rsidR="0020138A" w:rsidRDefault="0020138A" w:rsidP="00FA1BE4">
            <w:pPr>
              <w:pStyle w:val="affff1"/>
              <w:ind w:left="0"/>
              <w:rPr>
                <w:ins w:id="206" w:author="Автор"/>
                <w:sz w:val="20"/>
                <w:szCs w:val="20"/>
              </w:rPr>
            </w:pPr>
            <w:ins w:id="20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20138A" w:rsidRPr="0009076A" w:rsidRDefault="0020138A" w:rsidP="00FA1BE4">
            <w:pPr>
              <w:pStyle w:val="affff1"/>
              <w:ind w:left="0"/>
              <w:rPr>
                <w:ins w:id="208" w:author="Автор"/>
                <w:sz w:val="20"/>
                <w:szCs w:val="20"/>
                <w:lang w:val="en-US"/>
              </w:rPr>
            </w:pPr>
            <w:ins w:id="209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20138A" w:rsidRPr="0009076A" w:rsidRDefault="00CB2F72" w:rsidP="00FA1BE4">
            <w:pPr>
              <w:pStyle w:val="affff1"/>
              <w:ind w:left="0"/>
              <w:rPr>
                <w:ins w:id="210" w:author="Автор"/>
                <w:sz w:val="20"/>
                <w:szCs w:val="20"/>
              </w:rPr>
            </w:pPr>
            <w:ins w:id="211" w:author="Автор">
              <w:r w:rsidRPr="00FA1BE4">
                <w:rPr>
                  <w:sz w:val="20"/>
                  <w:szCs w:val="20"/>
                </w:rPr>
                <w:t>Размер дневного ограничения</w:t>
              </w:r>
              <w:r>
                <w:rPr>
                  <w:sz w:val="20"/>
                  <w:szCs w:val="20"/>
                </w:rPr>
                <w:t xml:space="preserve"> </w:t>
              </w:r>
              <w:r w:rsidR="006147AF">
                <w:rPr>
                  <w:sz w:val="20"/>
                  <w:szCs w:val="20"/>
                </w:rPr>
                <w:t xml:space="preserve">указывается в копейках и </w:t>
              </w:r>
              <w:r>
                <w:rPr>
                  <w:sz w:val="20"/>
                  <w:szCs w:val="20"/>
                </w:rPr>
                <w:t>должен быть больше 0</w:t>
              </w:r>
            </w:ins>
          </w:p>
        </w:tc>
      </w:tr>
    </w:tbl>
    <w:p w:rsidR="0020138A" w:rsidRPr="0020138A" w:rsidRDefault="0020138A" w:rsidP="008A7C5D">
      <w:pPr>
        <w:rPr>
          <w:ins w:id="212" w:author="Автор"/>
        </w:rPr>
        <w:pPrChange w:id="213" w:author="Автор">
          <w:pPr>
            <w:widowControl/>
            <w:autoSpaceDN/>
            <w:adjustRightInd/>
            <w:spacing w:line="240" w:lineRule="auto"/>
            <w:jc w:val="left"/>
            <w:textAlignment w:val="auto"/>
          </w:pPr>
        </w:pPrChange>
      </w:pPr>
    </w:p>
    <w:p w:rsidR="0020138A" w:rsidRDefault="0020138A" w:rsidP="008A7C5D">
      <w:pPr>
        <w:pStyle w:val="30"/>
        <w:ind w:left="709"/>
        <w:rPr>
          <w:ins w:id="214" w:author="Автор"/>
        </w:rPr>
        <w:pPrChange w:id="215" w:author="Автор">
          <w:pPr>
            <w:widowControl/>
            <w:autoSpaceDN/>
            <w:adjustRightInd/>
            <w:spacing w:line="240" w:lineRule="auto"/>
            <w:jc w:val="left"/>
            <w:textAlignment w:val="auto"/>
          </w:pPr>
        </w:pPrChange>
      </w:pPr>
      <w:ins w:id="216" w:author="Автор">
        <w:r>
          <w:t xml:space="preserve"> </w:t>
        </w:r>
        <w:bookmarkStart w:id="217" w:name="_Toc352058039"/>
        <w:r w:rsidR="00CB2F72" w:rsidRPr="0009076A">
          <w:t>Описание выходных параметров</w:t>
        </w:r>
        <w:bookmarkEnd w:id="217"/>
      </w:ins>
    </w:p>
    <w:p w:rsidR="00CB2F72" w:rsidRDefault="00CB2F72" w:rsidP="00CB2F72">
      <w:pPr>
        <w:pStyle w:val="af7"/>
        <w:rPr>
          <w:ins w:id="218" w:author="Автор"/>
          <w:b/>
        </w:rPr>
      </w:pPr>
      <w:ins w:id="219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p w:rsidR="00CB2F72" w:rsidRPr="00CB2F72" w:rsidRDefault="00CB2F72" w:rsidP="00CB2F72">
      <w:pPr>
        <w:pStyle w:val="af7"/>
        <w:rPr>
          <w:ins w:id="220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FA1BE4">
        <w:trPr>
          <w:ins w:id="221" w:author="Автор"/>
        </w:trPr>
        <w:tc>
          <w:tcPr>
            <w:tcW w:w="534" w:type="dxa"/>
            <w:vAlign w:val="center"/>
          </w:tcPr>
          <w:p w:rsidR="00CB2F72" w:rsidRPr="0009076A" w:rsidRDefault="00CB2F72" w:rsidP="00FA1BE4">
            <w:pPr>
              <w:pStyle w:val="a9"/>
              <w:rPr>
                <w:ins w:id="222" w:author="Автор"/>
                <w:lang w:val="en-US"/>
              </w:rPr>
            </w:pPr>
            <w:ins w:id="223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CB2F72" w:rsidRPr="0009076A" w:rsidRDefault="00CB2F72" w:rsidP="00FA1BE4">
            <w:pPr>
              <w:pStyle w:val="a9"/>
              <w:rPr>
                <w:ins w:id="224" w:author="Автор"/>
              </w:rPr>
            </w:pPr>
            <w:ins w:id="225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CB2F72" w:rsidRPr="0009076A" w:rsidRDefault="00CB2F72" w:rsidP="00FA1BE4">
            <w:pPr>
              <w:pStyle w:val="a9"/>
              <w:rPr>
                <w:ins w:id="226" w:author="Автор"/>
              </w:rPr>
            </w:pPr>
            <w:ins w:id="227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CB2F72" w:rsidRPr="0009076A" w:rsidRDefault="00CB2F72" w:rsidP="00FA1BE4">
            <w:pPr>
              <w:pStyle w:val="a9"/>
              <w:rPr>
                <w:ins w:id="228" w:author="Автор"/>
              </w:rPr>
            </w:pPr>
            <w:ins w:id="229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CB2F72" w:rsidRPr="0009076A" w:rsidRDefault="00CB2F72" w:rsidP="00FA1BE4">
            <w:pPr>
              <w:pStyle w:val="a9"/>
              <w:rPr>
                <w:ins w:id="230" w:author="Автор"/>
              </w:rPr>
            </w:pPr>
            <w:ins w:id="231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CB2F72" w:rsidRPr="0009076A" w:rsidRDefault="00CB2F72" w:rsidP="00FA1BE4">
            <w:pPr>
              <w:pStyle w:val="a9"/>
              <w:rPr>
                <w:ins w:id="232" w:author="Автор"/>
              </w:rPr>
            </w:pPr>
            <w:ins w:id="233" w:author="Автор">
              <w:r w:rsidRPr="0009076A">
                <w:t xml:space="preserve">Комментарий </w:t>
              </w:r>
            </w:ins>
          </w:p>
        </w:tc>
      </w:tr>
      <w:tr w:rsidR="00CB2F72" w:rsidRPr="0009076A" w:rsidTr="00FA1BE4">
        <w:trPr>
          <w:ins w:id="234" w:author="Автор"/>
        </w:trPr>
        <w:tc>
          <w:tcPr>
            <w:tcW w:w="534" w:type="dxa"/>
            <w:vAlign w:val="center"/>
          </w:tcPr>
          <w:p w:rsidR="00CB2F72" w:rsidRPr="0009076A" w:rsidRDefault="00CB2F72" w:rsidP="00FA1BE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35" w:author="Автор"/>
              </w:rPr>
            </w:pPr>
            <w:ins w:id="236" w:author="Автор">
              <w:r>
                <w:t>1</w:t>
              </w:r>
            </w:ins>
          </w:p>
        </w:tc>
        <w:tc>
          <w:tcPr>
            <w:tcW w:w="2050" w:type="dxa"/>
          </w:tcPr>
          <w:p w:rsidR="00CB2F72" w:rsidRPr="0009076A" w:rsidRDefault="00CB2F72" w:rsidP="00FA1BE4">
            <w:pPr>
              <w:pStyle w:val="affff1"/>
              <w:ind w:left="0"/>
              <w:rPr>
                <w:ins w:id="237" w:author="Автор"/>
                <w:sz w:val="20"/>
                <w:szCs w:val="20"/>
                <w:lang w:val="en-US"/>
              </w:rPr>
            </w:pPr>
            <w:ins w:id="238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CB2F72" w:rsidRPr="0009076A" w:rsidRDefault="00CB2F72" w:rsidP="00FA1BE4">
            <w:pPr>
              <w:pStyle w:val="affff1"/>
              <w:ind w:left="0"/>
              <w:rPr>
                <w:ins w:id="239" w:author="Автор"/>
                <w:sz w:val="20"/>
                <w:szCs w:val="20"/>
                <w:lang w:val="en-US"/>
              </w:rPr>
            </w:pPr>
            <w:ins w:id="240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CB2F72" w:rsidRPr="0009076A" w:rsidRDefault="00CB2F72" w:rsidP="00FA1BE4">
            <w:pPr>
              <w:pStyle w:val="affff1"/>
              <w:ind w:left="0"/>
              <w:rPr>
                <w:ins w:id="241" w:author="Автор"/>
                <w:sz w:val="20"/>
                <w:szCs w:val="20"/>
                <w:lang w:val="en-US"/>
              </w:rPr>
            </w:pPr>
            <w:ins w:id="242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CB2F72" w:rsidRPr="0009076A" w:rsidRDefault="00CB2F72" w:rsidP="00FA1BE4">
            <w:pPr>
              <w:pStyle w:val="affff1"/>
              <w:ind w:left="0"/>
              <w:rPr>
                <w:ins w:id="243" w:author="Автор"/>
                <w:sz w:val="20"/>
                <w:szCs w:val="20"/>
                <w:lang w:val="en-US"/>
              </w:rPr>
            </w:pPr>
            <w:ins w:id="244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CB2F72" w:rsidRPr="0009076A" w:rsidRDefault="00CB2F72" w:rsidP="00FA1BE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5" w:author="Автор"/>
                <w:sz w:val="20"/>
                <w:szCs w:val="20"/>
              </w:rPr>
            </w:pPr>
          </w:p>
        </w:tc>
      </w:tr>
      <w:tr w:rsidR="00CB2F72" w:rsidRPr="0009076A" w:rsidTr="00FA1BE4">
        <w:trPr>
          <w:ins w:id="246" w:author="Автор"/>
        </w:trPr>
        <w:tc>
          <w:tcPr>
            <w:tcW w:w="534" w:type="dxa"/>
            <w:vAlign w:val="center"/>
          </w:tcPr>
          <w:p w:rsidR="00CB2F72" w:rsidRPr="0009076A" w:rsidRDefault="00CB2F72" w:rsidP="00FA1BE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7" w:author="Автор"/>
              </w:rPr>
            </w:pPr>
            <w:ins w:id="248" w:author="Автор">
              <w:r>
                <w:t>2</w:t>
              </w:r>
            </w:ins>
          </w:p>
        </w:tc>
        <w:tc>
          <w:tcPr>
            <w:tcW w:w="2050" w:type="dxa"/>
          </w:tcPr>
          <w:p w:rsidR="00CB2F72" w:rsidRPr="0009076A" w:rsidRDefault="00CB2F72" w:rsidP="00FA1BE4">
            <w:pPr>
              <w:pStyle w:val="affff1"/>
              <w:ind w:left="0"/>
              <w:rPr>
                <w:ins w:id="249" w:author="Автор"/>
                <w:sz w:val="20"/>
                <w:szCs w:val="20"/>
                <w:lang w:val="en-US"/>
              </w:rPr>
            </w:pPr>
            <w:ins w:id="250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CB2F72" w:rsidRPr="0009076A" w:rsidRDefault="00CB2F72" w:rsidP="00FA1BE4">
            <w:pPr>
              <w:pStyle w:val="affff1"/>
              <w:ind w:left="0"/>
              <w:rPr>
                <w:ins w:id="251" w:author="Автор"/>
                <w:sz w:val="20"/>
                <w:szCs w:val="20"/>
                <w:lang w:val="en-US"/>
              </w:rPr>
            </w:pPr>
            <w:ins w:id="252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CB2F72" w:rsidRPr="0009076A" w:rsidRDefault="00CB2F72" w:rsidP="00FA1BE4">
            <w:pPr>
              <w:pStyle w:val="affff1"/>
              <w:ind w:left="0"/>
              <w:rPr>
                <w:ins w:id="253" w:author="Автор"/>
                <w:sz w:val="20"/>
                <w:szCs w:val="20"/>
              </w:rPr>
            </w:pPr>
            <w:ins w:id="254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CB2F72" w:rsidRPr="0009076A" w:rsidRDefault="00CB2F72" w:rsidP="00FA1BE4">
            <w:pPr>
              <w:pStyle w:val="affff1"/>
              <w:ind w:left="0"/>
              <w:rPr>
                <w:ins w:id="255" w:author="Автор"/>
                <w:sz w:val="20"/>
                <w:szCs w:val="20"/>
                <w:lang w:val="en-US"/>
              </w:rPr>
            </w:pPr>
            <w:ins w:id="256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B2F72" w:rsidRPr="0009076A" w:rsidRDefault="00CB2F72" w:rsidP="00FA1BE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57" w:author="Автор"/>
                <w:sz w:val="20"/>
                <w:szCs w:val="20"/>
              </w:rPr>
            </w:pPr>
          </w:p>
        </w:tc>
      </w:tr>
    </w:tbl>
    <w:p w:rsidR="00CB2F72" w:rsidRPr="00CB2F72" w:rsidRDefault="00CB2F72" w:rsidP="008A7C5D">
      <w:pPr>
        <w:pStyle w:val="30"/>
        <w:ind w:left="709"/>
        <w:rPr>
          <w:ins w:id="258" w:author="Автор"/>
        </w:rPr>
        <w:pPrChange w:id="259" w:author="Автор">
          <w:pPr>
            <w:pStyle w:val="30"/>
            <w:numPr>
              <w:numId w:val="18"/>
            </w:numPr>
          </w:pPr>
        </w:pPrChange>
      </w:pPr>
      <w:bookmarkStart w:id="260" w:name="_Toc352058040"/>
      <w:ins w:id="261" w:author="Автор">
        <w:r w:rsidRPr="0009076A">
          <w:t>Ошибки</w:t>
        </w:r>
        <w:bookmarkEnd w:id="260"/>
      </w:ins>
    </w:p>
    <w:p w:rsidR="00CB2F72" w:rsidRPr="0009076A" w:rsidRDefault="00CB2F72" w:rsidP="00CB2F72">
      <w:pPr>
        <w:pStyle w:val="af7"/>
        <w:rPr>
          <w:ins w:id="262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FA1BE4">
        <w:trPr>
          <w:ins w:id="263" w:author="Автор"/>
        </w:trPr>
        <w:tc>
          <w:tcPr>
            <w:tcW w:w="534" w:type="dxa"/>
            <w:vAlign w:val="center"/>
          </w:tcPr>
          <w:p w:rsidR="00CB2F72" w:rsidRPr="0009076A" w:rsidRDefault="00CB2F72" w:rsidP="00FA1BE4">
            <w:pPr>
              <w:pStyle w:val="a9"/>
              <w:rPr>
                <w:ins w:id="264" w:author="Автор"/>
                <w:lang w:val="en-US"/>
              </w:rPr>
            </w:pPr>
            <w:ins w:id="265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CB2F72" w:rsidRPr="0009076A" w:rsidRDefault="00CB2F72" w:rsidP="00FA1BE4">
            <w:pPr>
              <w:pStyle w:val="a9"/>
              <w:rPr>
                <w:ins w:id="266" w:author="Автор"/>
              </w:rPr>
            </w:pPr>
            <w:ins w:id="267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CB2F72" w:rsidRPr="0009076A" w:rsidRDefault="00CB2F72" w:rsidP="00FA1BE4">
            <w:pPr>
              <w:pStyle w:val="a9"/>
              <w:rPr>
                <w:ins w:id="268" w:author="Автор"/>
              </w:rPr>
            </w:pPr>
            <w:ins w:id="269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CB2F72" w:rsidRPr="0009076A" w:rsidRDefault="00CB2F72" w:rsidP="00FA1BE4">
            <w:pPr>
              <w:pStyle w:val="a9"/>
              <w:rPr>
                <w:ins w:id="270" w:author="Автор"/>
              </w:rPr>
            </w:pPr>
            <w:ins w:id="271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CB2F72" w:rsidRPr="0009076A" w:rsidRDefault="00CB2F72" w:rsidP="00FA1BE4">
            <w:pPr>
              <w:pStyle w:val="a9"/>
              <w:rPr>
                <w:ins w:id="272" w:author="Автор"/>
              </w:rPr>
            </w:pPr>
            <w:ins w:id="273" w:author="Автор">
              <w:r w:rsidRPr="0009076A">
                <w:t>Комментарий</w:t>
              </w:r>
            </w:ins>
          </w:p>
        </w:tc>
      </w:tr>
      <w:tr w:rsidR="00CB2F72" w:rsidRPr="0009076A" w:rsidTr="00FA1BE4">
        <w:trPr>
          <w:ins w:id="274" w:author="Автор"/>
        </w:trPr>
        <w:tc>
          <w:tcPr>
            <w:tcW w:w="534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275" w:author="Автор"/>
                <w:sz w:val="20"/>
                <w:szCs w:val="20"/>
              </w:rPr>
            </w:pPr>
            <w:ins w:id="276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277" w:author="Автор"/>
                <w:sz w:val="20"/>
                <w:szCs w:val="20"/>
                <w:lang w:val="en-US"/>
              </w:rPr>
            </w:pPr>
            <w:ins w:id="278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CB2F72" w:rsidRPr="00BD5837" w:rsidRDefault="00CB2F72" w:rsidP="00FA1BE4">
            <w:pPr>
              <w:pStyle w:val="affff1"/>
              <w:ind w:left="0"/>
              <w:rPr>
                <w:ins w:id="279" w:author="Автор"/>
                <w:sz w:val="20"/>
                <w:szCs w:val="20"/>
                <w:lang w:val="en-US"/>
              </w:rPr>
            </w:pPr>
            <w:ins w:id="280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281" w:author="Автор"/>
                <w:sz w:val="20"/>
                <w:szCs w:val="20"/>
                <w:lang w:val="en-US"/>
              </w:rPr>
            </w:pPr>
            <w:ins w:id="282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283" w:author="Автор"/>
                <w:sz w:val="20"/>
                <w:szCs w:val="20"/>
              </w:rPr>
            </w:pPr>
          </w:p>
        </w:tc>
      </w:tr>
      <w:tr w:rsidR="00CB2F72" w:rsidRPr="0009076A" w:rsidTr="00FA1BE4">
        <w:trPr>
          <w:ins w:id="284" w:author="Автор"/>
        </w:trPr>
        <w:tc>
          <w:tcPr>
            <w:tcW w:w="534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285" w:author="Автор"/>
                <w:sz w:val="20"/>
                <w:szCs w:val="20"/>
              </w:rPr>
            </w:pPr>
            <w:ins w:id="286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287" w:author="Автор"/>
                <w:sz w:val="20"/>
                <w:szCs w:val="20"/>
                <w:lang w:val="en-US"/>
              </w:rPr>
            </w:pPr>
            <w:ins w:id="288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CB2F72" w:rsidRPr="00BD5837" w:rsidRDefault="00CB2F72" w:rsidP="00FA1BE4">
            <w:pPr>
              <w:pStyle w:val="affff1"/>
              <w:ind w:left="0"/>
              <w:rPr>
                <w:ins w:id="289" w:author="Автор"/>
                <w:sz w:val="20"/>
                <w:szCs w:val="20"/>
                <w:lang w:val="en-US"/>
              </w:rPr>
            </w:pPr>
            <w:ins w:id="290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CB2F72" w:rsidRPr="004E4FDF" w:rsidRDefault="00CB2F72" w:rsidP="00FA1BE4">
            <w:pPr>
              <w:pStyle w:val="affff1"/>
              <w:ind w:left="0"/>
              <w:rPr>
                <w:ins w:id="291" w:author="Автор"/>
                <w:sz w:val="20"/>
                <w:szCs w:val="20"/>
              </w:rPr>
            </w:pPr>
            <w:ins w:id="292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293" w:author="Автор"/>
                <w:sz w:val="20"/>
                <w:szCs w:val="20"/>
              </w:rPr>
            </w:pPr>
          </w:p>
        </w:tc>
      </w:tr>
      <w:tr w:rsidR="00CB2F72" w:rsidRPr="0009076A" w:rsidTr="00FA1BE4">
        <w:trPr>
          <w:ins w:id="294" w:author="Автор"/>
        </w:trPr>
        <w:tc>
          <w:tcPr>
            <w:tcW w:w="534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295" w:author="Автор"/>
                <w:sz w:val="20"/>
                <w:szCs w:val="20"/>
              </w:rPr>
            </w:pPr>
            <w:ins w:id="296" w:author="Автор">
              <w:r w:rsidRPr="0009076A">
                <w:rPr>
                  <w:sz w:val="20"/>
                  <w:szCs w:val="20"/>
                </w:rPr>
                <w:lastRenderedPageBreak/>
                <w:t>3</w:t>
              </w:r>
            </w:ins>
          </w:p>
        </w:tc>
        <w:tc>
          <w:tcPr>
            <w:tcW w:w="2050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297" w:author="Автор"/>
                <w:sz w:val="20"/>
                <w:szCs w:val="20"/>
                <w:lang w:val="en-US"/>
              </w:rPr>
            </w:pPr>
            <w:ins w:id="298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vAlign w:val="center"/>
          </w:tcPr>
          <w:p w:rsidR="00CB2F72" w:rsidRPr="00BD5837" w:rsidRDefault="00CB2F72" w:rsidP="00FA1BE4">
            <w:pPr>
              <w:pStyle w:val="affff1"/>
              <w:ind w:left="0"/>
              <w:rPr>
                <w:ins w:id="299" w:author="Автор"/>
                <w:sz w:val="20"/>
                <w:szCs w:val="20"/>
                <w:lang w:val="en-US"/>
              </w:rPr>
            </w:pPr>
            <w:ins w:id="300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3276" w:type="dxa"/>
            <w:vAlign w:val="center"/>
          </w:tcPr>
          <w:p w:rsidR="00CB2F72" w:rsidRPr="00BD5837" w:rsidRDefault="00CB2F72" w:rsidP="00FA1BE4">
            <w:pPr>
              <w:pStyle w:val="affff1"/>
              <w:ind w:left="0"/>
              <w:rPr>
                <w:ins w:id="301" w:author="Автор"/>
                <w:sz w:val="20"/>
                <w:szCs w:val="20"/>
                <w:lang w:val="en-US"/>
              </w:rPr>
            </w:pPr>
            <w:ins w:id="302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2693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303" w:author="Автор"/>
                <w:sz w:val="20"/>
                <w:szCs w:val="20"/>
              </w:rPr>
            </w:pPr>
          </w:p>
        </w:tc>
      </w:tr>
      <w:tr w:rsidR="00CB2F72" w:rsidRPr="0009076A" w:rsidTr="00FA1BE4">
        <w:trPr>
          <w:ins w:id="304" w:author="Автор"/>
        </w:trPr>
        <w:tc>
          <w:tcPr>
            <w:tcW w:w="534" w:type="dxa"/>
            <w:vAlign w:val="center"/>
          </w:tcPr>
          <w:p w:rsidR="00CB2F72" w:rsidRPr="00BD5837" w:rsidRDefault="00CB2F72" w:rsidP="00FA1BE4">
            <w:pPr>
              <w:pStyle w:val="affff1"/>
              <w:ind w:left="0"/>
              <w:rPr>
                <w:ins w:id="305" w:author="Автор"/>
                <w:sz w:val="20"/>
                <w:szCs w:val="20"/>
                <w:lang w:val="en-US"/>
              </w:rPr>
            </w:pPr>
            <w:ins w:id="306" w:author="Автор">
              <w:r>
                <w:rPr>
                  <w:sz w:val="20"/>
                  <w:szCs w:val="20"/>
                  <w:lang w:val="en-US"/>
                </w:rPr>
                <w:t>4</w:t>
              </w:r>
            </w:ins>
          </w:p>
        </w:tc>
        <w:tc>
          <w:tcPr>
            <w:tcW w:w="2050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307" w:author="Автор"/>
                <w:sz w:val="20"/>
                <w:szCs w:val="20"/>
                <w:lang w:val="en-US"/>
              </w:rPr>
            </w:pPr>
            <w:ins w:id="308" w:author="Автор">
              <w:r>
                <w:rPr>
                  <w:sz w:val="20"/>
                  <w:szCs w:val="20"/>
                  <w:lang w:val="en-US"/>
                </w:rPr>
                <w:t>150</w:t>
              </w:r>
            </w:ins>
          </w:p>
        </w:tc>
        <w:tc>
          <w:tcPr>
            <w:tcW w:w="1903" w:type="dxa"/>
            <w:vAlign w:val="center"/>
          </w:tcPr>
          <w:p w:rsidR="00CB2F72" w:rsidRPr="00BD5837" w:rsidRDefault="00CB2F72" w:rsidP="00FA1BE4">
            <w:pPr>
              <w:pStyle w:val="affff1"/>
              <w:ind w:left="0"/>
              <w:rPr>
                <w:ins w:id="309" w:author="Автор"/>
                <w:sz w:val="20"/>
                <w:szCs w:val="20"/>
                <w:lang w:val="en-US"/>
              </w:rPr>
            </w:pPr>
            <w:ins w:id="310" w:author="Автор">
              <w:r w:rsidRPr="00BD5837">
                <w:rPr>
                  <w:sz w:val="20"/>
                  <w:szCs w:val="20"/>
                  <w:lang w:val="en-US"/>
                </w:rPr>
                <w:t>Неверные данные</w:t>
              </w:r>
            </w:ins>
          </w:p>
        </w:tc>
        <w:tc>
          <w:tcPr>
            <w:tcW w:w="3276" w:type="dxa"/>
            <w:vAlign w:val="center"/>
          </w:tcPr>
          <w:p w:rsidR="00CB2F72" w:rsidRPr="008A7C5D" w:rsidRDefault="00CB2F72" w:rsidP="00FA1BE4">
            <w:pPr>
              <w:pStyle w:val="affff1"/>
              <w:ind w:left="0"/>
              <w:rPr>
                <w:ins w:id="311" w:author="Автор"/>
                <w:sz w:val="20"/>
                <w:szCs w:val="20"/>
                <w:rPrChange w:id="312" w:author="Автор">
                  <w:rPr>
                    <w:ins w:id="313" w:author="Автор"/>
                    <w:sz w:val="20"/>
                    <w:szCs w:val="20"/>
                    <w:lang w:val="en-US"/>
                  </w:rPr>
                </w:rPrChange>
              </w:rPr>
            </w:pPr>
            <w:ins w:id="314" w:author="Автор">
              <w:r w:rsidRPr="008A7C5D">
                <w:rPr>
                  <w:sz w:val="20"/>
                  <w:szCs w:val="20"/>
                  <w:rPrChange w:id="315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Лимит не может быть меньше нуля</w:t>
              </w:r>
            </w:ins>
          </w:p>
        </w:tc>
        <w:tc>
          <w:tcPr>
            <w:tcW w:w="2693" w:type="dxa"/>
            <w:vAlign w:val="center"/>
          </w:tcPr>
          <w:p w:rsidR="00CB2F72" w:rsidRPr="0009076A" w:rsidRDefault="00CB2F72" w:rsidP="00FA1BE4">
            <w:pPr>
              <w:pStyle w:val="affff1"/>
              <w:ind w:left="0"/>
              <w:rPr>
                <w:ins w:id="316" w:author="Автор"/>
                <w:sz w:val="20"/>
                <w:szCs w:val="20"/>
              </w:rPr>
            </w:pPr>
          </w:p>
        </w:tc>
      </w:tr>
    </w:tbl>
    <w:p w:rsidR="00CB2F72" w:rsidRDefault="00CB2F72" w:rsidP="008A7C5D">
      <w:pPr>
        <w:rPr>
          <w:ins w:id="317" w:author="Автор"/>
        </w:rPr>
        <w:pPrChange w:id="318" w:author="Автор">
          <w:pPr>
            <w:widowControl/>
            <w:autoSpaceDN/>
            <w:adjustRightInd/>
            <w:spacing w:line="240" w:lineRule="auto"/>
            <w:jc w:val="left"/>
            <w:textAlignment w:val="auto"/>
          </w:pPr>
        </w:pPrChange>
      </w:pPr>
    </w:p>
    <w:p w:rsidR="00CB2F72" w:rsidRDefault="00CB2F72" w:rsidP="008A7C5D">
      <w:pPr>
        <w:pStyle w:val="30"/>
        <w:ind w:left="709"/>
        <w:rPr>
          <w:ins w:id="319" w:author="Автор"/>
        </w:rPr>
        <w:pPrChange w:id="320" w:author="Автор">
          <w:pPr>
            <w:widowControl/>
            <w:autoSpaceDN/>
            <w:adjustRightInd/>
            <w:spacing w:line="240" w:lineRule="auto"/>
            <w:jc w:val="left"/>
            <w:textAlignment w:val="auto"/>
          </w:pPr>
        </w:pPrChange>
      </w:pPr>
      <w:bookmarkStart w:id="321" w:name="_Toc352058041"/>
      <w:ins w:id="322" w:author="Автор">
        <w:r>
          <w:t>Контрольные примеры</w:t>
        </w:r>
        <w:bookmarkEnd w:id="321"/>
      </w:ins>
    </w:p>
    <w:p w:rsidR="00CB2F72" w:rsidRDefault="00CB2F72" w:rsidP="00CB2F72">
      <w:pPr>
        <w:pStyle w:val="af7"/>
        <w:rPr>
          <w:ins w:id="323" w:author="Автор"/>
          <w:b/>
        </w:rPr>
      </w:pPr>
      <w:ins w:id="324" w:author="Автор">
        <w:r w:rsidRPr="00916933">
          <w:rPr>
            <w:b/>
          </w:rPr>
          <w:t>Запрос</w:t>
        </w:r>
      </w:ins>
    </w:p>
    <w:p w:rsidR="006147AF" w:rsidRDefault="006147AF" w:rsidP="00CB2F72">
      <w:pPr>
        <w:pStyle w:val="af7"/>
        <w:rPr>
          <w:ins w:id="325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  <w:tblPrChange w:id="326" w:author="Автор">
          <w:tblPr>
            <w:tblStyle w:val="aff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781"/>
        <w:tblGridChange w:id="327">
          <w:tblGrid>
            <w:gridCol w:w="10421"/>
          </w:tblGrid>
        </w:tblGridChange>
      </w:tblGrid>
      <w:tr w:rsidR="006147AF" w:rsidTr="008A7C5D">
        <w:trPr>
          <w:ins w:id="328" w:author="Автор"/>
        </w:trPr>
        <w:tc>
          <w:tcPr>
            <w:tcW w:w="9781" w:type="dxa"/>
            <w:shd w:val="clear" w:color="auto" w:fill="F2F2F2" w:themeFill="background1" w:themeFillShade="F2"/>
            <w:tcPrChange w:id="329" w:author="Автор">
              <w:tcPr>
                <w:tcW w:w="10421" w:type="dxa"/>
              </w:tcPr>
            </w:tcPrChange>
          </w:tcPr>
          <w:p w:rsidR="006147AF" w:rsidRPr="008A7C5D" w:rsidRDefault="006147AF" w:rsidP="008A7C5D">
            <w:pPr>
              <w:spacing w:line="240" w:lineRule="auto"/>
              <w:jc w:val="left"/>
              <w:rPr>
                <w:ins w:id="330" w:author="Автор"/>
                <w:i/>
                <w:sz w:val="20"/>
                <w:szCs w:val="20"/>
                <w:lang w:val="en-US"/>
                <w:rPrChange w:id="331" w:author="Автор">
                  <w:rPr>
                    <w:ins w:id="332" w:author="Автор"/>
                    <w:lang w:val="en-US"/>
                  </w:rPr>
                </w:rPrChange>
              </w:rPr>
              <w:pPrChange w:id="333" w:author="Автор">
                <w:pPr/>
              </w:pPrChange>
            </w:pPr>
            <w:ins w:id="334" w:author="Автор">
              <w:r w:rsidRPr="008A7C5D">
                <w:rPr>
                  <w:i/>
                  <w:sz w:val="20"/>
                  <w:szCs w:val="20"/>
                  <w:lang w:val="en-US"/>
                  <w:rPrChange w:id="335" w:author="Автор">
                    <w:rPr>
                      <w:lang w:val="en-US"/>
                    </w:rPr>
                  </w:rPrChange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336" w:author="Автор"/>
                <w:i/>
                <w:sz w:val="20"/>
                <w:szCs w:val="20"/>
                <w:lang w:val="en-US"/>
                <w:rPrChange w:id="337" w:author="Автор">
                  <w:rPr>
                    <w:ins w:id="338" w:author="Автор"/>
                    <w:lang w:val="en-US"/>
                  </w:rPr>
                </w:rPrChange>
              </w:rPr>
              <w:pPrChange w:id="339" w:author="Автор">
                <w:pPr/>
              </w:pPrChange>
            </w:pPr>
            <w:ins w:id="340" w:author="Автор">
              <w:r w:rsidRPr="008A7C5D">
                <w:rPr>
                  <w:i/>
                  <w:sz w:val="20"/>
                  <w:szCs w:val="20"/>
                  <w:lang w:val="en-US"/>
                  <w:rPrChange w:id="341" w:author="Автор">
                    <w:rPr>
                      <w:lang w:val="en-US"/>
                    </w:rPr>
                  </w:rPrChange>
                </w:rPr>
                <w:t xml:space="preserve">   &lt;soapenv:Header/&gt;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342" w:author="Автор"/>
                <w:i/>
                <w:sz w:val="20"/>
                <w:szCs w:val="20"/>
                <w:lang w:val="en-US"/>
                <w:rPrChange w:id="343" w:author="Автор">
                  <w:rPr>
                    <w:ins w:id="344" w:author="Автор"/>
                    <w:lang w:val="en-US"/>
                  </w:rPr>
                </w:rPrChange>
              </w:rPr>
              <w:pPrChange w:id="345" w:author="Автор">
                <w:pPr/>
              </w:pPrChange>
            </w:pPr>
            <w:ins w:id="346" w:author="Автор">
              <w:r w:rsidRPr="008A7C5D">
                <w:rPr>
                  <w:i/>
                  <w:sz w:val="20"/>
                  <w:szCs w:val="20"/>
                  <w:lang w:val="en-US"/>
                  <w:rPrChange w:id="347" w:author="Автор">
                    <w:rPr>
                      <w:lang w:val="en-US"/>
                    </w:rPr>
                  </w:rPrChange>
                </w:rPr>
                <w:t xml:space="preserve">   &lt;soapenv:Body&gt;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348" w:author="Автор"/>
                <w:i/>
                <w:sz w:val="20"/>
                <w:szCs w:val="20"/>
                <w:lang w:val="en-US"/>
                <w:rPrChange w:id="349" w:author="Автор">
                  <w:rPr>
                    <w:ins w:id="350" w:author="Автор"/>
                    <w:lang w:val="en-US"/>
                  </w:rPr>
                </w:rPrChange>
              </w:rPr>
              <w:pPrChange w:id="351" w:author="Автор">
                <w:pPr/>
              </w:pPrChange>
            </w:pPr>
            <w:ins w:id="352" w:author="Автор">
              <w:r w:rsidRPr="008A7C5D">
                <w:rPr>
                  <w:i/>
                  <w:sz w:val="20"/>
                  <w:szCs w:val="20"/>
                  <w:lang w:val="en-US"/>
                  <w:rPrChange w:id="353" w:author="Автор">
                    <w:rPr>
                      <w:lang w:val="en-US"/>
                    </w:rPr>
                  </w:rPrChange>
                </w:rPr>
                <w:t xml:space="preserve">      &lt;soap:changeExpenditureLimit&gt;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354" w:author="Автор"/>
                <w:i/>
                <w:sz w:val="20"/>
                <w:szCs w:val="20"/>
                <w:lang w:val="en-US"/>
                <w:rPrChange w:id="355" w:author="Автор">
                  <w:rPr>
                    <w:ins w:id="356" w:author="Автор"/>
                    <w:lang w:val="en-US"/>
                  </w:rPr>
                </w:rPrChange>
              </w:rPr>
              <w:pPrChange w:id="357" w:author="Автор">
                <w:pPr/>
              </w:pPrChange>
            </w:pPr>
            <w:ins w:id="358" w:author="Автор">
              <w:r w:rsidRPr="008A7C5D">
                <w:rPr>
                  <w:i/>
                  <w:sz w:val="20"/>
                  <w:szCs w:val="20"/>
                  <w:lang w:val="en-US"/>
                  <w:rPrChange w:id="359" w:author="Автор">
                    <w:rPr>
                      <w:lang w:val="en-US"/>
                    </w:rPr>
                  </w:rPrChange>
                </w:rPr>
                <w:t xml:space="preserve">         &lt;contractId&gt;200485&lt;/contractId&gt;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360" w:author="Автор"/>
                <w:i/>
                <w:sz w:val="20"/>
                <w:szCs w:val="20"/>
                <w:lang w:val="en-US"/>
                <w:rPrChange w:id="361" w:author="Автор">
                  <w:rPr>
                    <w:ins w:id="362" w:author="Автор"/>
                    <w:lang w:val="en-US"/>
                  </w:rPr>
                </w:rPrChange>
              </w:rPr>
              <w:pPrChange w:id="363" w:author="Автор">
                <w:pPr/>
              </w:pPrChange>
            </w:pPr>
            <w:ins w:id="364" w:author="Автор">
              <w:r w:rsidRPr="008A7C5D">
                <w:rPr>
                  <w:i/>
                  <w:sz w:val="20"/>
                  <w:szCs w:val="20"/>
                  <w:lang w:val="en-US"/>
                  <w:rPrChange w:id="365" w:author="Автор">
                    <w:rPr>
                      <w:lang w:val="en-US"/>
                    </w:rPr>
                  </w:rPrChange>
                </w:rPr>
                <w:t xml:space="preserve">         &lt;limit&gt;5000&lt;/limit&gt;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366" w:author="Автор"/>
                <w:i/>
                <w:sz w:val="20"/>
                <w:szCs w:val="20"/>
                <w:lang w:val="en-US"/>
                <w:rPrChange w:id="367" w:author="Автор">
                  <w:rPr>
                    <w:ins w:id="368" w:author="Автор"/>
                  </w:rPr>
                </w:rPrChange>
              </w:rPr>
              <w:pPrChange w:id="369" w:author="Автор">
                <w:pPr/>
              </w:pPrChange>
            </w:pPr>
            <w:ins w:id="370" w:author="Автор">
              <w:r w:rsidRPr="008A7C5D">
                <w:rPr>
                  <w:i/>
                  <w:sz w:val="20"/>
                  <w:szCs w:val="20"/>
                  <w:lang w:val="en-US"/>
                  <w:rPrChange w:id="371" w:author="Автор">
                    <w:rPr>
                      <w:lang w:val="en-US"/>
                    </w:rPr>
                  </w:rPrChange>
                </w:rPr>
                <w:t xml:space="preserve">      &lt;/soap:changeExpenditureLimit&gt;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372" w:author="Автор"/>
                <w:i/>
                <w:sz w:val="20"/>
                <w:szCs w:val="20"/>
                <w:rPrChange w:id="373" w:author="Автор">
                  <w:rPr>
                    <w:ins w:id="374" w:author="Автор"/>
                  </w:rPr>
                </w:rPrChange>
              </w:rPr>
              <w:pPrChange w:id="375" w:author="Автор">
                <w:pPr/>
              </w:pPrChange>
            </w:pPr>
            <w:ins w:id="376" w:author="Автор">
              <w:r w:rsidRPr="008A7C5D">
                <w:rPr>
                  <w:i/>
                  <w:sz w:val="20"/>
                  <w:szCs w:val="20"/>
                  <w:lang w:val="en-US"/>
                  <w:rPrChange w:id="377" w:author="Автор">
                    <w:rPr/>
                  </w:rPrChange>
                </w:rPr>
                <w:t xml:space="preserve">   </w:t>
              </w:r>
              <w:r w:rsidRPr="008A7C5D">
                <w:rPr>
                  <w:i/>
                  <w:sz w:val="20"/>
                  <w:szCs w:val="20"/>
                  <w:rPrChange w:id="378" w:author="Автор">
                    <w:rPr/>
                  </w:rPrChange>
                </w:rPr>
                <w:t>&lt;/soapenv:Body&gt;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379" w:author="Автор"/>
                <w:rPrChange w:id="380" w:author="Автор">
                  <w:rPr>
                    <w:ins w:id="381" w:author="Автор"/>
                    <w:b/>
                  </w:rPr>
                </w:rPrChange>
              </w:rPr>
              <w:pPrChange w:id="382" w:author="Автор">
                <w:pPr>
                  <w:pStyle w:val="af7"/>
                  <w:ind w:firstLine="0"/>
                </w:pPr>
              </w:pPrChange>
            </w:pPr>
            <w:ins w:id="383" w:author="Автор">
              <w:r w:rsidRPr="008A7C5D">
                <w:rPr>
                  <w:i/>
                  <w:sz w:val="20"/>
                  <w:szCs w:val="20"/>
                  <w:rPrChange w:id="384" w:author="Автор">
                    <w:rPr/>
                  </w:rPrChange>
                </w:rPr>
                <w:t>&lt;/soapenv:Envelope&gt;</w:t>
              </w:r>
            </w:ins>
          </w:p>
        </w:tc>
      </w:tr>
    </w:tbl>
    <w:p w:rsidR="00CB2F72" w:rsidRDefault="00CB2F72" w:rsidP="008A7C5D">
      <w:pPr>
        <w:rPr>
          <w:ins w:id="385" w:author="Автор"/>
        </w:rPr>
        <w:pPrChange w:id="386" w:author="Автор">
          <w:pPr>
            <w:widowControl/>
            <w:autoSpaceDN/>
            <w:adjustRightInd/>
            <w:spacing w:line="240" w:lineRule="auto"/>
            <w:jc w:val="left"/>
            <w:textAlignment w:val="auto"/>
          </w:pPr>
        </w:pPrChange>
      </w:pPr>
    </w:p>
    <w:p w:rsidR="00CB2F72" w:rsidRDefault="00CB2F72" w:rsidP="00CB2F72">
      <w:pPr>
        <w:pStyle w:val="af7"/>
        <w:rPr>
          <w:ins w:id="387" w:author="Автор"/>
          <w:b/>
        </w:rPr>
      </w:pPr>
      <w:ins w:id="388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6147AF" w:rsidRDefault="006147AF" w:rsidP="00CB2F72">
      <w:pPr>
        <w:pStyle w:val="af7"/>
        <w:rPr>
          <w:ins w:id="389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  <w:tblPrChange w:id="390" w:author="Автор">
          <w:tblPr>
            <w:tblStyle w:val="aff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781"/>
        <w:tblGridChange w:id="391">
          <w:tblGrid>
            <w:gridCol w:w="10421"/>
          </w:tblGrid>
        </w:tblGridChange>
      </w:tblGrid>
      <w:tr w:rsidR="006147AF" w:rsidTr="008A7C5D">
        <w:trPr>
          <w:ins w:id="392" w:author="Автор"/>
        </w:trPr>
        <w:tc>
          <w:tcPr>
            <w:tcW w:w="9781" w:type="dxa"/>
            <w:shd w:val="clear" w:color="auto" w:fill="F2F2F2" w:themeFill="background1" w:themeFillShade="F2"/>
            <w:tcPrChange w:id="393" w:author="Автор">
              <w:tcPr>
                <w:tcW w:w="10421" w:type="dxa"/>
              </w:tcPr>
            </w:tcPrChange>
          </w:tcPr>
          <w:p w:rsidR="006147AF" w:rsidRPr="008A7C5D" w:rsidRDefault="006147AF" w:rsidP="008A7C5D">
            <w:pPr>
              <w:spacing w:line="240" w:lineRule="auto"/>
              <w:jc w:val="left"/>
              <w:rPr>
                <w:ins w:id="394" w:author="Автор"/>
                <w:i/>
                <w:sz w:val="20"/>
                <w:szCs w:val="20"/>
                <w:lang w:val="en-US"/>
                <w:rPrChange w:id="395" w:author="Автор">
                  <w:rPr>
                    <w:ins w:id="396" w:author="Автор"/>
                    <w:lang w:val="en-US"/>
                  </w:rPr>
                </w:rPrChange>
              </w:rPr>
              <w:pPrChange w:id="397" w:author="Автор">
                <w:pPr/>
              </w:pPrChange>
            </w:pPr>
            <w:ins w:id="398" w:author="Автор">
              <w:r w:rsidRPr="008A7C5D">
                <w:rPr>
                  <w:i/>
                  <w:sz w:val="20"/>
                  <w:szCs w:val="20"/>
                  <w:lang w:val="en-US"/>
                  <w:rPrChange w:id="399" w:author="Автор">
                    <w:rPr>
                      <w:lang w:val="en-US"/>
                    </w:rPr>
                  </w:rPrChange>
                </w:rPr>
                <w:t>&lt;soap:Envelope xmlns:soap="http://schemas.xmlsoap.org/soap/envelope/"&gt;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400" w:author="Автор"/>
                <w:i/>
                <w:sz w:val="20"/>
                <w:szCs w:val="20"/>
                <w:lang w:val="en-US"/>
                <w:rPrChange w:id="401" w:author="Автор">
                  <w:rPr>
                    <w:ins w:id="402" w:author="Автор"/>
                    <w:lang w:val="en-US"/>
                  </w:rPr>
                </w:rPrChange>
              </w:rPr>
              <w:pPrChange w:id="403" w:author="Автор">
                <w:pPr/>
              </w:pPrChange>
            </w:pPr>
            <w:ins w:id="404" w:author="Автор">
              <w:r w:rsidRPr="008A7C5D">
                <w:rPr>
                  <w:i/>
                  <w:sz w:val="20"/>
                  <w:szCs w:val="20"/>
                  <w:lang w:val="en-US"/>
                  <w:rPrChange w:id="405" w:author="Автор">
                    <w:rPr>
                      <w:lang w:val="en-US"/>
                    </w:rPr>
                  </w:rPrChange>
                </w:rPr>
                <w:t xml:space="preserve">   &lt;soap:Body&gt;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406" w:author="Автор"/>
                <w:i/>
                <w:sz w:val="20"/>
                <w:szCs w:val="20"/>
                <w:lang w:val="en-US"/>
                <w:rPrChange w:id="407" w:author="Автор">
                  <w:rPr>
                    <w:ins w:id="408" w:author="Автор"/>
                    <w:lang w:val="en-US"/>
                  </w:rPr>
                </w:rPrChange>
              </w:rPr>
              <w:pPrChange w:id="409" w:author="Автор">
                <w:pPr/>
              </w:pPrChange>
            </w:pPr>
            <w:ins w:id="410" w:author="Автор">
              <w:r w:rsidRPr="008A7C5D">
                <w:rPr>
                  <w:i/>
                  <w:sz w:val="20"/>
                  <w:szCs w:val="20"/>
                  <w:lang w:val="en-US"/>
                  <w:rPrChange w:id="411" w:author="Автор">
                    <w:rPr>
                      <w:lang w:val="en-US"/>
                    </w:rPr>
                  </w:rPrChange>
                </w:rPr>
                <w:t xml:space="preserve">      &lt;ns2</w:t>
              </w:r>
              <w:r w:rsidRPr="006147AF">
                <w:rPr>
                  <w:i/>
                  <w:sz w:val="20"/>
                  <w:szCs w:val="20"/>
                  <w:lang w:val="en-US"/>
                </w:rPr>
                <w:t>:changeExpenditureLimitResponse</w:t>
              </w:r>
              <w:r w:rsidRPr="008A7C5D">
                <w:rPr>
                  <w:i/>
                  <w:sz w:val="20"/>
                  <w:szCs w:val="20"/>
                  <w:lang w:val="en-US"/>
                  <w:rPrChange w:id="412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8A7C5D">
                <w:rPr>
                  <w:i/>
                  <w:sz w:val="20"/>
                  <w:szCs w:val="20"/>
                  <w:lang w:val="en-US"/>
                  <w:rPrChange w:id="413" w:author="Автор">
                    <w:rPr>
                      <w:lang w:val="en-US"/>
                    </w:rPr>
                  </w:rPrChange>
                </w:rPr>
                <w:t>xmlns:ns2="http://soap.integra.partner.web.processor.ecafe.axetta.ru/"&gt;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414" w:author="Автор"/>
                <w:i/>
                <w:sz w:val="20"/>
                <w:szCs w:val="20"/>
                <w:lang w:val="en-US"/>
                <w:rPrChange w:id="415" w:author="Автор">
                  <w:rPr>
                    <w:ins w:id="416" w:author="Автор"/>
                    <w:lang w:val="en-US"/>
                  </w:rPr>
                </w:rPrChange>
              </w:rPr>
              <w:pPrChange w:id="417" w:author="Автор">
                <w:pPr/>
              </w:pPrChange>
            </w:pPr>
            <w:ins w:id="418" w:author="Автор">
              <w:r w:rsidRPr="008A7C5D">
                <w:rPr>
                  <w:i/>
                  <w:sz w:val="20"/>
                  <w:szCs w:val="20"/>
                  <w:lang w:val="en-US"/>
                  <w:rPrChange w:id="419" w:author="Автор">
                    <w:rPr>
                      <w:lang w:val="en-US"/>
                    </w:rPr>
                  </w:rPrChange>
                </w:rPr>
                <w:t xml:space="preserve">         &lt;return&gt;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420" w:author="Автор"/>
                <w:i/>
                <w:sz w:val="20"/>
                <w:szCs w:val="20"/>
                <w:lang w:val="en-US"/>
                <w:rPrChange w:id="421" w:author="Автор">
                  <w:rPr>
                    <w:ins w:id="422" w:author="Автор"/>
                    <w:lang w:val="en-US"/>
                  </w:rPr>
                </w:rPrChange>
              </w:rPr>
              <w:pPrChange w:id="423" w:author="Автор">
                <w:pPr/>
              </w:pPrChange>
            </w:pPr>
            <w:ins w:id="424" w:author="Автор">
              <w:r w:rsidRPr="008A7C5D">
                <w:rPr>
                  <w:i/>
                  <w:sz w:val="20"/>
                  <w:szCs w:val="20"/>
                  <w:lang w:val="en-US"/>
                  <w:rPrChange w:id="425" w:author="Автор">
                    <w:rPr>
                      <w:lang w:val="en-US"/>
                    </w:rPr>
                  </w:rPrChange>
                </w:rPr>
                <w:t xml:space="preserve">            &lt;resultCode&gt;0&lt;/resultCode&gt;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426" w:author="Автор"/>
                <w:i/>
                <w:sz w:val="20"/>
                <w:szCs w:val="20"/>
                <w:lang w:val="en-US"/>
                <w:rPrChange w:id="427" w:author="Автор">
                  <w:rPr>
                    <w:ins w:id="428" w:author="Автор"/>
                    <w:lang w:val="en-US"/>
                  </w:rPr>
                </w:rPrChange>
              </w:rPr>
              <w:pPrChange w:id="429" w:author="Автор">
                <w:pPr/>
              </w:pPrChange>
            </w:pPr>
            <w:ins w:id="430" w:author="Автор">
              <w:r w:rsidRPr="008A7C5D">
                <w:rPr>
                  <w:i/>
                  <w:sz w:val="20"/>
                  <w:szCs w:val="20"/>
                  <w:lang w:val="en-US"/>
                  <w:rPrChange w:id="431" w:author="Автор">
                    <w:rPr>
                      <w:lang w:val="en-US"/>
                    </w:rPr>
                  </w:rPrChange>
                </w:rPr>
                <w:t xml:space="preserve">            &lt;description&gt;OK&lt;/description&gt;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432" w:author="Автор"/>
                <w:i/>
                <w:sz w:val="20"/>
                <w:szCs w:val="20"/>
                <w:lang w:val="en-US"/>
                <w:rPrChange w:id="433" w:author="Автор">
                  <w:rPr>
                    <w:ins w:id="434" w:author="Автор"/>
                    <w:lang w:val="en-US"/>
                  </w:rPr>
                </w:rPrChange>
              </w:rPr>
              <w:pPrChange w:id="435" w:author="Автор">
                <w:pPr/>
              </w:pPrChange>
            </w:pPr>
            <w:ins w:id="436" w:author="Автор">
              <w:r w:rsidRPr="008A7C5D">
                <w:rPr>
                  <w:i/>
                  <w:sz w:val="20"/>
                  <w:szCs w:val="20"/>
                  <w:lang w:val="en-US"/>
                  <w:rPrChange w:id="437" w:author="Автор">
                    <w:rPr>
                      <w:lang w:val="en-US"/>
                    </w:rPr>
                  </w:rPrChange>
                </w:rPr>
                <w:t xml:space="preserve">         &lt;/return&gt;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438" w:author="Автор"/>
                <w:i/>
                <w:sz w:val="20"/>
                <w:szCs w:val="20"/>
                <w:lang w:val="en-US"/>
                <w:rPrChange w:id="439" w:author="Автор">
                  <w:rPr>
                    <w:ins w:id="440" w:author="Автор"/>
                    <w:lang w:val="en-US"/>
                  </w:rPr>
                </w:rPrChange>
              </w:rPr>
              <w:pPrChange w:id="441" w:author="Автор">
                <w:pPr/>
              </w:pPrChange>
            </w:pPr>
            <w:ins w:id="442" w:author="Автор">
              <w:r w:rsidRPr="008A7C5D">
                <w:rPr>
                  <w:i/>
                  <w:sz w:val="20"/>
                  <w:szCs w:val="20"/>
                  <w:lang w:val="en-US"/>
                  <w:rPrChange w:id="443" w:author="Автор">
                    <w:rPr>
                      <w:lang w:val="en-US"/>
                    </w:rPr>
                  </w:rPrChange>
                </w:rPr>
                <w:t xml:space="preserve">      &lt;/ns2:changeExpenditureLimitResponse&gt;</w:t>
              </w:r>
            </w:ins>
          </w:p>
          <w:p w:rsidR="006147AF" w:rsidRPr="008A7C5D" w:rsidRDefault="006147AF" w:rsidP="008A7C5D">
            <w:pPr>
              <w:spacing w:line="240" w:lineRule="auto"/>
              <w:jc w:val="left"/>
              <w:rPr>
                <w:ins w:id="444" w:author="Автор"/>
                <w:i/>
                <w:sz w:val="20"/>
                <w:szCs w:val="20"/>
                <w:lang w:val="en-US"/>
                <w:rPrChange w:id="445" w:author="Автор">
                  <w:rPr>
                    <w:ins w:id="446" w:author="Автор"/>
                    <w:lang w:val="en-US"/>
                  </w:rPr>
                </w:rPrChange>
              </w:rPr>
              <w:pPrChange w:id="447" w:author="Автор">
                <w:pPr/>
              </w:pPrChange>
            </w:pPr>
            <w:ins w:id="448" w:author="Автор">
              <w:r w:rsidRPr="008A7C5D">
                <w:rPr>
                  <w:i/>
                  <w:sz w:val="20"/>
                  <w:szCs w:val="20"/>
                  <w:lang w:val="en-US"/>
                  <w:rPrChange w:id="449" w:author="Автор">
                    <w:rPr>
                      <w:lang w:val="en-US"/>
                    </w:rPr>
                  </w:rPrChange>
                </w:rPr>
                <w:t xml:space="preserve">   &lt;/soap:Body&gt;</w:t>
              </w:r>
            </w:ins>
          </w:p>
          <w:p w:rsidR="006147AF" w:rsidRDefault="006147AF" w:rsidP="008A7C5D">
            <w:pPr>
              <w:spacing w:line="240" w:lineRule="auto"/>
              <w:jc w:val="left"/>
              <w:rPr>
                <w:ins w:id="450" w:author="Автор"/>
              </w:rPr>
              <w:pPrChange w:id="451" w:author="Автор">
                <w:pPr/>
              </w:pPrChange>
            </w:pPr>
            <w:ins w:id="452" w:author="Автор">
              <w:r w:rsidRPr="008A7C5D">
                <w:rPr>
                  <w:i/>
                  <w:sz w:val="20"/>
                  <w:szCs w:val="20"/>
                  <w:rPrChange w:id="453" w:author="Автор">
                    <w:rPr/>
                  </w:rPrChange>
                </w:rPr>
                <w:t>&lt;/soap:Envelope&gt;</w:t>
              </w:r>
            </w:ins>
          </w:p>
        </w:tc>
      </w:tr>
    </w:tbl>
    <w:p w:rsidR="00CB2F72" w:rsidRDefault="00CB2F72" w:rsidP="008A7C5D">
      <w:pPr>
        <w:rPr>
          <w:ins w:id="454" w:author="Автор"/>
        </w:rPr>
        <w:pPrChange w:id="455" w:author="Автор">
          <w:pPr>
            <w:widowControl/>
            <w:autoSpaceDN/>
            <w:adjustRightInd/>
            <w:spacing w:line="240" w:lineRule="auto"/>
            <w:jc w:val="left"/>
            <w:textAlignment w:val="auto"/>
          </w:pPr>
        </w:pPrChange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D1B09" w:rsidRPr="001E1144" w:rsidRDefault="005D1B09" w:rsidP="001E1144">
      <w:pPr>
        <w:pStyle w:val="12"/>
        <w:numPr>
          <w:ilvl w:val="0"/>
          <w:numId w:val="0"/>
        </w:numPr>
      </w:pPr>
    </w:p>
    <w:p w:rsidR="0038149F" w:rsidRPr="00A75305" w:rsidRDefault="00A75305" w:rsidP="00A75305">
      <w:pPr>
        <w:pStyle w:val="12"/>
      </w:pPr>
      <w:bookmarkStart w:id="456" w:name="_Toc352058042"/>
      <w:r w:rsidRPr="00A75305">
        <w:t>П</w:t>
      </w:r>
      <w:r w:rsidR="0038149F" w:rsidRPr="00A75305">
        <w:t>риложения</w:t>
      </w:r>
      <w:bookmarkEnd w:id="456"/>
    </w:p>
    <w:p w:rsidR="0038149F" w:rsidRPr="0038149F" w:rsidRDefault="0038149F" w:rsidP="0038149F">
      <w:pPr>
        <w:pStyle w:val="23"/>
      </w:pPr>
      <w:bookmarkStart w:id="457" w:name="_Toc352058043"/>
      <w:r w:rsidRPr="0038149F">
        <w:t>Описание сервиса (WSDL)</w:t>
      </w:r>
      <w:bookmarkEnd w:id="457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8A7C5D" w:rsidTr="001E1144">
        <w:tc>
          <w:tcPr>
            <w:tcW w:w="10171" w:type="dxa"/>
            <w:shd w:val="clear" w:color="auto" w:fill="F2F2F2" w:themeFill="background1" w:themeFillShade="F2"/>
          </w:tcPr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1E1144">
              <w:rPr>
                <w:rFonts w:ascii="Arial" w:hAnsi="Arial" w:cs="Arial"/>
                <w:color w:val="008080"/>
                <w:sz w:val="16"/>
                <w:szCs w:val="20"/>
              </w:rPr>
              <w:t>&lt;?xml version="1.0" encoding="UTF-8"?&gt;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wsdl:definitions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ClientRoomControllerWSService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targetNamespace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http://soap.integra.partner.web.processor.ecafe.axetta.ru/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wsdl:types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xs:schema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elementFormDefault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unqualified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targetNamespace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http://soap.integra.partner.web.processor.ecafe.axetta.ru/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version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1.0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Data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ClientSummary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del w:id="458" w:author="Автор">
              <w:r w:rsidRPr="001E1144" w:rsidDel="00FD0ABC">
                <w:rPr>
                  <w:rFonts w:ascii="Arial" w:hAnsi="Arial" w:cs="Arial"/>
                  <w:color w:val="FF0000"/>
                  <w:sz w:val="16"/>
                  <w:szCs w:val="20"/>
                  <w:lang w:val="en-US"/>
                </w:rPr>
                <w:delText xml:space="preserve"> </w:delText>
              </w:r>
            </w:del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>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tns:ClientSummary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ClientSummaryExt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tns:ClientSummaryExt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PurchaseList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tns:PurchaseList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PurchaseListExt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tns:PurchaseListExt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PaymentList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tns:PaymentList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MenuList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tns:MenuList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MenuListExt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tns:MenuListExt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CardList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tns:CardList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EnterEventList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tns:EnterEventList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CirculationItemList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tns:CirculationItemList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IdOfContract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ResultCode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Description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activateLinkingToken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tns:activateLinkingToken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activateLinkingTokenResponse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tns:activateLinkingTokenResponse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attachGuardSan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tns:attachGuardSan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attachGuardSanBySan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tns:attachGuardSanBySan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attachGuardSanBySanResponse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tns:attachGuardSanBySanResponse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attachGuardSanResponse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tns:attachGuardSanResponse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authorizeClient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tns:authorizeClient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authorizeClientResponse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tns:authorizeClientResponse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changeEmail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tns:changeEmail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changeEmailResponse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tns:changeEmailResponse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changeExpenditureLimit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tns:changeExpenditureLimit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changeExpenditureLimitResponse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tns:changeExpenditureLimitResponse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changeMobilePhone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tns:changeMobilePhone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changeMobilePhoneResponse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tns:changeMobilePhoneResponse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detachGuardSan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tns:detachGuardSan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detachGuardSanBySan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tns:detachGuardSanBySan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detachGuardSanBySanResponse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tns:detachGuardSanBySanResponse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detachGuardSanResponse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tns:detachGuardSanResponse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enableNotificationByEmail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tns:enableNotificationByEmail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enableNotificationByEmailResponse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tns:enableNotificationByEmailResponse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enableNotificationBySMS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tns:enableNotificationBySMS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enableNotificationBySMSResponse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tns:enableNotificationBySMSResponse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generateLinkingToken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tns:generateLinkingToken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generateLinkingTokenResponse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tns:generateLinkingTokenResponse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getCardList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tns:getCardList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getCardListBySan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tns:getCardListBySan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getCardListBySanResponse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tns:getCardListBySanResponse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getCardListResponse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tns:getCardListResponse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getCirculationList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tns:getCirculationList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getCirculationListResponse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tns:getCirculationListResponse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getClientsByGuardSan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tns:getClientsByGuardSan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getClientsByGuardSanResponse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tns:getClientsByGuardSanResponse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getContractIdByCardNo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tns:getContractIdByCardNo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getContractIdByCardNoResponse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tns:getContractIdByCardNoResponse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getEnterEventList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tns:getEnterEventList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getEnterEventListBySan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tns:getEnterEventListBySan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getEnterEventListBySanResponse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tns:getEnterEventListBySanResponse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getEnterEventListResponse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tns:getEnterEventListResponse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getGroupListByOrg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tns:getGroupListByOrg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getGroupListByOrgResponse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tns:getGroupListByOrgResponse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getMenuList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tns:getMenuList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getMenuListByOrg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tns:getMenuListByOrg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getMenuListByOrgResponse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tns:getMenuListByOrgResponse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getMenuListBySan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tns:getMenuListBySan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getMenuListBySanResponse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tns:getMenuListBySanResponse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getMenuListResponse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tns:getMenuListResponse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getPaymentList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tns:getPaymentList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getPaymentListBySan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tns:getPaymentListBySan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getPaymentListBySanResponse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tns:getPaymentListBySanResponse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getPaymentListResponse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tns:getPaymentListResponse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getPurchaseList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tns:getPurchaseList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getPurchaseListBySan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tns:getPurchaseListBySan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getPurchaseListBySanResponse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tns:getPurchaseListBySanResponse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getPurchaseListResponse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tns:getPurchaseListResponse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getStudentListByIdOfClientGroup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tns:getStudentListByIdOfClientGroup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getStudentListByIdOfClientGroupResponse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tns:getStudentListByIdOfClientGroupResponse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tns:getSummary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tns:getSummaryByGuardSan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tns:getSummaryByGuardSanResponse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tns:getSummaryBySan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tns:getSummaryBySanResponse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getSummaryByTypedId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tns:getSummaryByTypedId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getSummaryByTypedIdResponse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tns:getSummaryByTypedIdResponse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tns:getSummaryResponse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sendLinkingTokenByContractId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tns:sendLinkingTokenByContractId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sendLinkingTokenByContractIdResponse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tns:sendLinkingTokenByContractIdResponse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sendLinkingTokenByMobile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tns:sendLinkingTokenByMobile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sendLinkingTokenByMobileResponse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tns:sendLinkingTokenByMobileResponse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sendLinkingTokenByContractId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sendLinkingTokenByContractIdResponse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resultCode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description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activateLinkingToken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linkingToken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activateLinkingTokenResponse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tns:activateLinkingTokenResult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activateLinkingTokenResult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xs:complexContent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xs:extension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base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xs:extension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xs:complexContent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sendLinkingTokenByMobile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mobilePhone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sendLinkingTokenByMobileResponse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changeMobilePhone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mobilePhone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changeMobilePhoneResponse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generateLinkingToken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generateLinkingTokenResponse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tns:generateLinkingTokenResult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generateLinkingTokenResult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xs:complexContent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xs:extension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base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linkingToken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xs:extension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xs:complexContent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tns:clientSummaryResult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clientSummaryResult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clientSummary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tns:ClientSummaryExt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resultCode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description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ClientSummaryExt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DateOfContract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StateOfContract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Balance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OverdraftLimit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ExpenditureLimit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FirstName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LastName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MiddleName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Grade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OfficialName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LastEnterEventCode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xs:int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LastEnterEventTime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NotifyViaSMS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xs:boolean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NotifyViaEmail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xs:boolean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MobilePhone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Email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DefaultMerchantId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DefaultMerchantInfo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getCardListBySan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getCardListBySanResponse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tns:cardListResult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cardListResult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cardList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tns:CardList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resultCode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description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CardList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maxOccurs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unbounded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tns:CardItem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CardItem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IdOfCard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CrystalId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xs:int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State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xs:int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LifeState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xs:int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ExpiryDate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ChangeDate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getPaymentList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startDate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endDate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getPaymentListResponse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tns:paymentListResult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paymentListResult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paymentList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tns:PaymentList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resultCode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description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PaymentList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maxOccurs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unbounded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tns:Payment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Payment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Sum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Origin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getCardList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getCardListResponse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tns:cardListResult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detachGuardSan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detachGuardSanResponse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tns:detachGuardSanResult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detachGuardSanResult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xs:complexContent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xs:extension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base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xs:extension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xs:complexContent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enableNotificationBySMS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state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xs:boolean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enableNotificationBySMSResponse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changeEmail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email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changeEmailResponse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enableNotificationByEmail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state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xs:boolean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enableNotificationByEmailResponse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attachGuardSan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attachGuardSanResponse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tns:attachGuardSanResult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attachGuardSanResult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xs:complexContent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xs:extension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base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xs:extension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xs:complexContent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getStudentListByIdOfClientGroup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idOfClientGroup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getStudentListByIdOfClientGroupResponse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tns:classStudentListResult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classStudentListResult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classStudentList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tns:ClassStudentList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ClassStudentList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maxOccurs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unbounded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tns:ClientSummaryExt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getPaymentListBySan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startDate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endDate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getPaymentListBySanResponse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tns:paymentListResult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getClientsByGuardSan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getClientsByGuardSanResponse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tns:clientsData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clientsData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resultCode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description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maxOccurs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unbounded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tns:ClientItem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ClientItem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getGroupListByOrg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idOfOrg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getGroupListByOrgResponse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tns:clientGroupListResult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clientGroupListResult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clientGroupList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tns:ClientGroupList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ClientGroupList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maxOccurs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unbounded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tns:ClientGroupItem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ClientGroupItem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idOfClientGroup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GroupName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tns:clientSummaryResult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getEnterEventList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startDate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endDate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getEnterEventListResponse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tns:enterEventListResult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enterEventListResult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enterEventList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tns:EnterEventList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resultCode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description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EnterEventList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maxOccurs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unbounded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tns:EnterEventItem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EnterEventItem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Day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xs:int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EnterName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Direction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xs:int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TemporaryCard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xs:int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getMenuListBySan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startDate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endDate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getMenuListBySanResponse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tns:menuListResult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menuListResult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menuList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tns:MenuListExt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resultCode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description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MenuListExt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maxOccurs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unbounded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tns:MenuDateItemExt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MenuDateItemExt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maxOccurs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unbounded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tns:MenuItemExt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MenuItemExt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Group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Price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Calories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xs:double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VitB1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xs:double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VitC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xs:double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VitA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xs:double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VitE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xs:double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MinCa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xs:double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MinP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xs:double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MinMg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xs:double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MinFe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xs:double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getContractIdByCardNo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cardId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getContractIdByCardNoResponse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getSummaryByTypedId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idType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xs:int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getSummaryByTypedIdResponse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tns:clientSummaryResult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guardSan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getSummaryByGuardSanResponse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maxOccurs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unbounded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tns:ClientSummaryExt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getPurchaseListBySan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san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startDate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endDate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getPurchaseListBySanResponse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tns:purchaseListResult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purchaseListResult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purchaseList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tns:PurchaseListExt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resultCode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description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PurchaseListExt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maxOccurs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unbounded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tns:PurchaseExt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PurchaseExt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maxOccurs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unbounded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tns:PurchaseElementExt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Sum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SocDiscount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TrdDiscount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Donation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ByCash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ByCard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IdOfCard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PurchaseElementExt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Sum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Amount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xs:attribute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xs:int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getMenuList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startDate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endDate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xs:dateTime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getMenuListResponse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tns:menuListResult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authorizeClient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token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xs:string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authorizeClientResponse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return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tns:result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&lt;/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xs:complexType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getCirculationList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xs:sequence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&gt;</w:t>
            </w:r>
          </w:p>
          <w:p w:rsidR="006E0B9B" w:rsidRPr="001E1144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&lt;</w:t>
            </w:r>
            <w:r w:rsidRPr="001E1144">
              <w:rPr>
                <w:rFonts w:ascii="Arial" w:hAnsi="Arial" w:cs="Arial"/>
                <w:color w:val="800000"/>
                <w:sz w:val="16"/>
                <w:szCs w:val="20"/>
                <w:lang w:val="en-US"/>
              </w:rPr>
              <w:t>xs:element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minOccurs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name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contractId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</w:t>
            </w:r>
            <w:r w:rsidRPr="001E1144">
              <w:rPr>
                <w:rFonts w:ascii="Arial" w:hAnsi="Arial" w:cs="Arial"/>
                <w:color w:val="FF0000"/>
                <w:sz w:val="16"/>
                <w:szCs w:val="20"/>
                <w:lang w:val="en-US"/>
              </w:rPr>
              <w:t xml:space="preserve"> type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="</w:t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xs:long</w:t>
            </w:r>
            <w:r w:rsidRPr="001E1144">
              <w:rPr>
                <w:rFonts w:ascii="Arial" w:hAnsi="Arial" w:cs="Arial"/>
                <w:color w:val="0000FF"/>
                <w:sz w:val="16"/>
                <w:szCs w:val="20"/>
                <w:lang w:val="en-US"/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1E114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state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xs:int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9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getCirculationListResponse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return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tns:circulationListResult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4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circulationListResult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6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6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circulationList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7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tns:CirculationItemList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resultCode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9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description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1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CirculationItemList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5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maxOccurs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unbounded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tns:CirculationItem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9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CirculationItem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1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Publication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1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tns:PublicationItem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IssuanceDate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4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RefundDate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RealRefundDate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8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Status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8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xs:int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0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PublicationItem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2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Author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2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Title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4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5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5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Title2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PublicationDate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8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Publisher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8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0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changeExpenditureLimit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2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2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2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contractId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3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4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limit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4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5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6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7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7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changeExpenditureLimitResponse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9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9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return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00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tns:result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0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01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02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02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03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0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04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04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contractId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05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06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06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06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startDate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07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xs:dateTime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0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08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08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endDate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09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xs:dateTime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0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0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1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1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11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11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12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1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13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14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return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14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tns:purchaseListResult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15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1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17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1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18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19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19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19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1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orgId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1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19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2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21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21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startDate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21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xs:dateTime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23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23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23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endDate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23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xs:dateTime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24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25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2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26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getMenuListByOrgResponse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27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28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28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28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return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29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tns:menuListResult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2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2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3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30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31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31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32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3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3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34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34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35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35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36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36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37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3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3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39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3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3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40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40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41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41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return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41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tns:detachGuardSanResult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42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43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4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44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45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46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46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4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4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4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48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48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49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4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4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5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5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51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51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52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53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53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54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return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54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tns:attachGuardSanResult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5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5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56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56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57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58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58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59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59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5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5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6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60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61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startDate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61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xs:dateTime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62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62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63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endDate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6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xs:dateTime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64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6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6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66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6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68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68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68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return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69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tns:enterEventListResult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6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6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70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70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7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71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PurchaseElement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7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73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73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73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7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74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Sum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75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7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76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Amount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76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77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7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78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ClientSummary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7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7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7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8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0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DateOfContract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0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81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1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StateOfContract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2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83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3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Balance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3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8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4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OverdraftLimit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5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86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86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7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PurchaseList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88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8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9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maxOccurs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unbounded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9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8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89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8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90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tns:Purchase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91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9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92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92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Purchase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9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94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94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maxOccurs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unbounded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95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95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95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tns:PurchaseElement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96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97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97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Time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98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xs:dateTime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199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99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Sum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199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19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19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00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00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Discount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01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02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02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Donation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02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0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03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ByCash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04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05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05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ByCard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05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06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06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IdOfCard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07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08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08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08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MenuList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0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0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09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1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10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maxOccurs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unbounded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11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11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M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12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tns:MenuDateItem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1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13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14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14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MenuDateItem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15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16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xs:element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16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maxOccurs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unbounded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17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minOccurs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0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17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17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tns:MenuItem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18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19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19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1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1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20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xs:date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2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21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21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MenuItem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22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xs:sequence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2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2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Group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24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25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25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2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xs:string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2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xs:attribute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2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Price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2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xs:long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28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xs:complexType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28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xs:schema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2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wsdl:types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29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29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2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2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authorizeClientResponse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0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30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tns:authorizeClientResponse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31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1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2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2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32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3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tns:detachGuardSan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34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5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5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35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getSummaryByTypedIdResponse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6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36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tns:getSummaryByTypedIdResponse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37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7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39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3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3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39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39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tns:getEnterEventListBySan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40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1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2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42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getMenuListByOrgResponse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2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43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tns:getMenuListByOrgResponse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43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4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4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5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45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changeMobilePhone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6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46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tns:changeMobilePhone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46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7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48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4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49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49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4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4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51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2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52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52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3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3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54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getCirculationList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5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55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tns:getCirculationList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55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6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7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7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57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58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tns:getCardList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58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59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5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5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0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60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1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61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62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2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3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63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getClientsByGuardSanResponse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4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64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tns:getClientsByGuardSanResponse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65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5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6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66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7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67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tns:getEnterEventListResponse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68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9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6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6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69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70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getSummaryByTypedId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70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tns:getSummaryByTypedId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71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2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3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73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generateLinkingToken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3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74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tns:generateLinkingToken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74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5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5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76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7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7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tns:getCardListResponse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77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8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79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79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7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7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80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80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1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2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82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sendLinkingTokenByContractIdResponse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3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83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tns:sendLinkingTokenByContractIdResponse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8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4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85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getGroupListByOrg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86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tns:getGroupListByOrg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86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7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8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8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88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89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89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8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tns:getPurchaseListBySan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8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89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0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1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1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91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getStudentListByIdOfClientGroupResponse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92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tns:getStudentListByIdOfClientGroupResponse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93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4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94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generateLinkingTokenResponse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5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95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tns:generateLinkingTokenResponse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96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6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7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97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sendLinkingTokenByMobile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8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98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tns:sendLinkingTokenByMobile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299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29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29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299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0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0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01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1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01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02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3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3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4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04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4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05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tns:attachGuardSanBySanResponse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05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7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07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8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08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08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9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09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0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0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10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1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11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11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2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2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3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13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14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14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5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6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16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getContractIdByCardNoResponse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7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17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tns:getContractIdByCardNoResponse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17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8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9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1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19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1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getStudentListByIdOfClientGroup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1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0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20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tns:getStudentListByIdOfClientGroup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20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1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2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2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22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3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23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tns:attachGuardSan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24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4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5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5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25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sendLinkingTokenByMobileResponse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2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tns:sendLinkingTokenByMobileResponse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2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8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8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28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2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29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29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2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30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0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32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2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32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tns:getPaymentListBySan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33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4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4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5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35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5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36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tns:getPaymentListResponse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36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7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7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8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38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39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39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39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3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3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0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1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41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2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42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tns:attachGuardSanResponse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42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3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3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4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44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authorizeClient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5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45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tns:authorizeClient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45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6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6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7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47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8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48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tns:detachGuardSanBySanResponse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48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4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4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4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0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0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50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51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tns:getCardListBySanResponse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51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2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5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4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54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tns:getPaymentList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55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5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6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6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56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changeMobilePhoneResponse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7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57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tns:changeMobilePhoneResponse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58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8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9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5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5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59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59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0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60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61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2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2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63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3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63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tns:attachGuardSanBySan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64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5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5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6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66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6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67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tns:detachGuardSanResponse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67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8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8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6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69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6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6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0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70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tns:getPaymentListBySanResponse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70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1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1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2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72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sendLinkingTokenByContractId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73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tns:sendLinkingTokenByContractId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73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4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5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75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changeExpenditureLimit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6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76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tns:changeExpenditureLimit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7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7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7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78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activateLinkingTokenResponse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79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79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7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tns:activateLinkingTokenResponse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79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7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0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1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81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changeEmailResponse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2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82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tns:changeEmailResponse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82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4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4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84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getClientsByGuardSan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5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8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tns:getClientsByGuardSan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86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6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7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87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enableNotificationBySMSResponse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8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88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tns:enableNotificationBySMSResponse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89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8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89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8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90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1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91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tns:getEnterEventListBySanResponse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92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2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3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3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94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94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tns:getPurchaseListBySanResponse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95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6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6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7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9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7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98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tns:getCardListBySan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398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399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39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39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00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getCirculationListResponse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01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tns:getCirculationListResponse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01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2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2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3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03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activateLinkingToken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4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04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tns:activateLinkingToken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04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5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5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06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07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tns:getPurchaseList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07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09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09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0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0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10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10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1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2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12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3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13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tns:detachGuardSanBySan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13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4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5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5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15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6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16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tns:enableNotificationByEmail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17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7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8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18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19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19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1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1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tns:getPurchaseListResponse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20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1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21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getContractIdByCardNo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2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22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tns:getContractIdByCardNo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23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3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4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25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5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25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tns:getEnterEventList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26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7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7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8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28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enableNotificationBySMS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2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29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tns:enableNotificationBySMS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29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2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2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0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1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31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changeExpenditureLimitResponse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2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32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tns:changeExpenditureLimitResponse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32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3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34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enableNotificationByEmailResponse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5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35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tns:enableNotificationByEmailResponse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3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6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7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37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getGroupListByOrgResponse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38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element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tns:getGroupListByOrgResponse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38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parameters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9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wsdl:part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3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3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39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40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wsdl:portType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40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ClientRoomController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4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41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sendLinkingTokenByContractId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42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42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tns:sendLinkingTokenByContractId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42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sendLinkingTokenByContractId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43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4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44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tns:sendLinkingTokenByContractIdResponse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44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sendLinkingTokenByContractIdResponse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4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46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4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4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activateLinkingToken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47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47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tns:activateLinkingToken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48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activateLinkingToken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48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4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49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4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tns:activateLinkingTokenResponse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4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50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activateLinkingTokenResponse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50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5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5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52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sendLinkingTokenByMobile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52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53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tns:sendLinkingTokenByMobile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53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sendLinkingTokenByMobile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54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5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54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tns:sendLinkingTokenByMobileResponse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55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sendLinkingTokenByMobileResponse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56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5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5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57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changeMobilePhone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5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58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tns:changeMobilePhone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58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changeMobilePhone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59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5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5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0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tns:changeMobilePhoneResponse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0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changeMobilePhoneResponse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2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generateLinkingToken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3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3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tns:generateLinkingToken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4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generateLinkingToken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4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5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tns:generateLinkingTokenResponse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5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generateLinkingTokenResponse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7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68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8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69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6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6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0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0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70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71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73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4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74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tns:getCardListBySan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74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5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6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76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tns:getCardListBySanResponse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76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78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79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79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7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tns:getPaymentList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7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79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0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81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tns:getPaymentListResponse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81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83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4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84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tns:getCardList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85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5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8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tns:getCardListResponse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8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89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89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8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8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0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90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tns:detachGuardSan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90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1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92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tns:detachGuardSanResponse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92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4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94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enableNotificationBySMS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5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95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tns:enableNotificationBySMS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95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enableNotificationBySMS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6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97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tns:enableNotificationBySMSResponse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97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enableNotificationBySMSResponse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9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499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499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49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49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0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00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01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1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02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tns:changeEmailResponse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03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changeEmailResponse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4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4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05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5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06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tns:enableNotificationByEmail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06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7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07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tns:enableNotificationByEmailResponse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08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enableNotificationByEmailResponse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9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09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0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0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0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1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1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tns:attachGuardSan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1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2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3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tns:attachGuardSanResponse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3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4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4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5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getStudentListByIdOfClientGroup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6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6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tns:getStudentListByIdOfClientGroup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7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getStudentListByIdOfClientGroup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7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8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tns:getStudentListByIdOfClientGroupResponse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18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getStudentListByIdOfClientGroupResponse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19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1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1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20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1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21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tns:getPaymentListBySan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22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3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23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tns:getPaymentListBySanResponse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24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4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5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26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getClientsByGuardSan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7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27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tns:getClientsByGuardSan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27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getClientsByGuardSan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8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29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29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tns:getClientsByGuardSanResponse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29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getClientsByGuardSanResponse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2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2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31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getGroupListByOrg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2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32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tns:getGroupListByOrg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32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getGroupListByOrg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4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34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tns:getGroupListByOrgResponse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34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getGroupListByOrgResponse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5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6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36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7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37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38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39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39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3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3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40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2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42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3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43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tns:getEnterEventList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43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4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45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tns:getEnterEventListResponse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45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6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7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47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8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48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48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4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4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4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50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50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2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2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52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getContractIdByCardNo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5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tns:getContractIdByCardNo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54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getContractIdByCardNo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5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5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tns:getContractIdByCardNoResponse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56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getContractIdByCardNoResponse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6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7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7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58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getSummaryByTypedId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5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59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tns:getSummaryByTypedId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59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getSummaryByTypedId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5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5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60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tns:getSummaryByTypedIdResponse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61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getSummaryByTypedIdResponse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2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2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3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63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64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64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66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tns:getSummaryByGuardSanResponse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66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7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7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8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68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6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69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6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tns:getPurchaseListBySan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6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70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70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7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71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tns:getPurchaseListBySanResponse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71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72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73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73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73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7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74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75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76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76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76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77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77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78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7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79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authorizeClient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7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7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0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tns:authorizeClient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0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authorizeClient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2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2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tns:authorizeClientResponse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2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authorizeClientResponse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3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3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4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getCirculationList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5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tns:getCirculationList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5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getCirculationList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7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7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tns:getCirculationListResponse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7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getCirculationListResponse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8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8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89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89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8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changeExpenditureLimit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90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90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tns:changeExpenditureLimit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91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changeExpenditureLimit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9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92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92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tns:changeExpenditureLimitResponse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93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changeExpenditureLimitResponse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93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9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95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95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96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96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tns:getPurchaseList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96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9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97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98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tns:getPurchaseListResponse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598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9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599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59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59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0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1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1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3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3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tns:getMenuListByOrgResponse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getMenuListByOrgResponse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5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5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5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tns:detachGuardSanBySan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8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8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tns:detachGuardSanBySanResponse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09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09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0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0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1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10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11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1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12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tns:attachGuardSanBySan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12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1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13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13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tns:attachGuardSanBySanResponse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14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15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15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16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16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1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17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tns:getEnterEventListBySan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17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1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1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19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message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tns:getEnterEventListBySanResponse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19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1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1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 xml:space="preserve">    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0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wsdl:portType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wsdl:binding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22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ClientRoomControllerWSServiceSoapBinding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22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type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tns:ClientRoomController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3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soap:binding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23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2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transport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http://schemas.xmlsoap.org/soap/http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4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24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activateLinkingToken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5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2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25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6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26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activateLinkingToken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27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8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2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29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2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activateLinkingTokenResponse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2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0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30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1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2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2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32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sendLinkingTokenByContractId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3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33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34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5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35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sendLinkingTokenByContractId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36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7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37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sendLinkingTokenByContractIdResponse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39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3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3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39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0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1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41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changeMobilePhone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2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42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42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3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43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changeMobilePhone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44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46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changeMobilePhoneResponse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47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8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49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49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sendLinkingTokenByMobile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4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4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0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50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50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1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51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sendLinkingTokenByMobile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2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52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54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sendLinkingTokenByMobileResponse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5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5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6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7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7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57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generateLinkingToken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8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58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59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5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5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59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0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generateLinkingToken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6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1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62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62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2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generateLinkingTokenResponse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63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3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6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6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66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6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67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7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6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8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69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69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6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6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71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2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72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4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74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5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75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7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6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76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7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77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8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79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79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7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7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0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80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2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2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82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8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83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84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5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86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6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7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87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8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88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89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8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8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0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91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92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92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93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94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5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5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96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7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9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8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8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699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699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69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69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00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00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01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02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3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04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getCardListResponse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5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05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6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7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07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8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08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08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0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09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09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0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1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10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11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1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12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changeEmailResponse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1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1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14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15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15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15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enableNotificationBySMS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16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16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1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18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18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enableNotificationBySMS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1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19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1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1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20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enableNotificationBySMSResponse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22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2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3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4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24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5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25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25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26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enableNotificationByEmail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7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27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2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29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enableNotificationByEmailResponse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2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2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30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1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1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2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32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3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33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3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4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34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5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35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6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7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37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8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38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3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3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3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4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40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40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41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41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42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42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43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44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44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45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45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45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getPaymentListBySanResponse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46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46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4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4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49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49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getStudentListByIdOfClientGroup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4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4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0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0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0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1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1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getStudentListByIdOfClientGroup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2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2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3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4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4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getStudentListByIdOfClientGroupResponse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5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5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6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7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7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getClientsByGuardSan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8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8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8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5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59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5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getClientsByGuardSan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5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0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60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1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2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62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getClientsByGuardSanResponse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3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63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5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5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65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getGroupListByOrg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6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66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67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getGroupListByOrg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69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6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6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69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70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70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getGroupListByOrgResponse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71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71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72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73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73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74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74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75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75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7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76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7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77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7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7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79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7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79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0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80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1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2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82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3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83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83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84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5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8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6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87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8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88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9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8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8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89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0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90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1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91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91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2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92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3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93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5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95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9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7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8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8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98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getContractIdByCardNo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79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79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799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799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00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01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01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getContractIdByCardNo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02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02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0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03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03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getContractIdByCardNoResponse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4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04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05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05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06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07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07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getSummaryByTypedId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08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08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08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09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09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getSummaryByTypedId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0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0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0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10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2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12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getSummaryByTypedIdResponse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3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3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13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4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5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15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6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16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16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7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17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getSummaryByGuardSan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8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18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19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1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1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0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20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getSummaryByGuardSanResponse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1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1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21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3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3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23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4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24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25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5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26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7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2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8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8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28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9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2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29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29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29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1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2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32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3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33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33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4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34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5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35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6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7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37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7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8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8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38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9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9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39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3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3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4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40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authorizeClient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4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41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41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42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42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authorizeClient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4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4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44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5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45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45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authorizeClientResponse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5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6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46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46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47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48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48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48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getCirculationList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4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49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49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4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49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5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50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getCirculationList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5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52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52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3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3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53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53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getCirculationListResponse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4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4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54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54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55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5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6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56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56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57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changeExpenditureLimit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57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58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58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8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59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59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changeExpenditureLimit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5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9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5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60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1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1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1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1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62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changeExpenditureLimitResponse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2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2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3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63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4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4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4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4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5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65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6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66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66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6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7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7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67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7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7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8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68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6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6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6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0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70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70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getPurchaseListResponse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0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1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71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71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72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2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2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72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73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73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3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74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74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74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5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5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75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75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5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getMenuListByOrg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6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76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76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7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78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78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8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8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getMenuListByOrgResponse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8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9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9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79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79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7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7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0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1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1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81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2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2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82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3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83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3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3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3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3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3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3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3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4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84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4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4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5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85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6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6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869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7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detachGuardSanBySanResponse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7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7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7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7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880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8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8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8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8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89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9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9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9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89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8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9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8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0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90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0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0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lastRenderedPageBreak/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0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1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91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91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1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1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1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1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1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2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2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2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924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2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2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2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2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3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93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4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4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4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4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4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4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5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5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95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5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5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attachGuardSanBySanResponse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5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5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6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6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6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963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6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6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6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6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7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7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7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7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7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7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8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8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8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8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8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98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899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soap:operation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99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soapAction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899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style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89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89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document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0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0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0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0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0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0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007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0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0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getEnterEventListBySan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1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1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1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1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1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1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1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1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018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1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2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2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2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2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2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2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2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27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wsdl:input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2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2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3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3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3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3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3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03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3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3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getEnterEventListBySanResponse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3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3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4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4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4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4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4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4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soap:body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046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use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4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4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literal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4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5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5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5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5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5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55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wsdl:output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5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5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5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5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6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6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wsdl:operation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6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6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6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6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66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wsdl:binding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6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6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6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70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71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wsdl:service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072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7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74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ClientRoomControllerWSService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75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7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7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78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7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80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wsdl:port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081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binding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8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83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tns:ClientRoomControllerWSServiceSoapBinding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8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08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name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8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8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ClientRoomControllerWSPort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8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8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9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9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92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9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094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soap:address</w:t>
            </w:r>
            <w:r w:rsidRPr="008A7C5D">
              <w:rPr>
                <w:rFonts w:ascii="Arial" w:hAnsi="Arial" w:cs="Arial"/>
                <w:color w:val="FF0000"/>
                <w:sz w:val="16"/>
                <w:szCs w:val="20"/>
                <w:lang w:val="en-US"/>
                <w:rPrChange w:id="9095" w:author="Автор">
                  <w:rPr>
                    <w:rFonts w:ascii="Arial" w:hAnsi="Arial" w:cs="Arial"/>
                    <w:color w:val="FF0000"/>
                    <w:sz w:val="16"/>
                    <w:szCs w:val="20"/>
                  </w:rPr>
                </w:rPrChange>
              </w:rPr>
              <w:t xml:space="preserve"> location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96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="</w:t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97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>http://localhost:8080/processor/soap/client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098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"/&gt;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099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0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01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102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103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wsdl:port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104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05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06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  <w:tab/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107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108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wsdl:service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109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6E0B9B" w:rsidRPr="008A7C5D" w:rsidRDefault="006E0B9B" w:rsidP="006E0B9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  <w:rPrChange w:id="9110" w:author="Автор">
                  <w:rPr>
                    <w:rFonts w:ascii="Arial" w:hAnsi="Arial" w:cs="Arial"/>
                    <w:color w:val="000000"/>
                    <w:sz w:val="16"/>
                    <w:szCs w:val="20"/>
                  </w:rPr>
                </w:rPrChange>
              </w:rPr>
            </w:pP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111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&lt;/</w:t>
            </w:r>
            <w:r w:rsidRPr="008A7C5D">
              <w:rPr>
                <w:rFonts w:ascii="Arial" w:hAnsi="Arial" w:cs="Arial"/>
                <w:color w:val="800000"/>
                <w:sz w:val="16"/>
                <w:szCs w:val="20"/>
                <w:lang w:val="en-US"/>
                <w:rPrChange w:id="9112" w:author="Автор">
                  <w:rPr>
                    <w:rFonts w:ascii="Arial" w:hAnsi="Arial" w:cs="Arial"/>
                    <w:color w:val="800000"/>
                    <w:sz w:val="16"/>
                    <w:szCs w:val="20"/>
                  </w:rPr>
                </w:rPrChange>
              </w:rPr>
              <w:t>wsdl:definitions</w:t>
            </w:r>
            <w:r w:rsidRPr="008A7C5D">
              <w:rPr>
                <w:rFonts w:ascii="Arial" w:hAnsi="Arial" w:cs="Arial"/>
                <w:color w:val="0000FF"/>
                <w:sz w:val="16"/>
                <w:szCs w:val="20"/>
                <w:lang w:val="en-US"/>
                <w:rPrChange w:id="9113" w:author="Автор">
                  <w:rPr>
                    <w:rFonts w:ascii="Arial" w:hAnsi="Arial" w:cs="Arial"/>
                    <w:color w:val="0000FF"/>
                    <w:sz w:val="16"/>
                    <w:szCs w:val="20"/>
                  </w:rPr>
                </w:rPrChange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9114" w:name="_Toc352058044"/>
      <w:bookmarkStart w:id="9115" w:name="_GoBack"/>
      <w:bookmarkEnd w:id="9115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9114"/>
    </w:p>
    <w:p w:rsidR="009712E5" w:rsidRPr="00B77388" w:rsidRDefault="009712E5" w:rsidP="00EB4290">
      <w:pPr>
        <w:pStyle w:val="11"/>
      </w:pPr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5949" w:rsidRPr="00B26251" w:rsidTr="009712E5">
        <w:tc>
          <w:tcPr>
            <w:tcW w:w="534" w:type="dxa"/>
            <w:vAlign w:val="center"/>
          </w:tcPr>
          <w:p w:rsidR="00F85949" w:rsidRPr="00B26251" w:rsidRDefault="00F85949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Идентификатор </w:t>
            </w:r>
            <w:r w:rsidRPr="00B26251">
              <w:rPr>
                <w:sz w:val="20"/>
              </w:rPr>
              <w:lastRenderedPageBreak/>
              <w:t>поставщика по-умолчанию</w:t>
            </w:r>
          </w:p>
        </w:tc>
        <w:tc>
          <w:tcPr>
            <w:tcW w:w="1965" w:type="dxa"/>
          </w:tcPr>
          <w:p w:rsidR="00F85949" w:rsidRPr="00B26251" w:rsidRDefault="00F859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5949" w:rsidTr="009712E5">
        <w:tc>
          <w:tcPr>
            <w:tcW w:w="534" w:type="dxa"/>
            <w:vAlign w:val="center"/>
          </w:tcPr>
          <w:p w:rsidR="00F85949" w:rsidRPr="00B26251" w:rsidRDefault="00F85949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F85949" w:rsidRPr="00B26251" w:rsidRDefault="00F859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PurchaseListExt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9116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9116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EB4290">
      <w:pPr>
        <w:pStyle w:val="11"/>
      </w:pPr>
      <w:r>
        <w:t xml:space="preserve">Параметр комплексного типа: </w:t>
      </w:r>
      <w:r w:rsidRPr="00EB7828">
        <w:rPr>
          <w:lang w:val="en-US"/>
        </w:rPr>
        <w:t>PaymentList</w:t>
      </w:r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EB4290">
      <w:pPr>
        <w:pStyle w:val="11"/>
      </w:pPr>
      <w:r>
        <w:t xml:space="preserve">Параметр комплексного типа: </w:t>
      </w:r>
      <w:r w:rsidRPr="00EB7828">
        <w:rPr>
          <w:lang w:val="en-US"/>
        </w:rPr>
        <w:t>Payment</w:t>
      </w:r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>Наименование 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EB4290">
      <w:pPr>
        <w:pStyle w:val="11"/>
      </w:pPr>
      <w:r>
        <w:t xml:space="preserve">Параметр комплексного типа: </w:t>
      </w:r>
      <w:r>
        <w:rPr>
          <w:lang w:val="en-US"/>
        </w:rPr>
        <w:t>MenuListExt</w:t>
      </w:r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EE523D">
      <w:pPr>
        <w:pStyle w:val="20"/>
        <w:numPr>
          <w:ilvl w:val="1"/>
          <w:numId w:val="17"/>
        </w:numPr>
      </w:pPr>
      <w:r>
        <w:t xml:space="preserve">Параметр комплексного типа: </w:t>
      </w:r>
      <w:r w:rsidRPr="002A4A95">
        <w:rPr>
          <w:sz w:val="20"/>
          <w:szCs w:val="20"/>
          <w:lang w:val="en-US"/>
        </w:rPr>
        <w:t>MenuDateItemExt</w:t>
      </w:r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EB4290">
      <w:pPr>
        <w:pStyle w:val="11"/>
      </w:pPr>
      <w:r>
        <w:t xml:space="preserve">Параметр комплексного типа: </w:t>
      </w:r>
      <w:r w:rsidRPr="00B31A64">
        <w:rPr>
          <w:sz w:val="20"/>
          <w:szCs w:val="20"/>
          <w:lang w:val="en-US"/>
        </w:rPr>
        <w:t>MenuItemExt</w:t>
      </w:r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EB4290">
      <w:pPr>
        <w:pStyle w:val="11"/>
      </w:pPr>
      <w:r>
        <w:t xml:space="preserve">Параметр комплексного типа: </w:t>
      </w:r>
      <w:r w:rsidRPr="000C3AEA">
        <w:rPr>
          <w:lang w:val="en-US"/>
        </w:rPr>
        <w:t>EnterEventList</w:t>
      </w:r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EB4290">
      <w:pPr>
        <w:pStyle w:val="11"/>
      </w:pPr>
      <w:r>
        <w:t xml:space="preserve">Параметр комплексного типа: </w:t>
      </w:r>
      <w:r w:rsidRPr="000C3AEA">
        <w:rPr>
          <w:lang w:val="en-US"/>
        </w:rPr>
        <w:t>EnterEventItem</w:t>
      </w:r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5"/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sectPr w:rsidR="000C3AEA" w:rsidSect="008A7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E32" w:rsidRDefault="00FE5E32" w:rsidP="002F27E2">
      <w:r>
        <w:separator/>
      </w:r>
    </w:p>
    <w:p w:rsidR="00FE5E32" w:rsidRDefault="00FE5E32"/>
    <w:p w:rsidR="00FE5E32" w:rsidRDefault="00FE5E32"/>
    <w:p w:rsidR="00FE5E32" w:rsidRDefault="00FE5E32"/>
    <w:p w:rsidR="00FE5E32" w:rsidRDefault="00FE5E32"/>
    <w:p w:rsidR="00FE5E32" w:rsidRDefault="00FE5E32"/>
  </w:endnote>
  <w:endnote w:type="continuationSeparator" w:id="0">
    <w:p w:rsidR="00FE5E32" w:rsidRDefault="00FE5E32" w:rsidP="002F27E2">
      <w:r>
        <w:continuationSeparator/>
      </w:r>
    </w:p>
    <w:p w:rsidR="00FE5E32" w:rsidRDefault="00FE5E32"/>
    <w:p w:rsidR="00FE5E32" w:rsidRDefault="00FE5E32"/>
    <w:p w:rsidR="00FE5E32" w:rsidRDefault="00FE5E32"/>
    <w:p w:rsidR="00FE5E32" w:rsidRDefault="00FE5E32"/>
    <w:p w:rsidR="00FE5E32" w:rsidRDefault="00FE5E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B15" w:rsidRDefault="008D5B15">
    <w:pPr>
      <w:pStyle w:val="af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B15" w:rsidRDefault="008D5B15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51D8">
      <w:rPr>
        <w:noProof/>
      </w:rPr>
      <w:t>63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B15" w:rsidRDefault="008D5B15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E32" w:rsidRDefault="00FE5E32" w:rsidP="002F27E2">
      <w:r>
        <w:separator/>
      </w:r>
    </w:p>
    <w:p w:rsidR="00FE5E32" w:rsidRDefault="00FE5E32"/>
    <w:p w:rsidR="00FE5E32" w:rsidRDefault="00FE5E32"/>
    <w:p w:rsidR="00FE5E32" w:rsidRDefault="00FE5E32"/>
    <w:p w:rsidR="00FE5E32" w:rsidRDefault="00FE5E32"/>
    <w:p w:rsidR="00FE5E32" w:rsidRDefault="00FE5E32"/>
  </w:footnote>
  <w:footnote w:type="continuationSeparator" w:id="0">
    <w:p w:rsidR="00FE5E32" w:rsidRDefault="00FE5E32" w:rsidP="002F27E2">
      <w:r>
        <w:continuationSeparator/>
      </w:r>
    </w:p>
    <w:p w:rsidR="00FE5E32" w:rsidRDefault="00FE5E32"/>
    <w:p w:rsidR="00FE5E32" w:rsidRDefault="00FE5E32"/>
    <w:p w:rsidR="00FE5E32" w:rsidRDefault="00FE5E32"/>
    <w:p w:rsidR="00FE5E32" w:rsidRDefault="00FE5E32"/>
    <w:p w:rsidR="00FE5E32" w:rsidRDefault="00FE5E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B15" w:rsidRDefault="008D5B15">
    <w:pPr>
      <w:pStyle w:val="afff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B15" w:rsidRPr="007F797C" w:rsidRDefault="008D5B15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8D5B15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8D5B15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8D5B15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8D5B15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8D5B15" w:rsidRPr="00F62E6D" w:rsidRDefault="008D5B15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8D5B15" w:rsidRDefault="008D5B15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B15" w:rsidRPr="002B5D6A" w:rsidRDefault="008D5B15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D5B15" w:rsidRPr="002B5D6A" w:rsidRDefault="008D5B15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5B15" w:rsidRPr="002B5D6A" w:rsidRDefault="008D5B15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8D5B15" w:rsidRPr="002B5D6A" w:rsidRDefault="008D5B15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8D5B15" w:rsidRPr="002B5D6A" w:rsidRDefault="008D5B15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8D5B15" w:rsidRPr="002B5D6A" w:rsidRDefault="008D5B15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89563948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hideSpellingErrors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7632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117E2"/>
    <w:rsid w:val="00214F3E"/>
    <w:rsid w:val="00215E1A"/>
    <w:rsid w:val="00220176"/>
    <w:rsid w:val="00226A65"/>
    <w:rsid w:val="002320BF"/>
    <w:rsid w:val="00236DFE"/>
    <w:rsid w:val="00242DE6"/>
    <w:rsid w:val="0025017C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73F4"/>
    <w:rsid w:val="002C7480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69E3"/>
    <w:rsid w:val="0038149F"/>
    <w:rsid w:val="00382AA1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7CFA"/>
    <w:rsid w:val="005E1412"/>
    <w:rsid w:val="005E3FB7"/>
    <w:rsid w:val="00603602"/>
    <w:rsid w:val="0060423F"/>
    <w:rsid w:val="00607E9B"/>
    <w:rsid w:val="006147AF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0B9B"/>
    <w:rsid w:val="006E2B03"/>
    <w:rsid w:val="006E7284"/>
    <w:rsid w:val="006F1065"/>
    <w:rsid w:val="00703AC4"/>
    <w:rsid w:val="0071374B"/>
    <w:rsid w:val="00721F03"/>
    <w:rsid w:val="007256BD"/>
    <w:rsid w:val="00726C6F"/>
    <w:rsid w:val="00732A9A"/>
    <w:rsid w:val="007365A8"/>
    <w:rsid w:val="007405FF"/>
    <w:rsid w:val="007441D3"/>
    <w:rsid w:val="00750584"/>
    <w:rsid w:val="00750C2C"/>
    <w:rsid w:val="0075275A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12D"/>
    <w:rsid w:val="00842E9D"/>
    <w:rsid w:val="00861168"/>
    <w:rsid w:val="00864D7C"/>
    <w:rsid w:val="00870311"/>
    <w:rsid w:val="00874D64"/>
    <w:rsid w:val="00875498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82104"/>
    <w:rsid w:val="00987B51"/>
    <w:rsid w:val="00991222"/>
    <w:rsid w:val="00997B9D"/>
    <w:rsid w:val="009A00B7"/>
    <w:rsid w:val="009A020F"/>
    <w:rsid w:val="009A4240"/>
    <w:rsid w:val="009A5310"/>
    <w:rsid w:val="009A64C0"/>
    <w:rsid w:val="009B579E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B0646"/>
    <w:rsid w:val="00BB73A0"/>
    <w:rsid w:val="00BC275F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D54D2"/>
    <w:rsid w:val="00CE067D"/>
    <w:rsid w:val="00CF665D"/>
    <w:rsid w:val="00CF744C"/>
    <w:rsid w:val="00D024F8"/>
    <w:rsid w:val="00D06F45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A070A"/>
    <w:rsid w:val="00DA6F40"/>
    <w:rsid w:val="00DB1007"/>
    <w:rsid w:val="00DB2AA4"/>
    <w:rsid w:val="00DB2D64"/>
    <w:rsid w:val="00DB527F"/>
    <w:rsid w:val="00DD08CB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306EE"/>
    <w:rsid w:val="00F30833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locked="0" w:qFormat="1"/>
    <w:lsdException w:name="Body Text" w:semiHidden="1"/>
    <w:lsdException w:name="Body Text Indent" w:semiHidden="1"/>
    <w:lsdException w:name="List Continue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uiPriority="22" w:qFormat="1"/>
    <w:lsdException w:name="Emphasis" w:semiHidden="1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annotation subject" w:semiHidden="1" w:uiPriority="99"/>
    <w:lsdException w:name="No List" w:locked="0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locked="0" w:qFormat="1"/>
    <w:lsdException w:name="Body Text" w:semiHidden="1"/>
    <w:lsdException w:name="Body Text Indent" w:semiHidden="1"/>
    <w:lsdException w:name="List Continue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uiPriority="22" w:qFormat="1"/>
    <w:lsdException w:name="Emphasis" w:semiHidden="1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annotation subject" w:semiHidden="1" w:uiPriority="99"/>
    <w:lsdException w:name="No List" w:locked="0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F8FC6-6F03-48DA-874F-F18082A4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20747</Words>
  <Characters>118262</Characters>
  <Application>Microsoft Office Word</Application>
  <DocSecurity>0</DocSecurity>
  <Lines>985</Lines>
  <Paragraphs>277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138732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2013-03-26T07:45:00Z</dcterms:created>
  <dcterms:modified xsi:type="dcterms:W3CDTF">2013-03-26T07:46:00Z</dcterms:modified>
</cp:coreProperties>
</file>