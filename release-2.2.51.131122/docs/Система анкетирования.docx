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ies</w:t>
            </w:r>
            <w:proofErr w:type="spellEnd"/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</w:t>
            </w:r>
            <w:ins w:id="0" w:author="Дамир Кадыров" w:date="2013-01-10T13:49:00Z">
              <w:r w:rsidR="00140D93">
                <w:rPr>
                  <w:sz w:val="28"/>
                  <w:szCs w:val="28"/>
                </w:rPr>
                <w:t>90</w:t>
              </w:r>
            </w:ins>
            <w:del w:id="1" w:author="Дамир Кадыров" w:date="2013-01-10T13:49:00Z">
              <w:r w:rsidRPr="00CD326D" w:rsidDel="00140D93">
                <w:rPr>
                  <w:sz w:val="28"/>
                  <w:szCs w:val="28"/>
                  <w:lang w:val="en-US"/>
                </w:rPr>
                <w:delText>2</w:delText>
              </w:r>
            </w:del>
            <w:del w:id="2" w:author="Дамир Кадыров" w:date="2013-01-10T13:16:00Z">
              <w:r w:rsidRPr="00CD326D" w:rsidDel="00883AD3">
                <w:rPr>
                  <w:sz w:val="28"/>
                  <w:szCs w:val="28"/>
                  <w:lang w:val="en-US"/>
                </w:rPr>
                <w:delText>55</w:delText>
              </w:r>
            </w:del>
            <w:r w:rsidRPr="00CD326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140D93" w:rsidRDefault="00140D93" w:rsidP="00F73605">
            <w:pPr>
              <w:spacing w:after="200" w:line="276" w:lineRule="auto"/>
              <w:rPr>
                <w:ins w:id="3" w:author="Дамир Кадыров" w:date="2013-01-10T13:15:00Z"/>
                <w:sz w:val="28"/>
                <w:szCs w:val="28"/>
                <w:rPrChange w:id="4" w:author="Дамир Кадыров" w:date="2013-01-10T13:50:00Z">
                  <w:rPr>
                    <w:ins w:id="5" w:author="Дамир Кадыров" w:date="2013-01-10T13:15:00Z"/>
                    <w:sz w:val="28"/>
                    <w:szCs w:val="28"/>
                    <w:lang w:val="en-US"/>
                  </w:rPr>
                </w:rPrChange>
              </w:rPr>
            </w:pPr>
            <w:ins w:id="6" w:author="Дамир Кадыров" w:date="2013-01-10T13:50:00Z">
              <w:r>
                <w:rPr>
                  <w:sz w:val="28"/>
                  <w:szCs w:val="28"/>
                </w:rPr>
                <w:t>Вопрос</w:t>
              </w:r>
            </w:ins>
          </w:p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883AD3" w:rsidRPr="00CD326D" w:rsidTr="00F73605">
        <w:trPr>
          <w:ins w:id="7" w:author="Дамир Кадыров" w:date="2013-01-10T13:15:00Z"/>
        </w:trPr>
        <w:tc>
          <w:tcPr>
            <w:tcW w:w="2392" w:type="dxa"/>
          </w:tcPr>
          <w:p w:rsidR="00883AD3" w:rsidRPr="00CD326D" w:rsidRDefault="00883AD3" w:rsidP="00F73605">
            <w:pPr>
              <w:rPr>
                <w:ins w:id="8" w:author="Дамир Кадыров" w:date="2013-01-10T13:15:00Z"/>
                <w:sz w:val="28"/>
                <w:szCs w:val="28"/>
                <w:lang w:val="en-US"/>
              </w:rPr>
            </w:pPr>
            <w:proofErr w:type="spellStart"/>
            <w:ins w:id="9" w:author="Дамир Кадыров" w:date="2013-01-10T13:15:00Z">
              <w:r w:rsidRPr="00CD326D">
                <w:rPr>
                  <w:sz w:val="28"/>
                  <w:szCs w:val="28"/>
                  <w:lang w:val="en-US"/>
                </w:rPr>
                <w:t>Question</w:t>
              </w:r>
              <w:r>
                <w:rPr>
                  <w:sz w:val="28"/>
                  <w:szCs w:val="28"/>
                  <w:lang w:val="en-US"/>
                </w:rPr>
                <w:t>Name</w:t>
              </w:r>
              <w:proofErr w:type="spellEnd"/>
            </w:ins>
          </w:p>
        </w:tc>
        <w:tc>
          <w:tcPr>
            <w:tcW w:w="2393" w:type="dxa"/>
          </w:tcPr>
          <w:p w:rsidR="00883AD3" w:rsidRPr="00CD326D" w:rsidRDefault="00140D93" w:rsidP="00F73605">
            <w:pPr>
              <w:rPr>
                <w:ins w:id="10" w:author="Дамир Кадыров" w:date="2013-01-10T13:15:00Z"/>
                <w:sz w:val="28"/>
                <w:szCs w:val="28"/>
                <w:lang w:val="en-US"/>
              </w:rPr>
            </w:pPr>
            <w:ins w:id="11" w:author="Дамир Кадыров" w:date="2013-01-10T13:15:00Z">
              <w:r>
                <w:rPr>
                  <w:sz w:val="28"/>
                  <w:szCs w:val="28"/>
                  <w:lang w:val="en-US"/>
                </w:rPr>
                <w:t>character varying(</w:t>
              </w:r>
            </w:ins>
            <w:ins w:id="12" w:author="Дамир Кадыров" w:date="2013-01-10T13:50:00Z">
              <w:r>
                <w:rPr>
                  <w:sz w:val="28"/>
                  <w:szCs w:val="28"/>
                </w:rPr>
                <w:t>90</w:t>
              </w:r>
            </w:ins>
            <w:ins w:id="13" w:author="Дамир Кадыров" w:date="2013-01-10T13:15:00Z">
              <w:r w:rsidR="00883AD3" w:rsidRPr="00CD326D">
                <w:rPr>
                  <w:sz w:val="28"/>
                  <w:szCs w:val="28"/>
                  <w:lang w:val="en-US"/>
                </w:rPr>
                <w:t>)</w:t>
              </w:r>
            </w:ins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ins w:id="14" w:author="Дамир Кадыров" w:date="2013-01-10T13:15:00Z"/>
                <w:sz w:val="28"/>
                <w:szCs w:val="28"/>
                <w:lang w:val="en-US"/>
              </w:rPr>
            </w:pPr>
            <w:ins w:id="15" w:author="Дамир Кадыров" w:date="2013-01-10T13:15:00Z">
              <w:r w:rsidRPr="00CD326D">
                <w:rPr>
                  <w:sz w:val="28"/>
                  <w:szCs w:val="28"/>
                  <w:lang w:val="en-US"/>
                </w:rPr>
                <w:t>Not null</w:t>
              </w:r>
            </w:ins>
          </w:p>
        </w:tc>
        <w:tc>
          <w:tcPr>
            <w:tcW w:w="2393" w:type="dxa"/>
          </w:tcPr>
          <w:p w:rsidR="00883AD3" w:rsidRPr="00883AD3" w:rsidRDefault="00883AD3" w:rsidP="00F73605">
            <w:pPr>
              <w:spacing w:after="200" w:line="276" w:lineRule="auto"/>
              <w:rPr>
                <w:ins w:id="16" w:author="Дамир Кадыров" w:date="2013-01-10T13:15:00Z"/>
                <w:sz w:val="28"/>
                <w:szCs w:val="28"/>
                <w:rPrChange w:id="17" w:author="Дамир Кадыров" w:date="2013-01-10T13:15:00Z">
                  <w:rPr>
                    <w:ins w:id="18" w:author="Дамир Кадыров" w:date="2013-01-10T13:15:00Z"/>
                    <w:sz w:val="28"/>
                    <w:szCs w:val="28"/>
                    <w:lang w:val="en-US"/>
                  </w:rPr>
                </w:rPrChange>
              </w:rPr>
            </w:pPr>
            <w:ins w:id="19" w:author="Дамир Кадыров" w:date="2013-01-10T13:15:00Z">
              <w:r>
                <w:rPr>
                  <w:sz w:val="28"/>
                  <w:szCs w:val="28"/>
                </w:rPr>
                <w:t>Имя анкеты</w:t>
              </w:r>
            </w:ins>
          </w:p>
        </w:tc>
      </w:tr>
      <w:tr w:rsidR="00883AD3" w:rsidRPr="00CD326D" w:rsidTr="00F73605">
        <w:trPr>
          <w:ins w:id="20" w:author="Дамир Кадыров" w:date="2013-01-10T13:16:00Z"/>
        </w:trPr>
        <w:tc>
          <w:tcPr>
            <w:tcW w:w="2392" w:type="dxa"/>
          </w:tcPr>
          <w:p w:rsidR="00883AD3" w:rsidRPr="00883AD3" w:rsidRDefault="00883AD3" w:rsidP="00F73605">
            <w:pPr>
              <w:rPr>
                <w:ins w:id="21" w:author="Дамир Кадыров" w:date="2013-01-10T13:16:00Z"/>
                <w:sz w:val="28"/>
                <w:szCs w:val="28"/>
                <w:lang w:val="en-US"/>
              </w:rPr>
            </w:pPr>
            <w:ins w:id="22" w:author="Дамир Кадыров" w:date="2013-01-10T13:17:00Z">
              <w:r>
                <w:rPr>
                  <w:sz w:val="28"/>
                  <w:szCs w:val="28"/>
                  <w:lang w:val="en-US"/>
                </w:rPr>
                <w:t>Description</w:t>
              </w:r>
            </w:ins>
          </w:p>
        </w:tc>
        <w:tc>
          <w:tcPr>
            <w:tcW w:w="2393" w:type="dxa"/>
          </w:tcPr>
          <w:p w:rsidR="00883AD3" w:rsidRDefault="002B76E3" w:rsidP="00F73605">
            <w:pPr>
              <w:rPr>
                <w:ins w:id="23" w:author="Дамир Кадыров" w:date="2013-01-10T13:16:00Z"/>
                <w:sz w:val="28"/>
                <w:szCs w:val="28"/>
                <w:lang w:val="en-US"/>
              </w:rPr>
            </w:pPr>
            <w:ins w:id="24" w:author="Дамир Кадыров" w:date="2013-01-10T14:07:00Z">
              <w:r w:rsidRPr="00CD326D">
                <w:rPr>
                  <w:sz w:val="28"/>
                  <w:szCs w:val="28"/>
                  <w:lang w:val="en-US"/>
                </w:rPr>
                <w:t>character varying</w:t>
              </w:r>
              <w:r>
                <w:rPr>
                  <w:sz w:val="28"/>
                  <w:szCs w:val="28"/>
                </w:rPr>
                <w:t>(255)</w:t>
              </w:r>
            </w:ins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ins w:id="25" w:author="Дамир Кадыров" w:date="2013-01-10T13:16:00Z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883AD3" w:rsidRDefault="00883AD3" w:rsidP="00F73605">
            <w:pPr>
              <w:rPr>
                <w:ins w:id="26" w:author="Дамир Кадыров" w:date="2013-01-10T13:16:00Z"/>
                <w:sz w:val="28"/>
                <w:szCs w:val="28"/>
              </w:rPr>
            </w:pPr>
            <w:ins w:id="27" w:author="Дамир Кадыров" w:date="2013-01-10T13:17:00Z">
              <w:r>
                <w:rPr>
                  <w:sz w:val="28"/>
                  <w:szCs w:val="28"/>
                </w:rPr>
                <w:t>Пояснения к вопросу</w:t>
              </w:r>
            </w:ins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77548D" w:rsidRPr="00CD326D" w:rsidRDefault="00E42560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</w:t>
            </w:r>
            <w:r w:rsidR="0077548D" w:rsidRPr="00CD326D">
              <w:rPr>
                <w:sz w:val="28"/>
                <w:szCs w:val="28"/>
              </w:rPr>
              <w:t>.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E42560" w:rsidRDefault="0077548D" w:rsidP="00E42560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</w:t>
            </w:r>
            <w:r w:rsidR="00E42560">
              <w:rPr>
                <w:sz w:val="28"/>
                <w:szCs w:val="28"/>
              </w:rPr>
              <w:t>Тип по умолчанию;</w:t>
            </w:r>
          </w:p>
          <w:p w:rsidR="0077548D" w:rsidRPr="00FD71DB" w:rsidRDefault="00E42560" w:rsidP="00E42560">
            <w:pPr>
              <w:rPr>
                <w:sz w:val="28"/>
                <w:szCs w:val="28"/>
                <w:lang w:val="en-US"/>
                <w:rPrChange w:id="28" w:author="Дамир Кадыров" w:date="2013-02-21T11:30:00Z">
                  <w:rPr>
                    <w:sz w:val="28"/>
                    <w:szCs w:val="28"/>
                  </w:rPr>
                </w:rPrChange>
              </w:rPr>
            </w:pPr>
            <w:proofErr w:type="gramStart"/>
            <w:r>
              <w:rPr>
                <w:sz w:val="28"/>
                <w:szCs w:val="28"/>
              </w:rPr>
              <w:t>Меню</w:t>
            </w:r>
            <w:r w:rsidR="0077548D" w:rsidRPr="00CD326D">
              <w:rPr>
                <w:sz w:val="28"/>
                <w:szCs w:val="28"/>
              </w:rPr>
              <w:t>)</w:t>
            </w:r>
            <w:proofErr w:type="gramEnd"/>
          </w:p>
        </w:tc>
      </w:tr>
      <w:tr w:rsidR="00FD71DB" w:rsidRPr="00CD326D" w:rsidTr="00F73605">
        <w:trPr>
          <w:ins w:id="29" w:author="Дамир Кадыров" w:date="2013-02-21T11:30:00Z"/>
        </w:trPr>
        <w:tc>
          <w:tcPr>
            <w:tcW w:w="2392" w:type="dxa"/>
          </w:tcPr>
          <w:p w:rsidR="00FD71DB" w:rsidRPr="00CD326D" w:rsidRDefault="00FD71DB" w:rsidP="00F73605">
            <w:pPr>
              <w:rPr>
                <w:ins w:id="30" w:author="Дамир Кадыров" w:date="2013-02-21T11:30:00Z"/>
                <w:sz w:val="28"/>
                <w:szCs w:val="28"/>
                <w:lang w:val="en-US"/>
              </w:rPr>
            </w:pPr>
            <w:proofErr w:type="spellStart"/>
            <w:ins w:id="31" w:author="Дамир Кадыров" w:date="2013-02-21T11:30:00Z">
              <w:r>
                <w:rPr>
                  <w:sz w:val="28"/>
                  <w:szCs w:val="28"/>
                  <w:lang w:val="en-US"/>
                </w:rPr>
                <w:t>ViewDate</w:t>
              </w:r>
              <w:proofErr w:type="spellEnd"/>
            </w:ins>
          </w:p>
        </w:tc>
        <w:tc>
          <w:tcPr>
            <w:tcW w:w="2393" w:type="dxa"/>
          </w:tcPr>
          <w:p w:rsidR="00FD71DB" w:rsidRPr="00CD326D" w:rsidRDefault="00FD71DB" w:rsidP="00F73605">
            <w:pPr>
              <w:rPr>
                <w:ins w:id="32" w:author="Дамир Кадыров" w:date="2013-02-21T11:30:00Z"/>
                <w:sz w:val="28"/>
                <w:szCs w:val="28"/>
                <w:lang w:val="en-US"/>
              </w:rPr>
            </w:pPr>
            <w:proofErr w:type="spellStart"/>
            <w:ins w:id="33" w:author="Дамир Кадыров" w:date="2013-02-21T11:31:00Z">
              <w:r w:rsidRPr="00CD326D">
                <w:rPr>
                  <w:sz w:val="28"/>
                  <w:szCs w:val="28"/>
                  <w:lang w:val="en-US"/>
                </w:rPr>
                <w:t>bigint</w:t>
              </w:r>
            </w:ins>
            <w:proofErr w:type="spellEnd"/>
          </w:p>
        </w:tc>
        <w:tc>
          <w:tcPr>
            <w:tcW w:w="2393" w:type="dxa"/>
          </w:tcPr>
          <w:p w:rsidR="00FD71DB" w:rsidRPr="00CD326D" w:rsidRDefault="00FD71DB" w:rsidP="00F73605">
            <w:pPr>
              <w:rPr>
                <w:ins w:id="34" w:author="Дамир Кадыров" w:date="2013-02-21T11:30:00Z"/>
                <w:sz w:val="28"/>
                <w:szCs w:val="28"/>
              </w:rPr>
            </w:pPr>
          </w:p>
        </w:tc>
        <w:tc>
          <w:tcPr>
            <w:tcW w:w="2393" w:type="dxa"/>
          </w:tcPr>
          <w:p w:rsidR="00FD71DB" w:rsidRPr="00FD71DB" w:rsidRDefault="00FD71DB" w:rsidP="00F73605">
            <w:pPr>
              <w:rPr>
                <w:ins w:id="35" w:author="Дамир Кадыров" w:date="2013-02-21T11:30:00Z"/>
                <w:sz w:val="28"/>
                <w:szCs w:val="28"/>
              </w:rPr>
            </w:pPr>
            <w:ins w:id="36" w:author="Дамир Кадыров" w:date="2013-02-21T11:31:00Z">
              <w:r>
                <w:rPr>
                  <w:sz w:val="28"/>
                  <w:szCs w:val="28"/>
                </w:rPr>
                <w:t xml:space="preserve">Дата закрепления вопроса, для типа опросника </w:t>
              </w:r>
            </w:ins>
            <w:ins w:id="37" w:author="Дамир Кадыров" w:date="2013-02-21T11:32:00Z">
              <w:r>
                <w:rPr>
                  <w:sz w:val="28"/>
                  <w:szCs w:val="28"/>
                  <w:lang w:val="en-US"/>
                </w:rPr>
                <w:t>Menu</w:t>
              </w:r>
            </w:ins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77548D" w:rsidRPr="00CD326D" w:rsidTr="00F73605">
        <w:tc>
          <w:tcPr>
            <w:tcW w:w="2392" w:type="dxa"/>
          </w:tcPr>
          <w:p w:rsidR="0077548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="0077548D"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="0077548D"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7548D" w:rsidRPr="00CD326D" w:rsidRDefault="0077548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77548D" w:rsidRDefault="0077548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Таблица отношений анкет и организаций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32"/>
        <w:gridCol w:w="2355"/>
        <w:gridCol w:w="2375"/>
      </w:tblGrid>
      <w:tr w:rsidR="0077548D" w:rsidRPr="00CD326D" w:rsidTr="00F73605">
        <w:tc>
          <w:tcPr>
            <w:tcW w:w="9571" w:type="dxa"/>
            <w:gridSpan w:val="4"/>
          </w:tcPr>
          <w:p w:rsidR="0077548D" w:rsidRPr="00CD326D" w:rsidRDefault="0077548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>
              <w:rPr>
                <w:b/>
                <w:sz w:val="28"/>
                <w:szCs w:val="28"/>
                <w:lang w:val="en-US"/>
              </w:rPr>
              <w:t>QA_</w:t>
            </w:r>
            <w:hyperlink r:id="rId6" w:tgtFrame="_blank" w:history="1">
              <w:proofErr w:type="spellStart"/>
              <w:r w:rsidR="00DE1BDC" w:rsidRPr="00DE1BDC">
                <w:rPr>
                  <w:rStyle w:val="a5"/>
                  <w:rFonts w:cstheme="minorHAnsi"/>
                  <w:b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Organization</w:t>
              </w:r>
              <w:proofErr w:type="spellEnd"/>
            </w:hyperlink>
            <w:r w:rsidR="00DE1BDC">
              <w:rPr>
                <w:b/>
                <w:sz w:val="28"/>
                <w:szCs w:val="28"/>
                <w:lang w:val="en-US"/>
              </w:rPr>
              <w:t>_</w:t>
            </w: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77548D" w:rsidRPr="00CD326D" w:rsidTr="00DE1BDC">
        <w:tc>
          <w:tcPr>
            <w:tcW w:w="2509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32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5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75" w:type="dxa"/>
          </w:tcPr>
          <w:p w:rsidR="0077548D" w:rsidRPr="00CD326D" w:rsidRDefault="0077548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DE1BDC" w:rsidRPr="00CD326D" w:rsidTr="00DE1BDC">
        <w:tc>
          <w:tcPr>
            <w:tcW w:w="2509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A65DC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75" w:type="dxa"/>
          </w:tcPr>
          <w:p w:rsidR="00DE1BDC" w:rsidRPr="00CD326D" w:rsidRDefault="00DE1BDC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761B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DE1BDC" w:rsidRDefault="00DE1BDC" w:rsidP="00F73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Анкета</w:t>
            </w:r>
          </w:p>
        </w:tc>
      </w:tr>
      <w:tr w:rsidR="00DE1BDC" w:rsidRPr="004C3BCF" w:rsidTr="00DE1BDC">
        <w:tc>
          <w:tcPr>
            <w:tcW w:w="2509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32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55" w:type="dxa"/>
          </w:tcPr>
          <w:p w:rsidR="00DE1BDC" w:rsidRPr="00CD326D" w:rsidRDefault="00DE1BDC" w:rsidP="00D9260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75" w:type="dxa"/>
          </w:tcPr>
          <w:p w:rsidR="00DE1BDC" w:rsidRPr="004C3BCF" w:rsidRDefault="00DE1BDC" w:rsidP="00D926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Организация</w:t>
            </w:r>
            <w:proofErr w:type="gramEnd"/>
            <w:r>
              <w:rPr>
                <w:sz w:val="28"/>
                <w:szCs w:val="28"/>
              </w:rPr>
              <w:t xml:space="preserve"> в которой проводится </w:t>
            </w:r>
            <w:r>
              <w:rPr>
                <w:sz w:val="28"/>
                <w:szCs w:val="28"/>
              </w:rPr>
              <w:lastRenderedPageBreak/>
              <w:t>анкетирование если пусто то анкетирование будет во всех организациях</w:t>
            </w:r>
          </w:p>
        </w:tc>
      </w:tr>
    </w:tbl>
    <w:p w:rsidR="0077548D" w:rsidRDefault="0077548D" w:rsidP="0077548D">
      <w:pPr>
        <w:pStyle w:val="a4"/>
        <w:ind w:left="1224"/>
        <w:rPr>
          <w:sz w:val="28"/>
          <w:szCs w:val="28"/>
        </w:rPr>
      </w:pPr>
    </w:p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4C3BCF" w:rsidRDefault="00CD326D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="004C3BCF"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</w:t>
            </w:r>
            <w:ins w:id="38" w:author="Дамир Кадыров" w:date="2013-01-10T13:49:00Z">
              <w:r w:rsidR="00140D93">
                <w:rPr>
                  <w:sz w:val="28"/>
                  <w:szCs w:val="28"/>
                </w:rPr>
                <w:t>90</w:t>
              </w:r>
            </w:ins>
            <w:del w:id="39" w:author="Дамир Кадыров" w:date="2013-01-10T13:49:00Z">
              <w:r w:rsidRPr="00CD326D" w:rsidDel="00140D93">
                <w:rPr>
                  <w:sz w:val="28"/>
                  <w:szCs w:val="28"/>
                  <w:lang w:val="en-US"/>
                </w:rPr>
                <w:delText>2</w:delText>
              </w:r>
            </w:del>
            <w:del w:id="40" w:author="Дамир Кадыров" w:date="2013-01-10T13:18:00Z">
              <w:r w:rsidRPr="00CD326D" w:rsidDel="00883AD3">
                <w:rPr>
                  <w:sz w:val="28"/>
                  <w:szCs w:val="28"/>
                  <w:lang w:val="en-US"/>
                </w:rPr>
                <w:delText>55</w:delText>
              </w:r>
            </w:del>
            <w:r w:rsidRPr="00CD326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140D93" w:rsidRDefault="00140D93" w:rsidP="00F73605">
            <w:pPr>
              <w:spacing w:after="200" w:line="276" w:lineRule="auto"/>
              <w:rPr>
                <w:ins w:id="41" w:author="Дамир Кадыров" w:date="2013-01-10T13:18:00Z"/>
                <w:sz w:val="28"/>
                <w:szCs w:val="28"/>
                <w:rPrChange w:id="42" w:author="Дамир Кадыров" w:date="2013-01-10T13:50:00Z">
                  <w:rPr>
                    <w:ins w:id="43" w:author="Дамир Кадыров" w:date="2013-01-10T13:18:00Z"/>
                    <w:sz w:val="28"/>
                    <w:szCs w:val="28"/>
                    <w:lang w:val="en-US"/>
                  </w:rPr>
                </w:rPrChange>
              </w:rPr>
            </w:pPr>
            <w:ins w:id="44" w:author="Дамир Кадыров" w:date="2013-01-10T13:50:00Z">
              <w:r>
                <w:rPr>
                  <w:sz w:val="28"/>
                  <w:szCs w:val="28"/>
                </w:rPr>
                <w:t>Ответ</w:t>
              </w:r>
            </w:ins>
          </w:p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883AD3" w:rsidRPr="00CD326D" w:rsidTr="00F73605">
        <w:trPr>
          <w:ins w:id="45" w:author="Дамир Кадыров" w:date="2013-01-10T13:18:00Z"/>
        </w:trPr>
        <w:tc>
          <w:tcPr>
            <w:tcW w:w="2392" w:type="dxa"/>
          </w:tcPr>
          <w:p w:rsidR="00883AD3" w:rsidRPr="00CD326D" w:rsidRDefault="00883AD3" w:rsidP="00F73605">
            <w:pPr>
              <w:rPr>
                <w:ins w:id="46" w:author="Дамир Кадыров" w:date="2013-01-10T13:18:00Z"/>
                <w:sz w:val="28"/>
                <w:szCs w:val="28"/>
                <w:lang w:val="en-US"/>
              </w:rPr>
            </w:pPr>
            <w:ins w:id="47" w:author="Дамир Кадыров" w:date="2013-01-10T13:18:00Z">
              <w:r>
                <w:rPr>
                  <w:sz w:val="28"/>
                  <w:szCs w:val="28"/>
                  <w:lang w:val="en-US"/>
                </w:rPr>
                <w:t>Description</w:t>
              </w:r>
            </w:ins>
          </w:p>
        </w:tc>
        <w:tc>
          <w:tcPr>
            <w:tcW w:w="2393" w:type="dxa"/>
          </w:tcPr>
          <w:p w:rsidR="00883AD3" w:rsidRPr="002B76E3" w:rsidRDefault="002B76E3" w:rsidP="00F73605">
            <w:pPr>
              <w:spacing w:after="200" w:line="276" w:lineRule="auto"/>
              <w:rPr>
                <w:ins w:id="48" w:author="Дамир Кадыров" w:date="2013-01-10T13:18:00Z"/>
                <w:sz w:val="28"/>
                <w:szCs w:val="28"/>
                <w:rPrChange w:id="49" w:author="Дамир Кадыров" w:date="2013-01-10T14:07:00Z">
                  <w:rPr>
                    <w:ins w:id="50" w:author="Дамир Кадыров" w:date="2013-01-10T13:18:00Z"/>
                    <w:sz w:val="28"/>
                    <w:szCs w:val="28"/>
                    <w:lang w:val="en-US"/>
                  </w:rPr>
                </w:rPrChange>
              </w:rPr>
            </w:pPr>
            <w:ins w:id="51" w:author="Дамир Кадыров" w:date="2013-01-10T14:07:00Z">
              <w:r w:rsidRPr="00CD326D">
                <w:rPr>
                  <w:sz w:val="28"/>
                  <w:szCs w:val="28"/>
                  <w:lang w:val="en-US"/>
                </w:rPr>
                <w:t>character varying</w:t>
              </w:r>
              <w:r>
                <w:rPr>
                  <w:sz w:val="28"/>
                  <w:szCs w:val="28"/>
                </w:rPr>
                <w:t>(255)</w:t>
              </w:r>
            </w:ins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ins w:id="52" w:author="Дамир Кадыров" w:date="2013-01-10T13:18:00Z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883AD3" w:rsidRPr="00883AD3" w:rsidRDefault="00883AD3" w:rsidP="00F73605">
            <w:pPr>
              <w:rPr>
                <w:ins w:id="53" w:author="Дамир Кадыров" w:date="2013-01-10T13:18:00Z"/>
                <w:sz w:val="28"/>
                <w:szCs w:val="28"/>
                <w:lang w:val="en-US"/>
              </w:rPr>
            </w:pPr>
            <w:ins w:id="54" w:author="Дамир Кадыров" w:date="2013-01-10T13:18:00Z">
              <w:r>
                <w:rPr>
                  <w:sz w:val="28"/>
                  <w:szCs w:val="28"/>
                </w:rPr>
                <w:t>Пояснения к ответу</w:t>
              </w:r>
            </w:ins>
          </w:p>
        </w:tc>
      </w:tr>
      <w:tr w:rsidR="00883AD3" w:rsidRPr="00CD326D" w:rsidTr="00F73605">
        <w:tc>
          <w:tcPr>
            <w:tcW w:w="2392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883AD3" w:rsidRPr="00CD326D" w:rsidTr="00F73605">
        <w:tc>
          <w:tcPr>
            <w:tcW w:w="2392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883AD3" w:rsidRPr="00CD326D" w:rsidTr="00F73605">
        <w:tc>
          <w:tcPr>
            <w:tcW w:w="2392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883AD3" w:rsidRPr="00CD326D" w:rsidRDefault="00883AD3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ответов клиента</w:t>
      </w:r>
      <w:r w:rsidR="00473CD1">
        <w:rPr>
          <w:sz w:val="28"/>
          <w:szCs w:val="28"/>
        </w:rPr>
        <w:t xml:space="preserve"> (реестр ответов выбранных клиентами)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8"/>
        <w:gridCol w:w="1650"/>
        <w:gridCol w:w="1923"/>
        <w:gridCol w:w="2110"/>
      </w:tblGrid>
      <w:tr w:rsidR="00CD326D" w:rsidRPr="00CD326D" w:rsidTr="00F73605">
        <w:tc>
          <w:tcPr>
            <w:tcW w:w="9571" w:type="dxa"/>
            <w:gridSpan w:val="4"/>
          </w:tcPr>
          <w:p w:rsidR="00CD326D" w:rsidRPr="00DE1BDC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DE1BDC">
              <w:rPr>
                <w:b/>
                <w:sz w:val="28"/>
                <w:szCs w:val="28"/>
                <w:lang w:val="en-US"/>
              </w:rPr>
              <w:t>CF_</w:t>
            </w:r>
            <w:r w:rsidR="005721FE" w:rsidRPr="00DE1BDC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 w:rsidRPr="00DE1BDC">
              <w:rPr>
                <w:b/>
                <w:sz w:val="28"/>
                <w:szCs w:val="28"/>
                <w:lang w:val="en-US"/>
              </w:rPr>
              <w:t>QA_</w:t>
            </w:r>
            <w:r w:rsidR="00DE1BDC" w:rsidRPr="00DE1BDC">
              <w:rPr>
                <w:b/>
                <w:sz w:val="28"/>
                <w:szCs w:val="28"/>
                <w:lang w:val="en-US"/>
              </w:rPr>
              <w:t>ClientAnswerByQuestionary</w:t>
            </w:r>
            <w:proofErr w:type="spellEnd"/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80190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80190D">
              <w:rPr>
                <w:sz w:val="28"/>
                <w:szCs w:val="28"/>
                <w:lang w:val="en-US"/>
              </w:rPr>
              <w:t>idOfClient</w:t>
            </w:r>
            <w:r w:rsidR="0080190D" w:rsidRPr="0080190D">
              <w:rPr>
                <w:sz w:val="28"/>
                <w:szCs w:val="28"/>
                <w:lang w:val="en-US"/>
              </w:rPr>
              <w:t>AnswerByQuestionary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BE1A1D">
        <w:tc>
          <w:tcPr>
            <w:tcW w:w="3888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165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CD326D" w:rsidRPr="00CD326D" w:rsidTr="00BE1A1D">
        <w:tc>
          <w:tcPr>
            <w:tcW w:w="3888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>
              <w:rPr>
                <w:sz w:val="28"/>
                <w:szCs w:val="28"/>
                <w:lang w:val="en-US"/>
              </w:rPr>
              <w:t>Answer</w:t>
            </w:r>
            <w:proofErr w:type="spellEnd"/>
          </w:p>
        </w:tc>
        <w:tc>
          <w:tcPr>
            <w:tcW w:w="1650" w:type="dxa"/>
          </w:tcPr>
          <w:p w:rsidR="00CD326D" w:rsidRPr="00CD326D" w:rsidRDefault="004C3BCF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CD326D" w:rsidRPr="004C3BCF" w:rsidRDefault="004C3BCF" w:rsidP="00F736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110" w:type="dxa"/>
          </w:tcPr>
          <w:p w:rsidR="00CD326D" w:rsidRPr="004C3BCF" w:rsidRDefault="004C3BCF" w:rsidP="00F73605">
            <w:pPr>
              <w:rPr>
                <w:sz w:val="28"/>
                <w:szCs w:val="28"/>
              </w:rPr>
            </w:pPr>
            <w:r w:rsidRPr="004C3BCF">
              <w:rPr>
                <w:sz w:val="28"/>
                <w:szCs w:val="28"/>
                <w:lang w:val="en-US"/>
              </w:rPr>
              <w:t>Answer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A1D">
              <w:rPr>
                <w:sz w:val="28"/>
                <w:szCs w:val="28"/>
                <w:lang w:val="en-US"/>
              </w:rPr>
              <w:t>Create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BE1A1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BE1A1D" w:rsidRPr="00CD326D" w:rsidTr="00BE1A1D">
        <w:tc>
          <w:tcPr>
            <w:tcW w:w="3888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</w:t>
            </w:r>
            <w:r w:rsidRPr="00CD326D">
              <w:rPr>
                <w:sz w:val="28"/>
                <w:szCs w:val="28"/>
                <w:lang w:val="en-US"/>
              </w:rPr>
              <w:t>pdate</w:t>
            </w:r>
            <w:r>
              <w:rPr>
                <w:sz w:val="28"/>
                <w:szCs w:val="28"/>
                <w:lang w:val="en-US"/>
              </w:rPr>
              <w:t>d</w:t>
            </w:r>
            <w:r w:rsidRPr="00CD326D">
              <w:rPr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1650" w:type="dxa"/>
          </w:tcPr>
          <w:p w:rsidR="00BE1A1D" w:rsidRPr="00CD326D" w:rsidRDefault="00BE1A1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923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</w:p>
        </w:tc>
        <w:tc>
          <w:tcPr>
            <w:tcW w:w="2110" w:type="dxa"/>
          </w:tcPr>
          <w:p w:rsidR="00BE1A1D" w:rsidRPr="00CD326D" w:rsidRDefault="00BE1A1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Pr="00BE1A1D" w:rsidRDefault="00BE1A1D" w:rsidP="00BE1A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Дата создания необходимо в случае периодического проведение анкетирование (ежедневно, еженедельно).</w:t>
      </w:r>
    </w:p>
    <w:p w:rsidR="00BE1A1D" w:rsidRPr="00BE1A1D" w:rsidRDefault="00BE1A1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bookmarkStart w:id="55" w:name="_GoBack"/>
      <w:bookmarkEnd w:id="55"/>
      <w:del w:id="56" w:author="Дамир Кадыров" w:date="2013-02-21T11:32:00Z">
        <w:r w:rsidRPr="00CD326D" w:rsidDel="00FD71DB">
          <w:rPr>
            <w:sz w:val="28"/>
            <w:szCs w:val="28"/>
          </w:rPr>
          <w:delText>Таблица промежуточных результатов ответа по организациям</w:delText>
        </w:r>
        <w:r w:rsidR="00473CD1" w:rsidDel="00FD71DB">
          <w:rPr>
            <w:sz w:val="28"/>
            <w:szCs w:val="28"/>
          </w:rPr>
          <w:delText xml:space="preserve"> (реестр количества ответов по организации)</w:delText>
        </w:r>
      </w:del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9"/>
        <w:gridCol w:w="2326"/>
        <w:gridCol w:w="2351"/>
        <w:gridCol w:w="2385"/>
      </w:tblGrid>
      <w:tr w:rsidR="00AC32A6" w:rsidRPr="00CD326D" w:rsidTr="00655145">
        <w:tc>
          <w:tcPr>
            <w:tcW w:w="9571" w:type="dxa"/>
            <w:gridSpan w:val="4"/>
          </w:tcPr>
          <w:p w:rsidR="00AC32A6" w:rsidRPr="0077548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del w:id="57" w:author="Дамир Кадыров" w:date="2013-02-21T11:32:00Z">
              <w:r w:rsidRPr="0077548D" w:rsidDel="00FD71DB">
                <w:rPr>
                  <w:b/>
                  <w:sz w:val="28"/>
                  <w:szCs w:val="28"/>
                  <w:lang w:val="en-US"/>
                </w:rPr>
                <w:delText>CF</w:delText>
              </w:r>
              <w:r w:rsidRPr="0077548D" w:rsidDel="00FD71DB">
                <w:rPr>
                  <w:b/>
                  <w:sz w:val="28"/>
                  <w:szCs w:val="28"/>
                </w:rPr>
                <w:delText>_</w:delText>
              </w:r>
              <w:r w:rsidR="005721FE" w:rsidRPr="0077548D" w:rsidDel="00FD71DB">
                <w:rPr>
                  <w:b/>
                  <w:sz w:val="28"/>
                  <w:szCs w:val="28"/>
                  <w:lang w:val="en-US"/>
                </w:rPr>
                <w:delText xml:space="preserve"> QA_</w:delText>
              </w:r>
              <w:r w:rsidR="0077548D" w:rsidRPr="0077548D" w:rsidDel="00FD71DB">
                <w:rPr>
                  <w:b/>
                  <w:sz w:val="28"/>
                  <w:szCs w:val="28"/>
                  <w:lang w:val="en-US"/>
                </w:rPr>
                <w:delText>Questionary</w:delText>
              </w:r>
              <w:r w:rsidR="0077548D" w:rsidDel="00FD71DB">
                <w:rPr>
                  <w:b/>
                  <w:sz w:val="28"/>
                  <w:szCs w:val="28"/>
                  <w:lang w:val="en-US"/>
                </w:rPr>
                <w:delText>ResultByOrg</w:delText>
              </w:r>
            </w:del>
          </w:p>
        </w:tc>
      </w:tr>
      <w:tr w:rsidR="00AC32A6" w:rsidRPr="00CD326D" w:rsidTr="0077548D">
        <w:tc>
          <w:tcPr>
            <w:tcW w:w="2509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del w:id="58" w:author="Дамир Кадыров" w:date="2013-02-21T11:32:00Z">
              <w:r w:rsidRPr="00CD326D" w:rsidDel="00FD71DB">
                <w:rPr>
                  <w:b/>
                  <w:sz w:val="28"/>
                  <w:szCs w:val="28"/>
                </w:rPr>
                <w:delText>Имя колонки</w:delText>
              </w:r>
            </w:del>
          </w:p>
        </w:tc>
        <w:tc>
          <w:tcPr>
            <w:tcW w:w="2326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del w:id="59" w:author="Дамир Кадыров" w:date="2013-02-21T11:32:00Z">
              <w:r w:rsidRPr="00CD326D" w:rsidDel="00FD71DB">
                <w:rPr>
                  <w:b/>
                  <w:sz w:val="28"/>
                  <w:szCs w:val="28"/>
                </w:rPr>
                <w:delText>Тип</w:delText>
              </w:r>
            </w:del>
          </w:p>
        </w:tc>
        <w:tc>
          <w:tcPr>
            <w:tcW w:w="2351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del w:id="60" w:author="Дамир Кадыров" w:date="2013-02-21T11:32:00Z">
              <w:r w:rsidRPr="00CD326D" w:rsidDel="00FD71DB">
                <w:rPr>
                  <w:b/>
                  <w:sz w:val="28"/>
                  <w:szCs w:val="28"/>
                </w:rPr>
                <w:delText>Параметры</w:delText>
              </w:r>
            </w:del>
          </w:p>
        </w:tc>
        <w:tc>
          <w:tcPr>
            <w:tcW w:w="2385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del w:id="61" w:author="Дамир Кадыров" w:date="2013-02-21T11:32:00Z">
              <w:r w:rsidRPr="00CD326D" w:rsidDel="00FD71DB">
                <w:rPr>
                  <w:b/>
                  <w:sz w:val="28"/>
                  <w:szCs w:val="28"/>
                </w:rPr>
                <w:delText>Комментарии</w:delText>
              </w:r>
            </w:del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del w:id="62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idOfOrg</w:delText>
              </w:r>
              <w:r w:rsidR="0077548D" w:rsidRPr="00CD326D" w:rsidDel="00FD71DB">
                <w:rPr>
                  <w:sz w:val="28"/>
                  <w:szCs w:val="28"/>
                  <w:lang w:val="en-US"/>
                </w:rPr>
                <w:delText>Questionary</w:delText>
              </w:r>
            </w:del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3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bigserial</w:delText>
              </w:r>
            </w:del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4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PK</w:delText>
              </w:r>
            </w:del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5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idOfOrg</w:delText>
              </w:r>
            </w:del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6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bigint</w:delText>
              </w:r>
            </w:del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7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FK</w:delText>
              </w:r>
            </w:del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8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Org</w:delText>
              </w:r>
            </w:del>
          </w:p>
        </w:tc>
      </w:tr>
      <w:tr w:rsidR="00FA66D0" w:rsidRPr="00CD326D" w:rsidTr="0077548D">
        <w:tc>
          <w:tcPr>
            <w:tcW w:w="2509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69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idOfQuestionary</w:delText>
              </w:r>
            </w:del>
          </w:p>
        </w:tc>
        <w:tc>
          <w:tcPr>
            <w:tcW w:w="2326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70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bigint</w:delText>
              </w:r>
            </w:del>
          </w:p>
        </w:tc>
        <w:tc>
          <w:tcPr>
            <w:tcW w:w="2351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71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FK</w:delText>
              </w:r>
            </w:del>
          </w:p>
        </w:tc>
        <w:tc>
          <w:tcPr>
            <w:tcW w:w="2385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del w:id="72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Questionary</w:delText>
              </w:r>
            </w:del>
          </w:p>
        </w:tc>
      </w:tr>
      <w:tr w:rsidR="0077548D" w:rsidRPr="00CD326D" w:rsidTr="0077548D">
        <w:tc>
          <w:tcPr>
            <w:tcW w:w="2509" w:type="dxa"/>
          </w:tcPr>
          <w:p w:rsidR="0077548D" w:rsidRPr="0077548D" w:rsidRDefault="0077548D" w:rsidP="00F73605">
            <w:pPr>
              <w:rPr>
                <w:sz w:val="28"/>
                <w:szCs w:val="28"/>
                <w:lang w:val="en-US"/>
              </w:rPr>
            </w:pPr>
            <w:del w:id="73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idOf</w:delText>
              </w:r>
              <w:r w:rsidDel="00FD71DB">
                <w:rPr>
                  <w:sz w:val="28"/>
                  <w:szCs w:val="28"/>
                  <w:lang w:val="en-US"/>
                </w:rPr>
                <w:delText>Answer</w:delText>
              </w:r>
            </w:del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del w:id="74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bigint</w:delText>
              </w:r>
            </w:del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del w:id="75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FK</w:delText>
              </w:r>
            </w:del>
          </w:p>
        </w:tc>
        <w:tc>
          <w:tcPr>
            <w:tcW w:w="2385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del w:id="76" w:author="Дамир Кадыров" w:date="2013-02-21T11:32:00Z">
              <w:r w:rsidRPr="004C3BCF" w:rsidDel="00FD71DB">
                <w:rPr>
                  <w:sz w:val="28"/>
                  <w:szCs w:val="28"/>
                  <w:lang w:val="en-US"/>
                </w:rPr>
                <w:delText>Answer</w:delText>
              </w:r>
            </w:del>
          </w:p>
        </w:tc>
      </w:tr>
      <w:tr w:rsidR="0077548D" w:rsidRPr="00CD326D" w:rsidTr="0077548D">
        <w:tc>
          <w:tcPr>
            <w:tcW w:w="2509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del w:id="77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count</w:delText>
              </w:r>
            </w:del>
          </w:p>
        </w:tc>
        <w:tc>
          <w:tcPr>
            <w:tcW w:w="2326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del w:id="78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bigint</w:delText>
              </w:r>
            </w:del>
          </w:p>
        </w:tc>
        <w:tc>
          <w:tcPr>
            <w:tcW w:w="2351" w:type="dxa"/>
          </w:tcPr>
          <w:p w:rsidR="0077548D" w:rsidRPr="00CD326D" w:rsidRDefault="0077548D" w:rsidP="00F73605">
            <w:pPr>
              <w:rPr>
                <w:sz w:val="28"/>
                <w:szCs w:val="28"/>
                <w:lang w:val="en-US"/>
              </w:rPr>
            </w:pPr>
            <w:del w:id="79" w:author="Дамир Кадыров" w:date="2013-02-21T11:32:00Z">
              <w:r w:rsidRPr="00CD326D" w:rsidDel="00FD71DB">
                <w:rPr>
                  <w:sz w:val="28"/>
                  <w:szCs w:val="28"/>
                </w:rPr>
                <w:delText xml:space="preserve">По умолчанию </w:delText>
              </w:r>
              <w:r w:rsidRPr="00CD326D" w:rsidDel="00FD71DB">
                <w:rPr>
                  <w:sz w:val="28"/>
                  <w:szCs w:val="28"/>
                  <w:lang w:val="en-US"/>
                </w:rPr>
                <w:delText>0</w:delText>
              </w:r>
            </w:del>
          </w:p>
        </w:tc>
        <w:tc>
          <w:tcPr>
            <w:tcW w:w="2385" w:type="dxa"/>
          </w:tcPr>
          <w:p w:rsidR="0077548D" w:rsidRPr="00CD326D" w:rsidRDefault="0077548D" w:rsidP="00AC32A6">
            <w:pPr>
              <w:rPr>
                <w:sz w:val="28"/>
                <w:szCs w:val="28"/>
              </w:rPr>
            </w:pPr>
            <w:del w:id="80" w:author="Дамир Кадыров" w:date="2013-02-21T11:32:00Z">
              <w:r w:rsidRPr="00CD326D" w:rsidDel="00FD71DB">
                <w:rPr>
                  <w:sz w:val="28"/>
                  <w:szCs w:val="28"/>
                </w:rPr>
                <w:delText>Количество клиентов организации ответивших на это анкетирование</w:delText>
              </w:r>
            </w:del>
          </w:p>
        </w:tc>
      </w:tr>
      <w:tr w:rsidR="00AC6FBD" w:rsidRPr="00CD326D" w:rsidTr="0077548D">
        <w:tc>
          <w:tcPr>
            <w:tcW w:w="2509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del w:id="81" w:author="Дамир Кадыров" w:date="2013-02-21T11:32:00Z">
              <w:r w:rsidDel="00FD71DB">
                <w:rPr>
                  <w:sz w:val="28"/>
                  <w:szCs w:val="28"/>
                  <w:lang w:val="en-US"/>
                </w:rPr>
                <w:delText>U</w:delText>
              </w:r>
              <w:r w:rsidRPr="00CD326D" w:rsidDel="00FD71DB">
                <w:rPr>
                  <w:sz w:val="28"/>
                  <w:szCs w:val="28"/>
                  <w:lang w:val="en-US"/>
                </w:rPr>
                <w:delText>pdate</w:delText>
              </w:r>
              <w:r w:rsidDel="00FD71DB">
                <w:rPr>
                  <w:sz w:val="28"/>
                  <w:szCs w:val="28"/>
                  <w:lang w:val="en-US"/>
                </w:rPr>
                <w:delText>d</w:delText>
              </w:r>
              <w:r w:rsidRPr="00CD326D" w:rsidDel="00FD71DB">
                <w:rPr>
                  <w:sz w:val="28"/>
                  <w:szCs w:val="28"/>
                  <w:lang w:val="en-US"/>
                </w:rPr>
                <w:delText>Date</w:delText>
              </w:r>
            </w:del>
          </w:p>
        </w:tc>
        <w:tc>
          <w:tcPr>
            <w:tcW w:w="2326" w:type="dxa"/>
          </w:tcPr>
          <w:p w:rsidR="00AC6FBD" w:rsidRPr="00CD326D" w:rsidRDefault="00AC6FBD" w:rsidP="00F73605">
            <w:pPr>
              <w:rPr>
                <w:sz w:val="28"/>
                <w:szCs w:val="28"/>
                <w:lang w:val="en-US"/>
              </w:rPr>
            </w:pPr>
            <w:del w:id="82" w:author="Дамир Кадыров" w:date="2013-02-21T11:32:00Z">
              <w:r w:rsidRPr="00CD326D" w:rsidDel="00FD71DB">
                <w:rPr>
                  <w:sz w:val="28"/>
                  <w:szCs w:val="28"/>
                  <w:lang w:val="en-US"/>
                </w:rPr>
                <w:delText>bigint</w:delText>
              </w:r>
            </w:del>
          </w:p>
        </w:tc>
        <w:tc>
          <w:tcPr>
            <w:tcW w:w="2351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</w:p>
        </w:tc>
        <w:tc>
          <w:tcPr>
            <w:tcW w:w="2385" w:type="dxa"/>
          </w:tcPr>
          <w:p w:rsidR="00AC6FBD" w:rsidRPr="00CD326D" w:rsidRDefault="00AC6FBD" w:rsidP="00F73605">
            <w:pPr>
              <w:rPr>
                <w:sz w:val="28"/>
                <w:szCs w:val="28"/>
              </w:rPr>
            </w:pPr>
            <w:del w:id="83" w:author="Дамир Кадыров" w:date="2013-02-21T11:32:00Z">
              <w:r w:rsidRPr="00CD326D" w:rsidDel="00FD71DB">
                <w:rPr>
                  <w:sz w:val="28"/>
                  <w:szCs w:val="28"/>
                </w:rPr>
                <w:delText xml:space="preserve">Дата </w:delText>
              </w:r>
              <w:r w:rsidDel="00FD71DB">
                <w:rPr>
                  <w:sz w:val="28"/>
                  <w:szCs w:val="28"/>
                </w:rPr>
                <w:delText>последнего подачи ответа</w:delText>
              </w:r>
            </w:del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</w:t>
      </w:r>
      <w:proofErr w:type="spellEnd"/>
      <w:r w:rsidR="00DA1A32">
        <w:rPr>
          <w:sz w:val="28"/>
          <w:szCs w:val="28"/>
        </w:rPr>
        <w:t xml:space="preserve"> (страницы будут вложены</w:t>
      </w:r>
      <w:r w:rsidR="00F46745">
        <w:rPr>
          <w:sz w:val="28"/>
          <w:szCs w:val="28"/>
        </w:rPr>
        <w:t xml:space="preserve"> во вкладку Организации)</w:t>
      </w:r>
      <w:r w:rsidRPr="00CD326D">
        <w:rPr>
          <w:sz w:val="28"/>
          <w:szCs w:val="28"/>
        </w:rPr>
        <w:t>:</w:t>
      </w:r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Переход на страницу просмотра и редактирования </w:t>
      </w:r>
      <w:r w:rsidR="00DA1A32" w:rsidRPr="00BB5DED">
        <w:rPr>
          <w:sz w:val="28"/>
          <w:szCs w:val="28"/>
        </w:rPr>
        <w:t>анкет</w:t>
      </w:r>
      <w:r w:rsidR="00DA1A32">
        <w:rPr>
          <w:sz w:val="28"/>
          <w:szCs w:val="28"/>
        </w:rPr>
        <w:t>ы</w:t>
      </w:r>
    </w:p>
    <w:p w:rsidR="00BB5DED" w:rsidRPr="00BB5DED" w:rsidRDefault="004C5926" w:rsidP="00DA1A32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BB5DED" w:rsidRPr="00BB5DED">
        <w:rPr>
          <w:sz w:val="28"/>
          <w:szCs w:val="28"/>
        </w:rPr>
        <w:t xml:space="preserve">ортировка анкет </w:t>
      </w:r>
    </w:p>
    <w:p w:rsidR="00BB5DED" w:rsidRPr="00DA1A32" w:rsidRDefault="00BB5DED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</w:t>
      </w:r>
      <w:r w:rsidR="00DA1A32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 xml:space="preserve"> списка предлагаемых ответов</w:t>
      </w:r>
      <w:r w:rsidR="00DA1A32">
        <w:rPr>
          <w:sz w:val="28"/>
          <w:szCs w:val="28"/>
        </w:rPr>
        <w:t xml:space="preserve"> выбранной анкеты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  <w:r w:rsidR="00530C65">
        <w:rPr>
          <w:sz w:val="28"/>
          <w:szCs w:val="28"/>
        </w:rPr>
        <w:t>, редактируются только не активированные анкеты.</w:t>
      </w:r>
    </w:p>
    <w:p w:rsidR="004C5926" w:rsidRPr="00BB5DED" w:rsidRDefault="004C5926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редактировании вариантов ответов значения ответов перезаписываются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BB5DED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73CD1">
        <w:rPr>
          <w:sz w:val="28"/>
          <w:szCs w:val="28"/>
        </w:rPr>
        <w:t xml:space="preserve">реестру количества ответов </w:t>
      </w:r>
      <w:r w:rsidR="003643B6">
        <w:rPr>
          <w:sz w:val="28"/>
          <w:szCs w:val="28"/>
        </w:rPr>
        <w:t>(добавить проценты по выбранным пунктам)</w:t>
      </w:r>
    </w:p>
    <w:p w:rsidR="004C5926" w:rsidRDefault="004C5926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Отчет </w:t>
      </w:r>
      <w:r w:rsidR="00473CD1">
        <w:rPr>
          <w:sz w:val="28"/>
          <w:szCs w:val="28"/>
        </w:rPr>
        <w:t>по реестру ответов выбранных клиентами</w:t>
      </w:r>
    </w:p>
    <w:p w:rsidR="00CD326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  <w:r w:rsidR="00473CD1">
        <w:rPr>
          <w:sz w:val="28"/>
          <w:szCs w:val="28"/>
        </w:rPr>
        <w:t xml:space="preserve"> по идентификатору организации</w:t>
      </w:r>
    </w:p>
    <w:p w:rsidR="00DA1A32" w:rsidRDefault="00DA1A32" w:rsidP="00530C65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Загрузка анкет с вопросами:</w:t>
      </w:r>
    </w:p>
    <w:p w:rsidR="00DA1A32" w:rsidRDefault="00DA1A32" w:rsidP="004C5926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Загружать анкеты со статусом «не </w:t>
      </w:r>
      <w:proofErr w:type="gramStart"/>
      <w:r>
        <w:rPr>
          <w:sz w:val="28"/>
          <w:szCs w:val="28"/>
        </w:rPr>
        <w:t>активный</w:t>
      </w:r>
      <w:proofErr w:type="gramEnd"/>
      <w:r>
        <w:rPr>
          <w:sz w:val="28"/>
          <w:szCs w:val="28"/>
        </w:rPr>
        <w:t xml:space="preserve">» </w:t>
      </w:r>
    </w:p>
    <w:p w:rsidR="00DA1A32" w:rsidRDefault="00DA1A32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Отобразить </w:t>
      </w:r>
      <w:r w:rsidR="00E811D6">
        <w:rPr>
          <w:sz w:val="28"/>
          <w:szCs w:val="28"/>
        </w:rPr>
        <w:t>список загруженных анкет,</w:t>
      </w:r>
      <w:r>
        <w:rPr>
          <w:sz w:val="28"/>
          <w:szCs w:val="28"/>
        </w:rPr>
        <w:t xml:space="preserve"> </w:t>
      </w:r>
      <w:r w:rsidR="00E811D6">
        <w:rPr>
          <w:sz w:val="28"/>
          <w:szCs w:val="28"/>
        </w:rPr>
        <w:t>в</w:t>
      </w:r>
      <w:r>
        <w:rPr>
          <w:sz w:val="28"/>
          <w:szCs w:val="28"/>
        </w:rPr>
        <w:t xml:space="preserve"> случае </w:t>
      </w:r>
      <w:r w:rsidR="00E811D6">
        <w:rPr>
          <w:sz w:val="28"/>
          <w:szCs w:val="28"/>
        </w:rPr>
        <w:t>ошибки оповестить сообщением</w:t>
      </w:r>
    </w:p>
    <w:p w:rsidR="00E811D6" w:rsidRDefault="00E811D6" w:rsidP="00DA1A32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файла: 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proofErr w:type="gramStart"/>
      <w:r w:rsidRPr="00E811D6">
        <w:rPr>
          <w:rStyle w:val="m1"/>
          <w:rFonts w:ascii="Verdana" w:hAnsi="Verdana"/>
          <w:sz w:val="20"/>
          <w:szCs w:val="20"/>
          <w:lang w:val="en-US"/>
        </w:rPr>
        <w:t>&lt;?</w:t>
      </w:r>
      <w:r w:rsidRPr="00E811D6">
        <w:rPr>
          <w:rStyle w:val="pi1"/>
          <w:rFonts w:ascii="Verdana" w:hAnsi="Verdana"/>
          <w:sz w:val="20"/>
          <w:szCs w:val="20"/>
          <w:lang w:val="en-US"/>
        </w:rPr>
        <w:t>xml</w:t>
      </w:r>
      <w:proofErr w:type="gramEnd"/>
      <w:r w:rsidRPr="00E811D6">
        <w:rPr>
          <w:rStyle w:val="pi1"/>
          <w:rFonts w:ascii="Verdana" w:hAnsi="Verdana"/>
          <w:sz w:val="20"/>
          <w:szCs w:val="20"/>
          <w:lang w:val="en-US"/>
        </w:rPr>
        <w:t xml:space="preserve"> version="1.0" encoding="UTF-8" standalone="yes"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?&gt;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8A517B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>
        <w:fldChar w:fldCharType="begin"/>
      </w:r>
      <w:r w:rsidRPr="00883AD3">
        <w:rPr>
          <w:lang w:val="en-US"/>
          <w:rPrChange w:id="84" w:author="Дамир Кадыров" w:date="2013-01-10T13:15:00Z">
            <w:rPr/>
          </w:rPrChange>
        </w:rPr>
        <w:instrText xml:space="preserve"> HYPERLINK "file:///C:\\in.xml" </w:instrText>
      </w:r>
      <w:r>
        <w:fldChar w:fldCharType="separate"/>
      </w:r>
      <w:r w:rsidR="00E811D6" w:rsidRPr="00E811D6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="00E811D6"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F17BF" w:rsidRDefault="008A517B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rPrChange w:id="85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</w:pPr>
      <w:r>
        <w:fldChar w:fldCharType="begin"/>
      </w:r>
      <w:r w:rsidRPr="005F17BF">
        <w:rPr>
          <w:lang w:val="en-US"/>
          <w:rPrChange w:id="86" w:author="Дамир Кадыров" w:date="2013-01-10T18:36:00Z">
            <w:rPr/>
          </w:rPrChange>
        </w:rPr>
        <w:instrText xml:space="preserve"> </w:instrText>
      </w:r>
      <w:r w:rsidRPr="00883AD3">
        <w:rPr>
          <w:lang w:val="en-US"/>
          <w:rPrChange w:id="87" w:author="Дамир Кадыров" w:date="2013-01-10T13:15:00Z">
            <w:rPr/>
          </w:rPrChange>
        </w:rPr>
        <w:instrText>HYPERLINK</w:instrText>
      </w:r>
      <w:r w:rsidRPr="005F17BF">
        <w:rPr>
          <w:lang w:val="en-US"/>
          <w:rPrChange w:id="88" w:author="Дамир Кадыров" w:date="2013-01-10T18:36:00Z">
            <w:rPr/>
          </w:rPrChange>
        </w:rPr>
        <w:instrText xml:space="preserve"> "</w:instrText>
      </w:r>
      <w:r w:rsidRPr="00883AD3">
        <w:rPr>
          <w:lang w:val="en-US"/>
          <w:rPrChange w:id="89" w:author="Дамир Кадыров" w:date="2013-01-10T13:15:00Z">
            <w:rPr/>
          </w:rPrChange>
        </w:rPr>
        <w:instrText>file</w:instrText>
      </w:r>
      <w:r w:rsidRPr="005F17BF">
        <w:rPr>
          <w:lang w:val="en-US"/>
          <w:rPrChange w:id="90" w:author="Дамир Кадыров" w:date="2013-01-10T18:36:00Z">
            <w:rPr/>
          </w:rPrChange>
        </w:rPr>
        <w:instrText>:///</w:instrText>
      </w:r>
      <w:r w:rsidRPr="00883AD3">
        <w:rPr>
          <w:lang w:val="en-US"/>
          <w:rPrChange w:id="91" w:author="Дамир Кадыров" w:date="2013-01-10T13:15:00Z">
            <w:rPr/>
          </w:rPrChange>
        </w:rPr>
        <w:instrText>C</w:instrText>
      </w:r>
      <w:r w:rsidRPr="005F17BF">
        <w:rPr>
          <w:lang w:val="en-US"/>
          <w:rPrChange w:id="92" w:author="Дамир Кадыров" w:date="2013-01-10T18:36:00Z">
            <w:rPr/>
          </w:rPrChange>
        </w:rPr>
        <w:instrText>:\\</w:instrText>
      </w:r>
      <w:r w:rsidRPr="00883AD3">
        <w:rPr>
          <w:lang w:val="en-US"/>
          <w:rPrChange w:id="93" w:author="Дамир Кадыров" w:date="2013-01-10T13:15:00Z">
            <w:rPr/>
          </w:rPrChange>
        </w:rPr>
        <w:instrText>in</w:instrText>
      </w:r>
      <w:r w:rsidRPr="005F17BF">
        <w:rPr>
          <w:lang w:val="en-US"/>
          <w:rPrChange w:id="94" w:author="Дамир Кадыров" w:date="2013-01-10T18:36:00Z">
            <w:rPr/>
          </w:rPrChange>
        </w:rPr>
        <w:instrText>.</w:instrText>
      </w:r>
      <w:r w:rsidRPr="00883AD3">
        <w:rPr>
          <w:lang w:val="en-US"/>
          <w:rPrChange w:id="95" w:author="Дамир Кадыров" w:date="2013-01-10T13:15:00Z">
            <w:rPr/>
          </w:rPrChange>
        </w:rPr>
        <w:instrText>xml</w:instrText>
      </w:r>
      <w:r w:rsidRPr="005F17BF">
        <w:rPr>
          <w:lang w:val="en-US"/>
          <w:rPrChange w:id="96" w:author="Дамир Кадыров" w:date="2013-01-10T18:36:00Z">
            <w:rPr/>
          </w:rPrChange>
        </w:rPr>
        <w:instrText xml:space="preserve">" </w:instrText>
      </w:r>
      <w:r>
        <w:fldChar w:fldCharType="separate"/>
      </w:r>
      <w:r w:rsidR="00E811D6" w:rsidRPr="005F17BF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5F17BF">
        <w:rPr>
          <w:rFonts w:ascii="Verdana" w:hAnsi="Verdana"/>
          <w:sz w:val="20"/>
          <w:szCs w:val="20"/>
          <w:lang w:val="en-US"/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lang w:val="en-US"/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ins w:id="97" w:author="Дамир Кадыров" w:date="2013-01-10T17:24:00Z"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98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 w:rsidRPr="008A517B">
          <w:rPr>
            <w:rStyle w:val="t1"/>
            <w:rFonts w:ascii="Verdana" w:hAnsi="Verdana"/>
            <w:sz w:val="20"/>
            <w:szCs w:val="20"/>
            <w:lang w:val="en-US"/>
            <w:rPrChange w:id="99" w:author="Дамир Кадыров" w:date="2013-01-10T17:24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name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00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="</w:t>
        </w:r>
      </w:ins>
      <w:proofErr w:type="gramStart"/>
      <w:ins w:id="101" w:author="Дамир Кадыров" w:date="2013-01-10T17:25:00Z">
        <w:r>
          <w:rPr>
            <w:rStyle w:val="t1"/>
            <w:rFonts w:ascii="Verdana" w:hAnsi="Verdana"/>
            <w:sz w:val="20"/>
            <w:szCs w:val="20"/>
          </w:rPr>
          <w:t>Опрос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</w:rPr>
          <w:t xml:space="preserve"> </w:t>
        </w:r>
      </w:ins>
      <w:ins w:id="102" w:author="Дамир Кадыров" w:date="2013-01-10T17:24:00Z"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03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"</w:t>
        </w:r>
        <w:proofErr w:type="gramEnd"/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04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 w:rsidRPr="008A517B">
          <w:rPr>
            <w:rStyle w:val="t1"/>
            <w:rFonts w:ascii="Verdana" w:hAnsi="Verdana"/>
            <w:sz w:val="20"/>
            <w:szCs w:val="20"/>
            <w:lang w:val="en-US"/>
            <w:rPrChange w:id="105" w:author="Дамир Кадыров" w:date="2013-01-10T17:24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description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06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="</w:t>
        </w:r>
      </w:ins>
      <w:ins w:id="107" w:author="Дамир Кадыров" w:date="2013-01-10T17:25:00Z">
        <w:r>
          <w:rPr>
            <w:rStyle w:val="t1"/>
            <w:rFonts w:ascii="Verdana" w:hAnsi="Verdana"/>
            <w:sz w:val="20"/>
            <w:szCs w:val="20"/>
          </w:rPr>
          <w:t>Меню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08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>
          <w:rPr>
            <w:rStyle w:val="t1"/>
            <w:rFonts w:ascii="Verdana" w:hAnsi="Verdana"/>
            <w:sz w:val="20"/>
            <w:szCs w:val="20"/>
          </w:rPr>
          <w:t>на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09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 xml:space="preserve"> </w:t>
        </w:r>
        <w:r>
          <w:rPr>
            <w:rStyle w:val="t1"/>
            <w:rFonts w:ascii="Verdana" w:hAnsi="Verdana"/>
            <w:sz w:val="20"/>
            <w:szCs w:val="20"/>
          </w:rPr>
          <w:t>завтра</w:t>
        </w:r>
        <w:r w:rsidRPr="005F17BF">
          <w:rPr>
            <w:rStyle w:val="t1"/>
            <w:rFonts w:ascii="Verdana" w:hAnsi="Verdana"/>
            <w:sz w:val="20"/>
            <w:szCs w:val="20"/>
            <w:lang w:val="en-US"/>
          </w:rPr>
          <w:t xml:space="preserve"> </w:t>
        </w:r>
      </w:ins>
      <w:ins w:id="110" w:author="Дамир Кадыров" w:date="2013-01-10T17:24:00Z">
        <w:r w:rsidRPr="005F17BF">
          <w:rPr>
            <w:rStyle w:val="t1"/>
            <w:rFonts w:ascii="Verdana" w:hAnsi="Verdana"/>
            <w:sz w:val="20"/>
            <w:szCs w:val="20"/>
            <w:lang w:val="en-US"/>
            <w:rPrChange w:id="111" w:author="Дамир Кадыров" w:date="2013-01-10T18:36:00Z">
              <w:rPr>
                <w:rStyle w:val="t1"/>
                <w:rFonts w:ascii="Verdana" w:hAnsi="Verdana"/>
                <w:sz w:val="20"/>
                <w:szCs w:val="20"/>
              </w:rPr>
            </w:rPrChange>
          </w:rPr>
          <w:t>"</w:t>
        </w:r>
      </w:ins>
      <w:r w:rsidR="00E811D6" w:rsidRPr="005F17BF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F17BF">
        <w:rPr>
          <w:rStyle w:val="m1"/>
          <w:rFonts w:ascii="Verdana" w:hAnsi="Verdana"/>
          <w:sz w:val="20"/>
          <w:szCs w:val="20"/>
          <w:lang w:val="en-US"/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Нравится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ли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вам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ваш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завтрак</w:t>
      </w:r>
      <w:r w:rsidR="00E811D6" w:rsidRPr="005F17BF">
        <w:rPr>
          <w:rFonts w:ascii="Verdana" w:hAnsi="Verdana"/>
          <w:b/>
          <w:bCs/>
          <w:sz w:val="20"/>
          <w:szCs w:val="20"/>
          <w:lang w:val="en-US"/>
        </w:rPr>
        <w:t>?</w:t>
      </w:r>
      <w:r w:rsidR="00E811D6" w:rsidRPr="005F17BF">
        <w:rPr>
          <w:rStyle w:val="m1"/>
          <w:rFonts w:ascii="Verdana" w:hAnsi="Verdana"/>
          <w:sz w:val="20"/>
          <w:szCs w:val="20"/>
          <w:lang w:val="en-US"/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rPrChange w:id="112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"</w:t>
      </w:r>
      <w:r w:rsidR="00E811D6" w:rsidRPr="005F17BF">
        <w:rPr>
          <w:rStyle w:val="t1"/>
          <w:rFonts w:ascii="Verdana" w:hAnsi="Verdana"/>
          <w:sz w:val="20"/>
          <w:szCs w:val="20"/>
          <w:rPrChange w:id="113" w:author="Дамир Кадыров" w:date="2013-01-10T18:36:00Z">
            <w:rPr>
              <w:rStyle w:val="t1"/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rPrChange w:id="114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&gt;</w:t>
      </w:r>
    </w:p>
    <w:p w:rsidR="00E811D6" w:rsidRPr="005F17B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rPrChange w:id="115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  <w:rPrChange w:id="116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4D29FC" w:rsidRPr="005F17BF">
        <w:rPr>
          <w:rFonts w:ascii="Verdana" w:hAnsi="Verdana"/>
          <w:sz w:val="20"/>
          <w:szCs w:val="20"/>
          <w:rPrChange w:id="117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="004D29FC" w:rsidRPr="005F17BF">
        <w:rPr>
          <w:rFonts w:ascii="Verdana" w:hAnsi="Verdana"/>
          <w:sz w:val="20"/>
          <w:szCs w:val="20"/>
          <w:rPrChange w:id="118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Pr="005F17BF">
        <w:rPr>
          <w:rStyle w:val="m1"/>
          <w:rFonts w:ascii="Verdana" w:hAnsi="Verdana"/>
          <w:sz w:val="20"/>
          <w:szCs w:val="20"/>
          <w:rPrChange w:id="119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F17BF">
        <w:rPr>
          <w:rFonts w:ascii="Verdana" w:hAnsi="Verdana"/>
          <w:sz w:val="20"/>
          <w:szCs w:val="20"/>
          <w:rPrChange w:id="120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5F17BF">
        <w:rPr>
          <w:rStyle w:val="m1"/>
          <w:rFonts w:ascii="Verdana" w:hAnsi="Verdana"/>
          <w:sz w:val="20"/>
          <w:szCs w:val="20"/>
          <w:rPrChange w:id="121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F17BF">
        <w:rPr>
          <w:rFonts w:ascii="Verdana" w:hAnsi="Verdana"/>
          <w:b/>
          <w:bCs/>
          <w:sz w:val="20"/>
          <w:szCs w:val="20"/>
          <w:rPrChange w:id="122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очень</w:t>
      </w:r>
      <w:r w:rsidRPr="005F17BF">
        <w:rPr>
          <w:rStyle w:val="m1"/>
          <w:rFonts w:ascii="Verdana" w:hAnsi="Verdana"/>
          <w:sz w:val="20"/>
          <w:szCs w:val="20"/>
          <w:rPrChange w:id="123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 xml:space="preserve"> "</w:t>
      </w:r>
      <w:r w:rsidRPr="005F17BF">
        <w:rPr>
          <w:rStyle w:val="t1"/>
          <w:rFonts w:ascii="Verdana" w:hAnsi="Verdana"/>
          <w:sz w:val="20"/>
          <w:szCs w:val="20"/>
          <w:rPrChange w:id="124" w:author="Дамир Кадыров" w:date="2013-01-10T18:36:00Z">
            <w:rPr>
              <w:rStyle w:val="t1"/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Pr="005F17BF">
        <w:rPr>
          <w:rStyle w:val="m1"/>
          <w:rFonts w:ascii="Verdana" w:hAnsi="Verdana"/>
          <w:sz w:val="20"/>
          <w:szCs w:val="20"/>
          <w:rPrChange w:id="125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/&gt;</w:t>
      </w:r>
      <w:r w:rsidRPr="005F17BF">
        <w:rPr>
          <w:rFonts w:ascii="Verdana" w:hAnsi="Verdana"/>
          <w:sz w:val="20"/>
          <w:szCs w:val="20"/>
          <w:rPrChange w:id="126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</w:p>
    <w:p w:rsidR="00E811D6" w:rsidRPr="005F17B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  <w:rPrChange w:id="127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4D29FC" w:rsidRPr="005F17BF">
        <w:rPr>
          <w:rFonts w:ascii="Verdana" w:hAnsi="Verdana"/>
          <w:sz w:val="20"/>
          <w:szCs w:val="20"/>
          <w:rPrChange w:id="128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="004D29FC" w:rsidRPr="005F17BF">
        <w:rPr>
          <w:rFonts w:ascii="Verdana" w:hAnsi="Verdana"/>
          <w:sz w:val="20"/>
          <w:szCs w:val="20"/>
          <w:rPrChange w:id="129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ab/>
      </w:r>
      <w:r w:rsidRPr="005F17BF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F17BF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5F17BF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Да</w:t>
      </w:r>
      <w:r w:rsidRPr="005F17BF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можно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и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</w:t>
      </w:r>
      <w:r w:rsidRPr="005F17BF">
        <w:rPr>
          <w:rStyle w:val="m1"/>
          <w:rFonts w:ascii="Verdana" w:hAnsi="Verdana"/>
          <w:sz w:val="20"/>
          <w:szCs w:val="20"/>
        </w:rPr>
        <w:t xml:space="preserve"> "</w:t>
      </w:r>
      <w:r w:rsidRPr="005F17BF">
        <w:rPr>
          <w:rStyle w:val="t1"/>
          <w:rFonts w:ascii="Verdana" w:hAnsi="Verdana"/>
          <w:sz w:val="20"/>
          <w:szCs w:val="20"/>
        </w:rPr>
        <w:t xml:space="preserve"> </w:t>
      </w:r>
      <w:r w:rsidRPr="005F17BF">
        <w:rPr>
          <w:rStyle w:val="m1"/>
          <w:rFonts w:ascii="Verdana" w:hAnsi="Verdana"/>
          <w:sz w:val="20"/>
          <w:szCs w:val="20"/>
        </w:rPr>
        <w:t>/&gt;</w:t>
      </w:r>
      <w:r w:rsidRPr="005F17BF">
        <w:rPr>
          <w:rFonts w:ascii="Verdana" w:hAnsi="Verdana"/>
          <w:sz w:val="20"/>
          <w:szCs w:val="20"/>
        </w:rPr>
        <w:t xml:space="preserve"> </w:t>
      </w:r>
    </w:p>
    <w:p w:rsidR="00E811D6" w:rsidRPr="005F17BF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</w:rPr>
        <w:t xml:space="preserve"> </w:t>
      </w:r>
      <w:r w:rsidR="004D29FC" w:rsidRPr="005F17BF">
        <w:rPr>
          <w:rFonts w:ascii="Verdana" w:hAnsi="Verdana"/>
          <w:sz w:val="20"/>
          <w:szCs w:val="20"/>
        </w:rPr>
        <w:tab/>
      </w:r>
      <w:r w:rsidR="004D29FC" w:rsidRPr="005F17BF">
        <w:rPr>
          <w:rFonts w:ascii="Verdana" w:hAnsi="Verdana"/>
          <w:sz w:val="20"/>
          <w:szCs w:val="20"/>
        </w:rPr>
        <w:tab/>
      </w:r>
      <w:r w:rsidRPr="005F17BF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5F17BF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5F17BF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5F17BF">
        <w:rPr>
          <w:rFonts w:ascii="Verdana" w:hAnsi="Verdana"/>
          <w:b/>
          <w:bCs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но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лучшего</w:t>
      </w:r>
      <w:r w:rsidRPr="005F17BF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нет</w:t>
      </w:r>
      <w:r w:rsidRPr="005F17BF">
        <w:rPr>
          <w:rStyle w:val="m1"/>
          <w:rFonts w:ascii="Verdana" w:hAnsi="Verdana"/>
          <w:sz w:val="20"/>
          <w:szCs w:val="20"/>
        </w:rPr>
        <w:t>"</w:t>
      </w:r>
      <w:r w:rsidRPr="005F17BF">
        <w:rPr>
          <w:rStyle w:val="t1"/>
          <w:rFonts w:ascii="Verdana" w:hAnsi="Verdana"/>
          <w:sz w:val="20"/>
          <w:szCs w:val="20"/>
        </w:rPr>
        <w:t xml:space="preserve"> </w:t>
      </w:r>
      <w:r w:rsidRPr="005F17BF">
        <w:rPr>
          <w:rStyle w:val="m1"/>
          <w:rFonts w:ascii="Verdana" w:hAnsi="Verdana"/>
          <w:sz w:val="20"/>
          <w:szCs w:val="20"/>
        </w:rPr>
        <w:t>/&gt;</w:t>
      </w:r>
      <w:r w:rsidRPr="005F17BF">
        <w:rPr>
          <w:rFonts w:ascii="Verdana" w:hAnsi="Verdana"/>
          <w:sz w:val="20"/>
          <w:szCs w:val="20"/>
        </w:rPr>
        <w:t xml:space="preserve"> </w:t>
      </w:r>
    </w:p>
    <w:p w:rsidR="00E811D6" w:rsidRPr="00530C65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="004D29FC" w:rsidRPr="005F17BF">
        <w:rPr>
          <w:rFonts w:ascii="Verdana" w:hAnsi="Verdana"/>
          <w:sz w:val="20"/>
          <w:szCs w:val="20"/>
        </w:rPr>
        <w:t xml:space="preserve"> </w:t>
      </w:r>
      <w:r w:rsidR="004D29FC" w:rsidRPr="005F17BF">
        <w:rPr>
          <w:rFonts w:ascii="Verdana" w:hAnsi="Verdana"/>
          <w:sz w:val="20"/>
          <w:szCs w:val="20"/>
        </w:rPr>
        <w:tab/>
      </w:r>
      <w:r w:rsidR="004D29FC" w:rsidRPr="005F17BF">
        <w:rPr>
          <w:rFonts w:ascii="Verdana" w:hAnsi="Verdana"/>
          <w:sz w:val="20"/>
          <w:szCs w:val="20"/>
        </w:rPr>
        <w:tab/>
      </w:r>
      <w:r w:rsidRPr="00E811D6">
        <w:rPr>
          <w:rStyle w:val="m1"/>
          <w:rFonts w:ascii="Verdana" w:hAnsi="Verdana"/>
          <w:sz w:val="20"/>
          <w:szCs w:val="20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</w:rPr>
        <w:t xml:space="preserve"> 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proofErr w:type="spellEnd"/>
      <w:r w:rsidRPr="00E811D6"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Нет, не ем в школе</w:t>
      </w:r>
      <w:r w:rsidRPr="00E811D6">
        <w:rPr>
          <w:rStyle w:val="m1"/>
          <w:rFonts w:ascii="Verdana" w:hAnsi="Verdana"/>
          <w:sz w:val="20"/>
          <w:szCs w:val="20"/>
        </w:rPr>
        <w:t>"</w:t>
      </w:r>
      <w:r w:rsidRPr="00E811D6">
        <w:rPr>
          <w:rStyle w:val="t1"/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</w:rPr>
        <w:t xml:space="preserve"> /&gt;</w:t>
      </w:r>
      <w:r w:rsidRPr="00E811D6">
        <w:rPr>
          <w:rFonts w:ascii="Verdana" w:hAnsi="Verdana"/>
          <w:sz w:val="20"/>
          <w:szCs w:val="20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30C65">
        <w:rPr>
          <w:rStyle w:val="b1"/>
          <w:sz w:val="20"/>
          <w:szCs w:val="20"/>
        </w:rPr>
        <w:tab/>
      </w:r>
      <w:r w:rsidRPr="00530C65">
        <w:rPr>
          <w:rFonts w:ascii="Verdana" w:hAnsi="Verdana"/>
          <w:sz w:val="20"/>
          <w:szCs w:val="20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5F17BF" w:rsidRDefault="008A517B" w:rsidP="00530C65">
      <w:pPr>
        <w:spacing w:after="0" w:line="360" w:lineRule="auto"/>
        <w:ind w:right="840" w:firstLine="708"/>
        <w:rPr>
          <w:rFonts w:ascii="Verdana" w:hAnsi="Verdana"/>
          <w:sz w:val="20"/>
          <w:szCs w:val="20"/>
          <w:rPrChange w:id="130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</w:pPr>
      <w:r>
        <w:fldChar w:fldCharType="begin"/>
      </w:r>
      <w:r w:rsidRPr="005F17BF">
        <w:instrText xml:space="preserve"> </w:instrText>
      </w:r>
      <w:r w:rsidRPr="00883AD3">
        <w:rPr>
          <w:lang w:val="en-US"/>
          <w:rPrChange w:id="131" w:author="Дамир Кадыров" w:date="2013-01-10T13:15:00Z">
            <w:rPr/>
          </w:rPrChange>
        </w:rPr>
        <w:instrText>HYPERLINK</w:instrText>
      </w:r>
      <w:r w:rsidRPr="005F17BF">
        <w:instrText xml:space="preserve"> "</w:instrText>
      </w:r>
      <w:r w:rsidRPr="00883AD3">
        <w:rPr>
          <w:lang w:val="en-US"/>
          <w:rPrChange w:id="132" w:author="Дамир Кадыров" w:date="2013-01-10T13:15:00Z">
            <w:rPr/>
          </w:rPrChange>
        </w:rPr>
        <w:instrText>file</w:instrText>
      </w:r>
      <w:r w:rsidRPr="005F17BF">
        <w:instrText>:///</w:instrText>
      </w:r>
      <w:r w:rsidRPr="00883AD3">
        <w:rPr>
          <w:lang w:val="en-US"/>
          <w:rPrChange w:id="133" w:author="Дамир Кадыров" w:date="2013-01-10T13:15:00Z">
            <w:rPr/>
          </w:rPrChange>
        </w:rPr>
        <w:instrText>C</w:instrText>
      </w:r>
      <w:r w:rsidRPr="005F17BF">
        <w:instrText>:\\</w:instrText>
      </w:r>
      <w:r w:rsidRPr="00883AD3">
        <w:rPr>
          <w:lang w:val="en-US"/>
          <w:rPrChange w:id="134" w:author="Дамир Кадыров" w:date="2013-01-10T13:15:00Z">
            <w:rPr/>
          </w:rPrChange>
        </w:rPr>
        <w:instrText>in</w:instrText>
      </w:r>
      <w:r w:rsidRPr="005F17BF">
        <w:instrText>.</w:instrText>
      </w:r>
      <w:r w:rsidRPr="00883AD3">
        <w:rPr>
          <w:lang w:val="en-US"/>
          <w:rPrChange w:id="135" w:author="Дамир Кадыров" w:date="2013-01-10T13:15:00Z">
            <w:rPr/>
          </w:rPrChange>
        </w:rPr>
        <w:instrText>xml</w:instrText>
      </w:r>
      <w:r w:rsidRPr="005F17BF">
        <w:instrText xml:space="preserve">" </w:instrText>
      </w:r>
      <w:r>
        <w:fldChar w:fldCharType="separate"/>
      </w:r>
      <w:r w:rsidR="00E811D6" w:rsidRPr="005F17BF"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rPrChange w:id="136" w:author="Дамир Кадыров" w:date="2013-01-10T18:36:00Z">
            <w:rPr>
              <w:rStyle w:val="a5"/>
              <w:rFonts w:ascii="Courier New" w:hAnsi="Courier New" w:cs="Courier New"/>
              <w:b/>
              <w:bCs/>
              <w:color w:val="FF0000"/>
              <w:sz w:val="20"/>
              <w:szCs w:val="20"/>
              <w:lang w:val="en-US"/>
            </w:rPr>
          </w:rPrChange>
        </w:rPr>
        <w:t>-</w:t>
      </w:r>
      <w:r>
        <w:rPr>
          <w:rStyle w:val="a5"/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fldChar w:fldCharType="end"/>
      </w:r>
      <w:r w:rsidR="00E811D6" w:rsidRPr="005F17BF">
        <w:rPr>
          <w:rFonts w:ascii="Verdana" w:hAnsi="Verdana"/>
          <w:sz w:val="20"/>
          <w:szCs w:val="20"/>
          <w:rPrChange w:id="137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E811D6" w:rsidRPr="005F17BF">
        <w:rPr>
          <w:rStyle w:val="m1"/>
          <w:rFonts w:ascii="Verdana" w:hAnsi="Verdana"/>
          <w:sz w:val="20"/>
          <w:szCs w:val="20"/>
          <w:rPrChange w:id="138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&lt;</w:t>
      </w:r>
      <w:proofErr w:type="spellStart"/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="00E811D6" w:rsidRPr="005F17BF">
        <w:rPr>
          <w:rStyle w:val="t1"/>
          <w:rFonts w:ascii="Verdana" w:hAnsi="Verdana"/>
          <w:sz w:val="20"/>
          <w:szCs w:val="20"/>
          <w:rPrChange w:id="139" w:author="Дамир Кадыров" w:date="2013-01-10T18:36:00Z">
            <w:rPr>
              <w:rStyle w:val="t1"/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="00E811D6" w:rsidRPr="00E811D6">
        <w:rPr>
          <w:rStyle w:val="t1"/>
          <w:rFonts w:ascii="Verdana" w:hAnsi="Verdana"/>
          <w:sz w:val="20"/>
          <w:szCs w:val="20"/>
          <w:lang w:val="en-US"/>
        </w:rPr>
        <w:t>text</w:t>
      </w:r>
      <w:r w:rsidR="00E811D6" w:rsidRPr="005F17BF">
        <w:rPr>
          <w:rStyle w:val="m1"/>
          <w:rFonts w:ascii="Verdana" w:hAnsi="Verdana"/>
          <w:sz w:val="20"/>
          <w:szCs w:val="20"/>
          <w:rPrChange w:id="140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="</w:t>
      </w:r>
      <w:r w:rsidR="00E811D6">
        <w:rPr>
          <w:rFonts w:ascii="Verdana" w:hAnsi="Verdana"/>
          <w:b/>
          <w:bCs/>
          <w:sz w:val="20"/>
          <w:szCs w:val="20"/>
        </w:rPr>
        <w:t>Какой</w:t>
      </w:r>
      <w:r w:rsidR="00E811D6" w:rsidRPr="005F17BF">
        <w:rPr>
          <w:rFonts w:ascii="Verdana" w:hAnsi="Verdana"/>
          <w:b/>
          <w:bCs/>
          <w:sz w:val="20"/>
          <w:szCs w:val="20"/>
          <w:rPrChange w:id="141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предмет</w:t>
      </w:r>
      <w:r w:rsidR="00E811D6" w:rsidRPr="005F17BF">
        <w:rPr>
          <w:rFonts w:ascii="Verdana" w:hAnsi="Verdana"/>
          <w:b/>
          <w:bCs/>
          <w:sz w:val="20"/>
          <w:szCs w:val="20"/>
          <w:rPrChange w:id="142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 xml:space="preserve"> </w:t>
      </w:r>
      <w:r w:rsidR="00E811D6">
        <w:rPr>
          <w:rFonts w:ascii="Verdana" w:hAnsi="Verdana"/>
          <w:b/>
          <w:bCs/>
          <w:sz w:val="20"/>
          <w:szCs w:val="20"/>
        </w:rPr>
        <w:t>интереснее</w:t>
      </w:r>
      <w:r w:rsidR="00392D94" w:rsidRPr="005F17BF">
        <w:rPr>
          <w:rFonts w:ascii="Verdana" w:hAnsi="Verdana"/>
          <w:b/>
          <w:bCs/>
          <w:sz w:val="20"/>
          <w:szCs w:val="20"/>
          <w:rPrChange w:id="143" w:author="Дамир Кадыров" w:date="2013-01-10T18:36:00Z">
            <w:rPr>
              <w:rFonts w:ascii="Verdana" w:hAnsi="Verdana"/>
              <w:b/>
              <w:bCs/>
              <w:sz w:val="20"/>
              <w:szCs w:val="20"/>
              <w:lang w:val="en-US"/>
            </w:rPr>
          </w:rPrChange>
        </w:rPr>
        <w:t>?</w:t>
      </w:r>
      <w:r w:rsidR="00E811D6" w:rsidRPr="005F17BF">
        <w:rPr>
          <w:rStyle w:val="m1"/>
          <w:rFonts w:ascii="Verdana" w:hAnsi="Verdana"/>
          <w:sz w:val="20"/>
          <w:szCs w:val="20"/>
          <w:rPrChange w:id="144" w:author="Дамир Кадыров" w:date="2013-01-10T18:36:00Z">
            <w:rPr>
              <w:rStyle w:val="m1"/>
              <w:rFonts w:ascii="Verdana" w:hAnsi="Verdana"/>
              <w:sz w:val="20"/>
              <w:szCs w:val="20"/>
              <w:lang w:val="en-US"/>
            </w:rPr>
          </w:rPrChange>
        </w:rPr>
        <w:t>"&gt;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5F17BF">
        <w:rPr>
          <w:rStyle w:val="b1"/>
          <w:sz w:val="20"/>
          <w:szCs w:val="20"/>
          <w:rPrChange w:id="145" w:author="Дамир Кадыров" w:date="2013-01-10T18:36:00Z">
            <w:rPr>
              <w:rStyle w:val="b1"/>
              <w:sz w:val="20"/>
              <w:szCs w:val="20"/>
              <w:lang w:val="en-US"/>
            </w:rPr>
          </w:rPrChange>
        </w:rPr>
        <w:tab/>
      </w:r>
      <w:r w:rsidRPr="005F17BF">
        <w:rPr>
          <w:rStyle w:val="b1"/>
          <w:sz w:val="20"/>
          <w:szCs w:val="20"/>
          <w:rPrChange w:id="146" w:author="Дамир Кадыров" w:date="2013-01-10T18:36:00Z">
            <w:rPr>
              <w:rStyle w:val="b1"/>
              <w:sz w:val="20"/>
              <w:szCs w:val="20"/>
              <w:lang w:val="en-US"/>
            </w:rPr>
          </w:rPrChange>
        </w:rPr>
        <w:tab/>
      </w:r>
      <w:r w:rsidRPr="005F17BF">
        <w:rPr>
          <w:rFonts w:ascii="Verdana" w:hAnsi="Verdana"/>
          <w:sz w:val="20"/>
          <w:szCs w:val="20"/>
          <w:rPrChange w:id="147" w:author="Дамир Кадыров" w:date="2013-01-10T18:36:00Z">
            <w:rPr>
              <w:rFonts w:ascii="Verdana" w:hAnsi="Verdana"/>
              <w:sz w:val="20"/>
              <w:szCs w:val="20"/>
              <w:lang w:val="en-US"/>
            </w:rPr>
          </w:rPrChange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Русский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язык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Математика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132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b1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t1"/>
          <w:rFonts w:ascii="Verdana" w:hAnsi="Verdana"/>
          <w:sz w:val="20"/>
          <w:szCs w:val="20"/>
          <w:lang w:val="en-US"/>
        </w:rPr>
        <w:t>answer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="</w:t>
      </w:r>
      <w:r>
        <w:rPr>
          <w:rFonts w:ascii="Verdana" w:hAnsi="Verdana"/>
          <w:b/>
          <w:bCs/>
          <w:sz w:val="20"/>
          <w:szCs w:val="20"/>
        </w:rPr>
        <w:t>Физическая</w:t>
      </w:r>
      <w:r w:rsidRPr="00E811D6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культура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" /&gt;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</w:p>
    <w:p w:rsidR="00E811D6" w:rsidRPr="00E811D6" w:rsidRDefault="00E811D6" w:rsidP="00530C65">
      <w:pPr>
        <w:spacing w:after="0" w:line="360" w:lineRule="auto"/>
        <w:ind w:right="84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Fonts w:ascii="Verdana" w:hAnsi="Verdana"/>
          <w:sz w:val="20"/>
          <w:szCs w:val="20"/>
          <w:lang w:val="en-US"/>
        </w:rPr>
        <w:tab/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Questionary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530C65">
      <w:pPr>
        <w:spacing w:after="0" w:line="360" w:lineRule="auto"/>
        <w:ind w:right="600"/>
        <w:rPr>
          <w:rFonts w:ascii="Verdana" w:hAnsi="Verdana"/>
          <w:sz w:val="20"/>
          <w:szCs w:val="20"/>
          <w:lang w:val="en-US"/>
        </w:rPr>
      </w:pPr>
      <w:r w:rsidRPr="00E811D6">
        <w:rPr>
          <w:rStyle w:val="b1"/>
          <w:sz w:val="20"/>
          <w:szCs w:val="20"/>
          <w:lang w:val="en-US"/>
        </w:rPr>
        <w:t> </w:t>
      </w:r>
      <w:r w:rsidRPr="00E811D6">
        <w:rPr>
          <w:rFonts w:ascii="Verdana" w:hAnsi="Verdana"/>
          <w:sz w:val="20"/>
          <w:szCs w:val="20"/>
          <w:lang w:val="en-US"/>
        </w:rPr>
        <w:t xml:space="preserve"> </w:t>
      </w:r>
      <w:r w:rsidRPr="00E811D6">
        <w:rPr>
          <w:rStyle w:val="m1"/>
          <w:rFonts w:ascii="Verdana" w:hAnsi="Verdana"/>
          <w:sz w:val="20"/>
          <w:szCs w:val="20"/>
          <w:lang w:val="en-US"/>
        </w:rPr>
        <w:t>&lt;/</w:t>
      </w:r>
      <w:proofErr w:type="spellStart"/>
      <w:r w:rsidRPr="00E811D6">
        <w:rPr>
          <w:rStyle w:val="t1"/>
          <w:rFonts w:ascii="Verdana" w:hAnsi="Verdana"/>
          <w:sz w:val="20"/>
          <w:szCs w:val="20"/>
          <w:lang w:val="en-US"/>
        </w:rPr>
        <w:t>Questionaries</w:t>
      </w:r>
      <w:proofErr w:type="spellEnd"/>
      <w:r w:rsidRPr="00E811D6">
        <w:rPr>
          <w:rStyle w:val="m1"/>
          <w:rFonts w:ascii="Verdana" w:hAnsi="Verdana"/>
          <w:sz w:val="20"/>
          <w:szCs w:val="20"/>
          <w:lang w:val="en-US"/>
        </w:rPr>
        <w:t>&gt;</w:t>
      </w:r>
    </w:p>
    <w:p w:rsidR="00E811D6" w:rsidRPr="00E811D6" w:rsidRDefault="00E811D6" w:rsidP="00E811D6">
      <w:pPr>
        <w:pStyle w:val="a4"/>
        <w:ind w:left="1224"/>
        <w:rPr>
          <w:sz w:val="28"/>
          <w:szCs w:val="28"/>
          <w:lang w:val="en-US"/>
        </w:rPr>
      </w:pPr>
    </w:p>
    <w:p w:rsidR="00BB5DED" w:rsidRPr="00B93DFF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Выгрузка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и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принятие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ответов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производится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через</w:t>
      </w:r>
      <w:r w:rsidRPr="004D29FC">
        <w:rPr>
          <w:sz w:val="28"/>
          <w:szCs w:val="28"/>
        </w:rPr>
        <w:t xml:space="preserve"> </w:t>
      </w:r>
      <w:r w:rsidRPr="00BB5DED">
        <w:rPr>
          <w:sz w:val="28"/>
          <w:szCs w:val="28"/>
        </w:rPr>
        <w:t>веб</w:t>
      </w:r>
      <w:r w:rsidRPr="004D29FC">
        <w:rPr>
          <w:sz w:val="28"/>
          <w:szCs w:val="28"/>
        </w:rPr>
        <w:t>-</w:t>
      </w:r>
      <w:r w:rsidRPr="00BB5DED">
        <w:rPr>
          <w:sz w:val="28"/>
          <w:szCs w:val="28"/>
        </w:rPr>
        <w:t>сервис</w:t>
      </w:r>
      <w:r w:rsidRPr="004D29FC">
        <w:rPr>
          <w:sz w:val="28"/>
          <w:szCs w:val="28"/>
        </w:rPr>
        <w:t xml:space="preserve">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4D29FC">
        <w:rPr>
          <w:sz w:val="28"/>
          <w:szCs w:val="28"/>
        </w:rPr>
        <w:t>:</w:t>
      </w:r>
    </w:p>
    <w:p w:rsidR="00B93DFF" w:rsidRPr="00530C65" w:rsidRDefault="00B93DFF" w:rsidP="00B93DFF">
      <w:pPr>
        <w:pStyle w:val="a4"/>
        <w:numPr>
          <w:ilvl w:val="1"/>
          <w:numId w:val="4"/>
        </w:numPr>
        <w:rPr>
          <w:sz w:val="28"/>
          <w:szCs w:val="28"/>
          <w:lang w:val="en-US"/>
        </w:rPr>
      </w:pPr>
      <w:r w:rsidRPr="00BB5DED">
        <w:rPr>
          <w:sz w:val="28"/>
          <w:szCs w:val="28"/>
        </w:rPr>
        <w:t>Метод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выгрузки</w:t>
      </w:r>
      <w:r w:rsidRPr="00E811D6">
        <w:rPr>
          <w:sz w:val="28"/>
          <w:szCs w:val="28"/>
          <w:lang w:val="en-US"/>
        </w:rPr>
        <w:t xml:space="preserve"> </w:t>
      </w:r>
      <w:r w:rsidRPr="00BB5DED">
        <w:rPr>
          <w:sz w:val="28"/>
          <w:szCs w:val="28"/>
        </w:rPr>
        <w:t>анкеты</w:t>
      </w:r>
      <w:r>
        <w:rPr>
          <w:sz w:val="28"/>
          <w:szCs w:val="28"/>
          <w:lang w:val="en-US"/>
        </w:rPr>
        <w:t xml:space="preserve"> 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Выгрузка списка активных </w:t>
      </w:r>
      <w:proofErr w:type="gramStart"/>
      <w:r>
        <w:rPr>
          <w:sz w:val="28"/>
          <w:szCs w:val="28"/>
        </w:rPr>
        <w:t>анкет</w:t>
      </w:r>
      <w:proofErr w:type="gramEnd"/>
      <w:r>
        <w:rPr>
          <w:sz w:val="28"/>
          <w:szCs w:val="28"/>
        </w:rPr>
        <w:t xml:space="preserve"> на которые не ответил клиент</w:t>
      </w:r>
    </w:p>
    <w:p w:rsid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ответа в реестр ответов выбранных клиентами</w:t>
      </w:r>
    </w:p>
    <w:p w:rsidR="00B93DFF" w:rsidRP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Запись итоговый реестр количества ответов по организации</w:t>
      </w:r>
    </w:p>
    <w:p w:rsidR="00B93DFF" w:rsidRDefault="00B93DFF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Выгрузка реестра ответов выбранных клиентами АРМ Администратор</w:t>
      </w:r>
    </w:p>
    <w:p w:rsid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Добавить элемент в протокол синхронизации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Идентификатор клиента </w:t>
      </w:r>
    </w:p>
    <w:p w:rsidR="00B93DFF" w:rsidRDefault="00B93DFF" w:rsidP="00B93DFF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Текстовое поле с выбранным полем</w:t>
      </w:r>
    </w:p>
    <w:p w:rsidR="00B93DFF" w:rsidRPr="00B93DFF" w:rsidRDefault="00B93DFF" w:rsidP="00B93DFF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Выгрузка производится  только тех анкет, у которых тип анкетирования «Меню»</w:t>
      </w:r>
    </w:p>
    <w:p w:rsidR="00FA66D0" w:rsidRPr="005F17BF" w:rsidRDefault="005B6AF2" w:rsidP="005F17BF">
      <w:pPr>
        <w:pStyle w:val="a4"/>
        <w:numPr>
          <w:ilvl w:val="0"/>
          <w:numId w:val="4"/>
        </w:numPr>
        <w:rPr>
          <w:sz w:val="28"/>
          <w:szCs w:val="28"/>
          <w:lang w:val="en-US"/>
          <w:rPrChange w:id="148" w:author="Дамир Кадыров" w:date="2013-01-10T18:36:00Z">
            <w:rPr/>
          </w:rPrChange>
        </w:rPr>
      </w:pPr>
      <w:r>
        <w:rPr>
          <w:sz w:val="28"/>
          <w:szCs w:val="28"/>
        </w:rPr>
        <w:t xml:space="preserve">Отображение выбранных ответов на кассе </w:t>
      </w:r>
    </w:p>
    <w:sectPr w:rsidR="00FA66D0" w:rsidRPr="005F1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EEBAD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40D93"/>
    <w:rsid w:val="0018760A"/>
    <w:rsid w:val="002B76E3"/>
    <w:rsid w:val="003643B6"/>
    <w:rsid w:val="00392D94"/>
    <w:rsid w:val="00473CD1"/>
    <w:rsid w:val="004C3BCF"/>
    <w:rsid w:val="004C5926"/>
    <w:rsid w:val="004D29FC"/>
    <w:rsid w:val="004E4B57"/>
    <w:rsid w:val="00530C65"/>
    <w:rsid w:val="00535E71"/>
    <w:rsid w:val="005721FE"/>
    <w:rsid w:val="005B6AF2"/>
    <w:rsid w:val="005F17BF"/>
    <w:rsid w:val="00652D76"/>
    <w:rsid w:val="006658DF"/>
    <w:rsid w:val="007156C7"/>
    <w:rsid w:val="0077548D"/>
    <w:rsid w:val="0080190D"/>
    <w:rsid w:val="00883AD3"/>
    <w:rsid w:val="008A517B"/>
    <w:rsid w:val="009E2CB2"/>
    <w:rsid w:val="00AC32A6"/>
    <w:rsid w:val="00AC6FBD"/>
    <w:rsid w:val="00B93DFF"/>
    <w:rsid w:val="00BB5DED"/>
    <w:rsid w:val="00BE1A1D"/>
    <w:rsid w:val="00C0188F"/>
    <w:rsid w:val="00CD326D"/>
    <w:rsid w:val="00DA1A32"/>
    <w:rsid w:val="00DE1BDC"/>
    <w:rsid w:val="00E42560"/>
    <w:rsid w:val="00E811D6"/>
    <w:rsid w:val="00EE44C9"/>
    <w:rsid w:val="00F46745"/>
    <w:rsid w:val="00FA66D0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8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3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1BDC"/>
    <w:rPr>
      <w:color w:val="0000FF"/>
      <w:u w:val="single"/>
    </w:rPr>
  </w:style>
  <w:style w:type="character" w:customStyle="1" w:styleId="m1">
    <w:name w:val="m1"/>
    <w:basedOn w:val="a0"/>
    <w:rsid w:val="00E811D6"/>
    <w:rPr>
      <w:color w:val="0000FF"/>
    </w:rPr>
  </w:style>
  <w:style w:type="character" w:customStyle="1" w:styleId="pi1">
    <w:name w:val="pi1"/>
    <w:basedOn w:val="a0"/>
    <w:rsid w:val="00E811D6"/>
    <w:rPr>
      <w:color w:val="0000FF"/>
    </w:rPr>
  </w:style>
  <w:style w:type="character" w:customStyle="1" w:styleId="t1">
    <w:name w:val="t1"/>
    <w:basedOn w:val="a0"/>
    <w:rsid w:val="00E811D6"/>
    <w:rPr>
      <w:color w:val="990000"/>
    </w:rPr>
  </w:style>
  <w:style w:type="character" w:customStyle="1" w:styleId="b1">
    <w:name w:val="b1"/>
    <w:basedOn w:val="a0"/>
    <w:rsid w:val="00E811D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8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43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77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9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17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4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1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5213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3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318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9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153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4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65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515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515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6937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6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9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63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12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158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4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7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68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99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26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701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3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8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6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1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4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1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349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0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2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17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496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0088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23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6480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1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7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95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2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43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33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1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59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988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23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1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4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5623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9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8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14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7303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25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848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34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1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83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385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405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6099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9410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6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4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4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2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6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49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3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9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171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05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171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99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9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62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80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42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5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021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19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85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4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3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26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9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rgan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16</cp:revision>
  <dcterms:created xsi:type="dcterms:W3CDTF">2012-12-21T09:22:00Z</dcterms:created>
  <dcterms:modified xsi:type="dcterms:W3CDTF">2013-02-21T08:32:00Z</dcterms:modified>
</cp:coreProperties>
</file>